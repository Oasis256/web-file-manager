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8236" w14:textId="2DD33D7E" w:rsidR="000E497E" w:rsidRPr="00583531" w:rsidRDefault="00DD3A2E" w:rsidP="00A76721">
      <w:pPr>
        <w:spacing w:line="480" w:lineRule="auto"/>
        <w:jc w:val="center"/>
        <w:rPr>
          <w:rFonts w:ascii="New times roman" w:hAnsi="New times roman"/>
          <w:b/>
          <w:sz w:val="24"/>
          <w:szCs w:val="24"/>
        </w:rPr>
      </w:pPr>
      <w:r w:rsidRPr="00583531">
        <w:rPr>
          <w:rFonts w:ascii="New times roman" w:hAnsi="New times roman"/>
          <w:b/>
          <w:sz w:val="24"/>
          <w:szCs w:val="24"/>
        </w:rPr>
        <w:t xml:space="preserve">WOMEN EMPOWERMENT AND ECONOMIC PROSPERITY IN </w:t>
      </w:r>
      <w:r w:rsidR="002250EE" w:rsidRPr="00583531">
        <w:rPr>
          <w:rFonts w:ascii="New times roman" w:hAnsi="New times roman"/>
          <w:b/>
          <w:sz w:val="24"/>
          <w:szCs w:val="24"/>
        </w:rPr>
        <w:t>UGANDA A</w:t>
      </w:r>
      <w:r w:rsidRPr="00583531">
        <w:rPr>
          <w:rFonts w:ascii="New times roman" w:hAnsi="New times roman"/>
          <w:b/>
          <w:sz w:val="24"/>
          <w:szCs w:val="24"/>
        </w:rPr>
        <w:t xml:space="preserve"> CASE OF KABALE DISTRICT</w:t>
      </w:r>
    </w:p>
    <w:p w14:paraId="544C5198" w14:textId="77777777" w:rsidR="00DD3A2E" w:rsidRPr="00583531" w:rsidRDefault="00DD3A2E" w:rsidP="00A76721">
      <w:pPr>
        <w:spacing w:line="480" w:lineRule="auto"/>
        <w:jc w:val="center"/>
        <w:rPr>
          <w:rFonts w:ascii="New times roman" w:hAnsi="New times roman"/>
          <w:b/>
          <w:sz w:val="24"/>
          <w:szCs w:val="24"/>
        </w:rPr>
      </w:pPr>
    </w:p>
    <w:p w14:paraId="0EE3175A" w14:textId="77777777" w:rsidR="00DD3A2E" w:rsidRPr="00583531" w:rsidRDefault="00DD3A2E" w:rsidP="00A76721">
      <w:pPr>
        <w:spacing w:line="480" w:lineRule="auto"/>
        <w:jc w:val="center"/>
        <w:rPr>
          <w:rFonts w:ascii="New times roman" w:hAnsi="New times roman"/>
          <w:b/>
          <w:sz w:val="24"/>
          <w:szCs w:val="24"/>
        </w:rPr>
      </w:pPr>
    </w:p>
    <w:p w14:paraId="39039716" w14:textId="77777777" w:rsidR="00DD3A2E" w:rsidRPr="00583531" w:rsidRDefault="00DD3A2E" w:rsidP="00A76721">
      <w:pPr>
        <w:spacing w:line="480" w:lineRule="auto"/>
        <w:jc w:val="center"/>
        <w:rPr>
          <w:rFonts w:ascii="New times roman" w:hAnsi="New times roman"/>
          <w:b/>
          <w:sz w:val="24"/>
          <w:szCs w:val="24"/>
        </w:rPr>
      </w:pPr>
    </w:p>
    <w:p w14:paraId="59C7F418"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66EC1309"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09A323B4"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529D654A" w14:textId="77777777" w:rsidR="00DD3A2E" w:rsidRPr="00583531" w:rsidRDefault="00DD3A2E" w:rsidP="00A76721">
      <w:pPr>
        <w:spacing w:after="0" w:line="480" w:lineRule="auto"/>
        <w:jc w:val="center"/>
        <w:rPr>
          <w:rFonts w:ascii="New times roman" w:hAnsi="New times roman"/>
          <w:b/>
          <w:color w:val="000000" w:themeColor="text1"/>
          <w:sz w:val="24"/>
          <w:szCs w:val="24"/>
        </w:rPr>
      </w:pPr>
      <w:r w:rsidRPr="00583531">
        <w:rPr>
          <w:rFonts w:ascii="New times roman" w:hAnsi="New times roman"/>
          <w:b/>
          <w:color w:val="000000" w:themeColor="text1"/>
          <w:sz w:val="24"/>
          <w:szCs w:val="24"/>
        </w:rPr>
        <w:t>BY</w:t>
      </w:r>
    </w:p>
    <w:p w14:paraId="7B43AADC" w14:textId="77777777" w:rsidR="00DD3A2E" w:rsidRPr="00583531" w:rsidRDefault="00DD3A2E" w:rsidP="00A76721">
      <w:pPr>
        <w:spacing w:after="0" w:line="480" w:lineRule="auto"/>
        <w:jc w:val="center"/>
        <w:rPr>
          <w:rFonts w:ascii="New times roman" w:hAnsi="New times roman"/>
          <w:b/>
          <w:color w:val="000000" w:themeColor="text1"/>
          <w:sz w:val="24"/>
          <w:szCs w:val="24"/>
        </w:rPr>
      </w:pPr>
      <w:r w:rsidRPr="00583531">
        <w:rPr>
          <w:rFonts w:ascii="New times roman" w:hAnsi="New times roman"/>
          <w:b/>
          <w:color w:val="000000" w:themeColor="text1"/>
          <w:sz w:val="24"/>
          <w:szCs w:val="24"/>
        </w:rPr>
        <w:t>LIBERTY CHRISTOPHER</w:t>
      </w:r>
    </w:p>
    <w:p w14:paraId="6DFEB819"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5FE992C9"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1EB12507"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0CE648A0"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797CD5BF" w14:textId="77777777" w:rsidR="00CF2A42" w:rsidRPr="00583531" w:rsidRDefault="00CF2A42" w:rsidP="00A76721">
      <w:pPr>
        <w:spacing w:after="0" w:line="480" w:lineRule="auto"/>
        <w:jc w:val="center"/>
        <w:rPr>
          <w:rFonts w:ascii="New times roman" w:hAnsi="New times roman"/>
          <w:b/>
          <w:color w:val="000000" w:themeColor="text1"/>
          <w:sz w:val="24"/>
          <w:szCs w:val="24"/>
        </w:rPr>
      </w:pPr>
    </w:p>
    <w:p w14:paraId="4521065C" w14:textId="77777777" w:rsidR="00CF2A42" w:rsidRPr="00583531" w:rsidRDefault="00CF2A42" w:rsidP="00A76721">
      <w:pPr>
        <w:spacing w:line="480" w:lineRule="auto"/>
        <w:jc w:val="center"/>
        <w:rPr>
          <w:rFonts w:ascii="New times roman" w:hAnsi="New times roman"/>
          <w:b/>
          <w:sz w:val="24"/>
          <w:szCs w:val="24"/>
        </w:rPr>
      </w:pPr>
      <w:r w:rsidRPr="00583531">
        <w:rPr>
          <w:rFonts w:ascii="New times roman" w:hAnsi="New times roman"/>
          <w:b/>
          <w:sz w:val="24"/>
          <w:szCs w:val="24"/>
        </w:rPr>
        <w:t>A RESEARCH PROPOSAL SUBMITTED IN PARTIAL FULFILLMENT OF THE REQUIREMENTS FOR THE AWARD OF THE DEGREEOF MASTER OF PROJECT PLANNING AND MANAGEMENT OF</w:t>
      </w:r>
    </w:p>
    <w:p w14:paraId="1EFDC892" w14:textId="77777777" w:rsidR="00CF2A42" w:rsidRPr="00583531" w:rsidRDefault="00CF2A42" w:rsidP="00A76721">
      <w:pPr>
        <w:spacing w:line="480" w:lineRule="auto"/>
        <w:jc w:val="center"/>
        <w:rPr>
          <w:rFonts w:ascii="New times roman" w:hAnsi="New times roman"/>
          <w:b/>
          <w:sz w:val="24"/>
          <w:szCs w:val="24"/>
        </w:rPr>
      </w:pPr>
      <w:r w:rsidRPr="00583531">
        <w:rPr>
          <w:rFonts w:ascii="New times roman" w:hAnsi="New times roman"/>
          <w:b/>
          <w:sz w:val="24"/>
          <w:szCs w:val="24"/>
        </w:rPr>
        <w:t xml:space="preserve"> KABALE UNIVERSITY</w:t>
      </w:r>
    </w:p>
    <w:p w14:paraId="09045804" w14:textId="77777777" w:rsidR="00CF2A42" w:rsidRPr="00583531" w:rsidRDefault="00CF2A42" w:rsidP="00A76721">
      <w:pPr>
        <w:spacing w:line="480" w:lineRule="auto"/>
        <w:jc w:val="center"/>
        <w:rPr>
          <w:rFonts w:ascii="New times roman" w:hAnsi="New times roman"/>
          <w:b/>
          <w:sz w:val="24"/>
          <w:szCs w:val="24"/>
        </w:rPr>
      </w:pPr>
    </w:p>
    <w:p w14:paraId="06B1562B" w14:textId="77777777" w:rsidR="00E53BAE" w:rsidRPr="00583531" w:rsidRDefault="00E53BAE">
      <w:pPr>
        <w:rPr>
          <w:rFonts w:ascii="New times roman" w:hAnsi="New times roman"/>
          <w:b/>
          <w:sz w:val="24"/>
          <w:szCs w:val="24"/>
        </w:rPr>
      </w:pPr>
      <w:r w:rsidRPr="00583531">
        <w:rPr>
          <w:rFonts w:ascii="New times roman" w:hAnsi="New times roman"/>
          <w:b/>
          <w:sz w:val="24"/>
          <w:szCs w:val="24"/>
        </w:rPr>
        <w:br w:type="page"/>
      </w:r>
    </w:p>
    <w:p w14:paraId="5C435263" w14:textId="77777777" w:rsidR="009671A8" w:rsidRPr="00583531" w:rsidRDefault="009671A8" w:rsidP="00A76721">
      <w:pPr>
        <w:spacing w:line="480" w:lineRule="auto"/>
        <w:jc w:val="center"/>
        <w:rPr>
          <w:rFonts w:ascii="New times roman" w:hAnsi="New times roman"/>
          <w:b/>
          <w:sz w:val="24"/>
          <w:szCs w:val="24"/>
        </w:rPr>
      </w:pPr>
      <w:r w:rsidRPr="00583531">
        <w:rPr>
          <w:rFonts w:ascii="New times roman" w:hAnsi="New times roman"/>
          <w:b/>
          <w:sz w:val="24"/>
          <w:szCs w:val="24"/>
        </w:rPr>
        <w:lastRenderedPageBreak/>
        <w:t>CHAPTER ONE</w:t>
      </w:r>
    </w:p>
    <w:p w14:paraId="1DBC8499" w14:textId="77777777" w:rsidR="009671A8" w:rsidRPr="00583531" w:rsidRDefault="009671A8" w:rsidP="00A76721">
      <w:pPr>
        <w:spacing w:line="480" w:lineRule="auto"/>
        <w:jc w:val="center"/>
        <w:rPr>
          <w:rFonts w:ascii="New times roman" w:hAnsi="New times roman"/>
          <w:b/>
          <w:sz w:val="24"/>
          <w:szCs w:val="24"/>
        </w:rPr>
      </w:pPr>
      <w:r w:rsidRPr="00583531">
        <w:rPr>
          <w:rFonts w:ascii="New times roman" w:hAnsi="New times roman"/>
          <w:b/>
          <w:sz w:val="24"/>
          <w:szCs w:val="24"/>
        </w:rPr>
        <w:t>INTRODUCTION</w:t>
      </w:r>
    </w:p>
    <w:p w14:paraId="643792E2" w14:textId="77777777" w:rsidR="00CF2A42" w:rsidRPr="00583531" w:rsidRDefault="009671A8" w:rsidP="00A76721">
      <w:pPr>
        <w:pStyle w:val="ListParagraph"/>
        <w:numPr>
          <w:ilvl w:val="1"/>
          <w:numId w:val="3"/>
        </w:numPr>
        <w:spacing w:line="480" w:lineRule="auto"/>
        <w:rPr>
          <w:rFonts w:ascii="New times roman" w:hAnsi="New times roman"/>
          <w:b/>
          <w:sz w:val="24"/>
          <w:szCs w:val="24"/>
        </w:rPr>
      </w:pPr>
      <w:r w:rsidRPr="00583531">
        <w:rPr>
          <w:rFonts w:ascii="New times roman" w:hAnsi="New times roman"/>
          <w:b/>
          <w:sz w:val="24"/>
          <w:szCs w:val="24"/>
        </w:rPr>
        <w:t xml:space="preserve">Overview </w:t>
      </w:r>
    </w:p>
    <w:p w14:paraId="430AD5DF" w14:textId="49836FEF" w:rsidR="00CF1012" w:rsidRPr="00583531" w:rsidRDefault="009671A8" w:rsidP="00A76721">
      <w:pPr>
        <w:spacing w:line="480" w:lineRule="auto"/>
        <w:jc w:val="both"/>
        <w:rPr>
          <w:rFonts w:ascii="New times roman" w:hAnsi="New times roman"/>
          <w:sz w:val="24"/>
          <w:szCs w:val="24"/>
        </w:rPr>
      </w:pPr>
      <w:r w:rsidRPr="00583531">
        <w:rPr>
          <w:rFonts w:ascii="New times roman" w:hAnsi="New times roman"/>
          <w:sz w:val="24"/>
          <w:szCs w:val="24"/>
        </w:rPr>
        <w:t xml:space="preserve">The study investigates women empowerment and economic prosperity in Uganda. </w:t>
      </w:r>
      <w:r w:rsidR="000E497E" w:rsidRPr="00583531">
        <w:rPr>
          <w:rFonts w:ascii="New times roman" w:hAnsi="New times roman"/>
          <w:sz w:val="24"/>
          <w:szCs w:val="24"/>
        </w:rPr>
        <w:t xml:space="preserve">Chapter one elicits the background which unpacks four systematically linked perspectives namely; historical, theoretical, conceptual and contextual perspectives. It further presents the study problem, the general </w:t>
      </w:r>
      <w:r w:rsidR="00860D39" w:rsidRPr="00583531">
        <w:rPr>
          <w:rFonts w:ascii="New times roman" w:hAnsi="New times roman"/>
          <w:sz w:val="24"/>
          <w:szCs w:val="24"/>
        </w:rPr>
        <w:t>objective, objectives</w:t>
      </w:r>
      <w:r w:rsidR="000E497E" w:rsidRPr="00583531">
        <w:rPr>
          <w:rFonts w:ascii="New times roman" w:hAnsi="New times roman"/>
          <w:sz w:val="24"/>
          <w:szCs w:val="24"/>
        </w:rPr>
        <w:t xml:space="preserve">, research questions and the conceptual framework. In addition, the </w:t>
      </w:r>
      <w:r w:rsidRPr="00583531">
        <w:rPr>
          <w:rFonts w:ascii="New times roman" w:hAnsi="New times roman"/>
          <w:sz w:val="24"/>
          <w:szCs w:val="24"/>
        </w:rPr>
        <w:t>chapter highlights</w:t>
      </w:r>
      <w:r w:rsidR="00CF2A42" w:rsidRPr="00583531">
        <w:rPr>
          <w:rFonts w:ascii="New times roman" w:hAnsi="New times roman"/>
          <w:sz w:val="24"/>
          <w:szCs w:val="24"/>
        </w:rPr>
        <w:t xml:space="preserve"> the scope</w:t>
      </w:r>
      <w:r w:rsidRPr="00583531">
        <w:rPr>
          <w:rFonts w:ascii="New times roman" w:hAnsi="New times roman"/>
          <w:sz w:val="24"/>
          <w:szCs w:val="24"/>
        </w:rPr>
        <w:t xml:space="preserve"> and </w:t>
      </w:r>
      <w:r w:rsidR="00340521" w:rsidRPr="00583531">
        <w:rPr>
          <w:rFonts w:ascii="New times roman" w:hAnsi="New times roman"/>
          <w:sz w:val="24"/>
          <w:szCs w:val="24"/>
        </w:rPr>
        <w:t>significance</w:t>
      </w:r>
      <w:r w:rsidR="00371DBC">
        <w:rPr>
          <w:rFonts w:ascii="New times roman" w:hAnsi="New times roman"/>
          <w:sz w:val="24"/>
          <w:szCs w:val="24"/>
        </w:rPr>
        <w:t xml:space="preserve"> of the study</w:t>
      </w:r>
      <w:r w:rsidR="00340521" w:rsidRPr="00583531">
        <w:rPr>
          <w:rFonts w:ascii="New times roman" w:hAnsi="New times roman"/>
          <w:sz w:val="24"/>
          <w:szCs w:val="24"/>
        </w:rPr>
        <w:t>.</w:t>
      </w:r>
    </w:p>
    <w:p w14:paraId="11BBA9D3" w14:textId="287E63F6" w:rsidR="00340521" w:rsidRPr="00583531" w:rsidRDefault="0037242A" w:rsidP="00A76721">
      <w:pPr>
        <w:spacing w:line="480" w:lineRule="auto"/>
        <w:jc w:val="both"/>
        <w:rPr>
          <w:rFonts w:ascii="New times roman" w:hAnsi="New times roman"/>
          <w:sz w:val="24"/>
          <w:szCs w:val="24"/>
        </w:rPr>
      </w:pPr>
      <w:r w:rsidRPr="00583531">
        <w:rPr>
          <w:rFonts w:ascii="New times roman" w:hAnsi="New times roman"/>
          <w:sz w:val="24"/>
          <w:szCs w:val="24"/>
        </w:rPr>
        <w:t xml:space="preserve">The concept of women empowerment to attain economic prosperity has become a global agenda. </w:t>
      </w:r>
      <w:r w:rsidR="002250EE" w:rsidRPr="00583531">
        <w:rPr>
          <w:rFonts w:ascii="New times roman" w:hAnsi="New times roman"/>
          <w:sz w:val="24"/>
          <w:szCs w:val="24"/>
        </w:rPr>
        <w:t>It is</w:t>
      </w:r>
      <w:r w:rsidRPr="00583531">
        <w:rPr>
          <w:rFonts w:ascii="New times roman" w:hAnsi="New times roman"/>
          <w:sz w:val="24"/>
          <w:szCs w:val="24"/>
        </w:rPr>
        <w:t xml:space="preserve"> embedded in </w:t>
      </w:r>
      <w:r w:rsidR="002250EE" w:rsidRPr="00583531">
        <w:rPr>
          <w:rFonts w:ascii="New times roman" w:hAnsi="New times roman"/>
          <w:sz w:val="24"/>
          <w:szCs w:val="24"/>
        </w:rPr>
        <w:t>various pronouncements</w:t>
      </w:r>
      <w:r w:rsidRPr="00583531">
        <w:rPr>
          <w:rFonts w:ascii="New times roman" w:hAnsi="New times roman"/>
          <w:sz w:val="24"/>
          <w:szCs w:val="24"/>
        </w:rPr>
        <w:t xml:space="preserve"> and legislative mandates so as to attain gender equality and inclusive development. The women who have hitherto been disadvantaged and disempowered have attracted attention because of the benefits associated with tap</w:t>
      </w:r>
      <w:r w:rsidR="00E0372A">
        <w:rPr>
          <w:rFonts w:ascii="New times roman" w:hAnsi="New times roman"/>
          <w:sz w:val="24"/>
          <w:szCs w:val="24"/>
        </w:rPr>
        <w:t>p</w:t>
      </w:r>
      <w:r w:rsidRPr="00583531">
        <w:rPr>
          <w:rFonts w:ascii="New times roman" w:hAnsi="New times roman"/>
          <w:sz w:val="24"/>
          <w:szCs w:val="24"/>
        </w:rPr>
        <w:t>ing</w:t>
      </w:r>
      <w:r w:rsidR="00E0372A">
        <w:rPr>
          <w:rFonts w:ascii="New times roman" w:hAnsi="New times roman"/>
          <w:sz w:val="24"/>
          <w:szCs w:val="24"/>
        </w:rPr>
        <w:t xml:space="preserve"> into</w:t>
      </w:r>
      <w:r w:rsidRPr="00583531">
        <w:rPr>
          <w:rFonts w:ascii="New times roman" w:hAnsi="New times roman"/>
          <w:sz w:val="24"/>
          <w:szCs w:val="24"/>
        </w:rPr>
        <w:t xml:space="preserve"> their efficacy</w:t>
      </w:r>
      <w:r w:rsidR="00E0372A">
        <w:rPr>
          <w:rFonts w:ascii="New times roman" w:hAnsi="New times roman"/>
          <w:sz w:val="24"/>
          <w:szCs w:val="24"/>
        </w:rPr>
        <w:t xml:space="preserve"> and</w:t>
      </w:r>
      <w:r w:rsidRPr="00583531">
        <w:rPr>
          <w:rFonts w:ascii="New times roman" w:hAnsi="New times roman"/>
          <w:sz w:val="24"/>
          <w:szCs w:val="24"/>
        </w:rPr>
        <w:t xml:space="preserve"> potential.   </w:t>
      </w:r>
    </w:p>
    <w:p w14:paraId="676EC703" w14:textId="77777777" w:rsidR="000E497E" w:rsidRPr="00583531" w:rsidRDefault="000E497E" w:rsidP="00A76721">
      <w:pPr>
        <w:pStyle w:val="Heading1"/>
        <w:spacing w:line="480" w:lineRule="auto"/>
      </w:pPr>
      <w:bookmarkStart w:id="0" w:name="_Toc335061727"/>
      <w:bookmarkStart w:id="1" w:name="_Toc384640662"/>
      <w:bookmarkStart w:id="2" w:name="_Toc14801649"/>
      <w:bookmarkStart w:id="3" w:name="_Toc14802504"/>
      <w:bookmarkStart w:id="4" w:name="_Toc377300062"/>
      <w:bookmarkStart w:id="5" w:name="_Toc45715124"/>
      <w:bookmarkStart w:id="6" w:name="_Toc45715835"/>
      <w:r w:rsidRPr="00583531">
        <w:t>1.2.1 Historical Background</w:t>
      </w:r>
      <w:bookmarkEnd w:id="0"/>
      <w:bookmarkEnd w:id="1"/>
      <w:bookmarkEnd w:id="2"/>
      <w:bookmarkEnd w:id="3"/>
      <w:bookmarkEnd w:id="4"/>
      <w:bookmarkEnd w:id="5"/>
      <w:bookmarkEnd w:id="6"/>
      <w:r w:rsidR="00E30348" w:rsidRPr="00583531">
        <w:t xml:space="preserve"> </w:t>
      </w:r>
    </w:p>
    <w:p w14:paraId="1FD5A33F" w14:textId="77777777" w:rsidR="00BE4D08" w:rsidRPr="00583531" w:rsidRDefault="00BE4D08" w:rsidP="00A76721">
      <w:pPr>
        <w:pStyle w:val="Default"/>
        <w:rPr>
          <w:rFonts w:ascii="New times roman" w:hAnsi="New times roman"/>
        </w:rPr>
      </w:pPr>
    </w:p>
    <w:p w14:paraId="61E4639A" w14:textId="5ABD12DA" w:rsidR="00BE4D08" w:rsidRPr="00583531" w:rsidRDefault="00BE4D08" w:rsidP="00A76721">
      <w:pPr>
        <w:pStyle w:val="Default"/>
        <w:spacing w:line="480" w:lineRule="auto"/>
        <w:jc w:val="both"/>
        <w:rPr>
          <w:rFonts w:ascii="New times roman" w:hAnsi="New times roman"/>
          <w:color w:val="auto"/>
        </w:rPr>
      </w:pPr>
      <w:r w:rsidRPr="00583531">
        <w:rPr>
          <w:rFonts w:ascii="New times roman" w:hAnsi="New times roman"/>
        </w:rPr>
        <w:t xml:space="preserve">The emergence of women empowerment is traceable to the feminist movements of the 18th century in Europe intensified with the publication of </w:t>
      </w:r>
      <w:r w:rsidR="00AE0B67" w:rsidRPr="00583531">
        <w:rPr>
          <w:rFonts w:ascii="New times roman" w:hAnsi="New times roman"/>
        </w:rPr>
        <w:t>“</w:t>
      </w:r>
      <w:r w:rsidRPr="00583531">
        <w:rPr>
          <w:rFonts w:ascii="New times roman" w:hAnsi="New times roman"/>
          <w:iCs/>
        </w:rPr>
        <w:t>A Vindication of the Rights of Women</w:t>
      </w:r>
      <w:r w:rsidR="00AE0B67" w:rsidRPr="00583531">
        <w:rPr>
          <w:rFonts w:ascii="New times roman" w:hAnsi="New times roman"/>
          <w:iCs/>
        </w:rPr>
        <w:t>” with s</w:t>
      </w:r>
      <w:r w:rsidRPr="00583531">
        <w:rPr>
          <w:rFonts w:ascii="New times roman" w:hAnsi="New times roman"/>
          <w:iCs/>
        </w:rPr>
        <w:t xml:space="preserve">tructures on </w:t>
      </w:r>
      <w:r w:rsidR="00AE0B67" w:rsidRPr="00583531">
        <w:rPr>
          <w:rFonts w:ascii="New times roman" w:hAnsi="New times roman"/>
          <w:iCs/>
        </w:rPr>
        <w:t>political and moral s</w:t>
      </w:r>
      <w:r w:rsidRPr="00583531">
        <w:rPr>
          <w:rFonts w:ascii="New times roman" w:hAnsi="New times roman"/>
          <w:iCs/>
        </w:rPr>
        <w:t>ubjects</w:t>
      </w:r>
      <w:r w:rsidR="00CF2A42" w:rsidRPr="00583531">
        <w:rPr>
          <w:rFonts w:ascii="New times roman" w:hAnsi="New times roman"/>
          <w:iCs/>
        </w:rPr>
        <w:t xml:space="preserve"> </w:t>
      </w:r>
      <w:r w:rsidR="00501112" w:rsidRPr="00583531">
        <w:rPr>
          <w:rFonts w:ascii="New times roman" w:hAnsi="New times roman"/>
          <w:iCs/>
        </w:rPr>
        <w:t xml:space="preserve">in </w:t>
      </w:r>
      <w:r w:rsidRPr="00583531">
        <w:rPr>
          <w:rFonts w:ascii="New times roman" w:hAnsi="New times roman"/>
        </w:rPr>
        <w:t xml:space="preserve">1792 by Mary Wollstonecraft. This was followed by </w:t>
      </w:r>
      <w:r w:rsidR="00AE0B67" w:rsidRPr="00583531">
        <w:rPr>
          <w:rFonts w:ascii="New times roman" w:hAnsi="New times roman"/>
        </w:rPr>
        <w:t>“</w:t>
      </w:r>
      <w:r w:rsidRPr="00583531">
        <w:rPr>
          <w:rFonts w:ascii="New times roman" w:hAnsi="New times roman"/>
          <w:iCs/>
        </w:rPr>
        <w:t>The Enfranchisement of Women</w:t>
      </w:r>
      <w:r w:rsidR="00AE0B67" w:rsidRPr="00583531">
        <w:rPr>
          <w:rFonts w:ascii="New times roman" w:hAnsi="New times roman"/>
          <w:iCs/>
        </w:rPr>
        <w:t>”</w:t>
      </w:r>
      <w:r w:rsidR="00501112" w:rsidRPr="00583531">
        <w:rPr>
          <w:rFonts w:ascii="New times roman" w:hAnsi="New times roman"/>
          <w:iCs/>
        </w:rPr>
        <w:t xml:space="preserve"> in</w:t>
      </w:r>
      <w:r w:rsidRPr="00583531">
        <w:rPr>
          <w:rFonts w:ascii="New times roman" w:hAnsi="New times roman"/>
          <w:iCs/>
        </w:rPr>
        <w:t xml:space="preserve"> </w:t>
      </w:r>
      <w:r w:rsidR="00AE0B67" w:rsidRPr="00583531">
        <w:rPr>
          <w:rFonts w:ascii="New times roman" w:hAnsi="New times roman"/>
        </w:rPr>
        <w:t>1851</w:t>
      </w:r>
      <w:r w:rsidRPr="00583531">
        <w:rPr>
          <w:rFonts w:ascii="New times roman" w:hAnsi="New times roman"/>
        </w:rPr>
        <w:t xml:space="preserve"> by Harriet Taylor Mill </w:t>
      </w:r>
      <w:r w:rsidR="002250EE" w:rsidRPr="00583531">
        <w:rPr>
          <w:rFonts w:ascii="New times roman" w:hAnsi="New times roman"/>
        </w:rPr>
        <w:t>and “</w:t>
      </w:r>
      <w:r w:rsidRPr="00583531">
        <w:rPr>
          <w:rFonts w:ascii="New times roman" w:hAnsi="New times roman"/>
          <w:iCs/>
        </w:rPr>
        <w:t>The Subjection of Women</w:t>
      </w:r>
      <w:r w:rsidR="00AE0B67" w:rsidRPr="00583531">
        <w:rPr>
          <w:rFonts w:ascii="New times roman" w:hAnsi="New times roman"/>
          <w:iCs/>
        </w:rPr>
        <w:t>”</w:t>
      </w:r>
      <w:r w:rsidRPr="00583531">
        <w:rPr>
          <w:rFonts w:ascii="New times roman" w:hAnsi="New times roman"/>
          <w:iCs/>
        </w:rPr>
        <w:t xml:space="preserve"> </w:t>
      </w:r>
      <w:r w:rsidRPr="00583531">
        <w:rPr>
          <w:rFonts w:ascii="New times roman" w:hAnsi="New times roman"/>
        </w:rPr>
        <w:t xml:space="preserve">by John Stuart </w:t>
      </w:r>
      <w:r w:rsidR="002250EE" w:rsidRPr="00583531">
        <w:rPr>
          <w:rFonts w:ascii="New times roman" w:hAnsi="New times roman"/>
        </w:rPr>
        <w:t>Mill in</w:t>
      </w:r>
      <w:r w:rsidR="00AE0B67" w:rsidRPr="00583531">
        <w:rPr>
          <w:rFonts w:ascii="New times roman" w:hAnsi="New times roman"/>
        </w:rPr>
        <w:t xml:space="preserve"> 1869</w:t>
      </w:r>
      <w:r w:rsidR="00F81369" w:rsidRPr="00583531">
        <w:rPr>
          <w:rFonts w:ascii="New times roman" w:hAnsi="New times roman"/>
        </w:rPr>
        <w:t xml:space="preserve"> (</w:t>
      </w:r>
      <w:proofErr w:type="spellStart"/>
      <w:r w:rsidR="00F81369" w:rsidRPr="00583531">
        <w:rPr>
          <w:rFonts w:ascii="New times roman" w:hAnsi="New times roman"/>
          <w:bCs/>
          <w:iCs/>
        </w:rPr>
        <w:t>Ozoya</w:t>
      </w:r>
      <w:proofErr w:type="spellEnd"/>
      <w:r w:rsidR="00F81369" w:rsidRPr="00583531">
        <w:rPr>
          <w:rFonts w:ascii="New times roman" w:hAnsi="New times roman"/>
          <w:bCs/>
          <w:iCs/>
        </w:rPr>
        <w:t xml:space="preserve"> et al </w:t>
      </w:r>
      <w:r w:rsidR="00AE0B67" w:rsidRPr="00583531">
        <w:rPr>
          <w:rFonts w:ascii="New times roman" w:hAnsi="New times roman"/>
          <w:bCs/>
          <w:iCs/>
        </w:rPr>
        <w:t>,</w:t>
      </w:r>
      <w:r w:rsidR="00F81369" w:rsidRPr="00583531">
        <w:rPr>
          <w:rFonts w:ascii="New times roman" w:hAnsi="New times roman"/>
          <w:bCs/>
          <w:iCs/>
        </w:rPr>
        <w:t>2017</w:t>
      </w:r>
      <w:r w:rsidR="00F81369" w:rsidRPr="00583531">
        <w:rPr>
          <w:rFonts w:ascii="New times roman" w:hAnsi="New times roman"/>
        </w:rPr>
        <w:t>)</w:t>
      </w:r>
      <w:r w:rsidRPr="00583531">
        <w:rPr>
          <w:rFonts w:ascii="New times roman" w:hAnsi="New times roman"/>
        </w:rPr>
        <w:t xml:space="preserve">. This struggle was replicated in America by the publication of </w:t>
      </w:r>
      <w:r w:rsidR="002250EE" w:rsidRPr="00583531">
        <w:rPr>
          <w:rFonts w:ascii="New times roman" w:hAnsi="New times roman"/>
          <w:iCs/>
        </w:rPr>
        <w:t>the</w:t>
      </w:r>
      <w:r w:rsidRPr="00583531">
        <w:rPr>
          <w:rFonts w:ascii="New times roman" w:hAnsi="New times roman"/>
          <w:iCs/>
        </w:rPr>
        <w:t xml:space="preserve"> woman’s bible</w:t>
      </w:r>
      <w:r w:rsidR="00AE0B67" w:rsidRPr="00583531">
        <w:rPr>
          <w:rFonts w:ascii="New times roman" w:hAnsi="New times roman"/>
          <w:iCs/>
        </w:rPr>
        <w:t xml:space="preserve"> in </w:t>
      </w:r>
      <w:r w:rsidRPr="00583531">
        <w:rPr>
          <w:rFonts w:ascii="New times roman" w:hAnsi="New times roman"/>
        </w:rPr>
        <w:t xml:space="preserve">1895 by Elizabeth Cady Stanton alongside 26 other </w:t>
      </w:r>
      <w:r w:rsidRPr="00583531">
        <w:rPr>
          <w:rFonts w:ascii="New times roman" w:hAnsi="New times roman"/>
        </w:rPr>
        <w:lastRenderedPageBreak/>
        <w:t>feminists (McMillen, 2008). The overthrow of patriarchy or ‘patriarchal equilibrium’ was a major driving force</w:t>
      </w:r>
      <w:r w:rsidR="00AE0B67" w:rsidRPr="00583531">
        <w:rPr>
          <w:rFonts w:ascii="New times roman" w:hAnsi="New times roman"/>
        </w:rPr>
        <w:t xml:space="preserve"> of women empowerment (</w:t>
      </w:r>
      <w:r w:rsidRPr="00583531">
        <w:rPr>
          <w:rFonts w:ascii="New times roman" w:hAnsi="New times roman"/>
        </w:rPr>
        <w:t>Bennett, 20</w:t>
      </w:r>
      <w:r w:rsidR="00F81369" w:rsidRPr="00583531">
        <w:rPr>
          <w:rFonts w:ascii="New times roman" w:hAnsi="New times roman"/>
        </w:rPr>
        <w:t>1</w:t>
      </w:r>
      <w:r w:rsidRPr="00583531">
        <w:rPr>
          <w:rFonts w:ascii="New times roman" w:hAnsi="New times roman"/>
        </w:rPr>
        <w:t>6</w:t>
      </w:r>
      <w:r w:rsidR="00CF2A42" w:rsidRPr="00583531">
        <w:rPr>
          <w:rFonts w:ascii="New times roman" w:hAnsi="New times roman"/>
        </w:rPr>
        <w:t>;</w:t>
      </w:r>
      <w:r w:rsidRPr="00583531">
        <w:rPr>
          <w:rFonts w:ascii="New times roman" w:hAnsi="New times roman"/>
        </w:rPr>
        <w:t xml:space="preserve"> </w:t>
      </w:r>
      <w:r w:rsidR="00CF2A42" w:rsidRPr="00583531">
        <w:rPr>
          <w:rFonts w:ascii="New times roman" w:hAnsi="New times roman"/>
        </w:rPr>
        <w:t xml:space="preserve">Motta, </w:t>
      </w:r>
      <w:proofErr w:type="spellStart"/>
      <w:r w:rsidR="00CF2A42" w:rsidRPr="00583531">
        <w:rPr>
          <w:rFonts w:ascii="New times roman" w:hAnsi="New times roman"/>
        </w:rPr>
        <w:t>Fominaya</w:t>
      </w:r>
      <w:proofErr w:type="spellEnd"/>
      <w:r w:rsidR="00CF2A42" w:rsidRPr="00583531">
        <w:rPr>
          <w:rFonts w:ascii="New times roman" w:hAnsi="New times roman"/>
        </w:rPr>
        <w:t xml:space="preserve"> &amp; </w:t>
      </w:r>
      <w:proofErr w:type="spellStart"/>
      <w:r w:rsidR="00CF2A42" w:rsidRPr="00583531">
        <w:rPr>
          <w:rFonts w:ascii="New times roman" w:hAnsi="New times roman"/>
        </w:rPr>
        <w:t>Eschle</w:t>
      </w:r>
      <w:proofErr w:type="spellEnd"/>
      <w:r w:rsidR="00CF2A42" w:rsidRPr="00583531">
        <w:rPr>
          <w:rFonts w:ascii="New times roman" w:hAnsi="New times roman"/>
        </w:rPr>
        <w:t xml:space="preserve"> (2011)</w:t>
      </w:r>
      <w:r w:rsidRPr="00583531">
        <w:rPr>
          <w:rFonts w:ascii="New times roman" w:hAnsi="New times roman"/>
          <w:color w:val="auto"/>
        </w:rPr>
        <w:t xml:space="preserve">. </w:t>
      </w:r>
    </w:p>
    <w:p w14:paraId="11CE023C" w14:textId="77777777" w:rsidR="009671A8" w:rsidRPr="00583531" w:rsidRDefault="009671A8" w:rsidP="00A76721">
      <w:pPr>
        <w:pStyle w:val="Default"/>
        <w:rPr>
          <w:rFonts w:ascii="New times roman" w:hAnsi="New times roman"/>
          <w:color w:val="auto"/>
        </w:rPr>
      </w:pPr>
    </w:p>
    <w:p w14:paraId="273871DE" w14:textId="2417A17E" w:rsidR="00F81369" w:rsidRPr="00583531" w:rsidRDefault="00BE4D08" w:rsidP="00A76721">
      <w:pPr>
        <w:pStyle w:val="Default"/>
        <w:spacing w:line="480" w:lineRule="auto"/>
        <w:jc w:val="both"/>
        <w:rPr>
          <w:rFonts w:ascii="New times roman" w:hAnsi="New times roman"/>
          <w:color w:val="auto"/>
        </w:rPr>
      </w:pPr>
      <w:r w:rsidRPr="00583531">
        <w:rPr>
          <w:rFonts w:ascii="New times roman" w:hAnsi="New times roman"/>
          <w:color w:val="auto"/>
        </w:rPr>
        <w:t xml:space="preserve">In Africa, women activism began in the middle of the 20th century, facilitated by the increasing independence of many African nations (Berger, 2008). However, most of the agitations were not as in the case of Europe and America which utilized the power of the media through publications </w:t>
      </w:r>
      <w:r w:rsidR="00AE0B67" w:rsidRPr="00583531">
        <w:rPr>
          <w:rFonts w:ascii="New times roman" w:hAnsi="New times roman"/>
          <w:color w:val="auto"/>
        </w:rPr>
        <w:t xml:space="preserve">although </w:t>
      </w:r>
      <w:r w:rsidR="002250EE" w:rsidRPr="00583531">
        <w:rPr>
          <w:rFonts w:ascii="New times roman" w:hAnsi="New times roman"/>
          <w:color w:val="auto"/>
        </w:rPr>
        <w:t>it later</w:t>
      </w:r>
      <w:r w:rsidRPr="00583531">
        <w:rPr>
          <w:rFonts w:ascii="New times roman" w:hAnsi="New times roman"/>
          <w:color w:val="auto"/>
        </w:rPr>
        <w:t xml:space="preserve"> emerged (</w:t>
      </w:r>
      <w:r w:rsidR="00AE0B67" w:rsidRPr="00583531">
        <w:rPr>
          <w:rFonts w:ascii="New times roman" w:hAnsi="New times roman"/>
          <w:color w:val="auto"/>
        </w:rPr>
        <w:t>Afonso, 2017</w:t>
      </w:r>
      <w:r w:rsidRPr="00583531">
        <w:rPr>
          <w:rFonts w:ascii="New times roman" w:hAnsi="New times roman"/>
          <w:color w:val="auto"/>
        </w:rPr>
        <w:t xml:space="preserve">). The attempt to adopt the same pattern of activism in the Europe and America was highly hampered by the differences in language. Prior to the book by Ester </w:t>
      </w:r>
      <w:proofErr w:type="spellStart"/>
      <w:r w:rsidRPr="00583531">
        <w:rPr>
          <w:rFonts w:ascii="New times roman" w:hAnsi="New times roman"/>
          <w:color w:val="auto"/>
        </w:rPr>
        <w:t>Boserup</w:t>
      </w:r>
      <w:proofErr w:type="spellEnd"/>
      <w:r w:rsidRPr="00583531">
        <w:rPr>
          <w:rFonts w:ascii="New times roman" w:hAnsi="New times roman"/>
          <w:color w:val="auto"/>
        </w:rPr>
        <w:t xml:space="preserve"> titled </w:t>
      </w:r>
      <w:r w:rsidRPr="00583531">
        <w:rPr>
          <w:rFonts w:ascii="New times roman" w:hAnsi="New times roman"/>
          <w:iCs/>
          <w:color w:val="auto"/>
        </w:rPr>
        <w:t xml:space="preserve">Woman’s Role in Economic Development </w:t>
      </w:r>
      <w:r w:rsidRPr="00583531">
        <w:rPr>
          <w:rFonts w:ascii="New times roman" w:hAnsi="New times roman"/>
          <w:color w:val="auto"/>
        </w:rPr>
        <w:t xml:space="preserve">in 1970, there were other scholars who published books reflecting the plight of African women. </w:t>
      </w:r>
    </w:p>
    <w:p w14:paraId="3B7522B9" w14:textId="77777777" w:rsidR="00F81369" w:rsidRPr="00583531" w:rsidRDefault="00F81369" w:rsidP="00A76721">
      <w:pPr>
        <w:pStyle w:val="Default"/>
        <w:rPr>
          <w:rFonts w:ascii="New times roman" w:hAnsi="New times roman"/>
          <w:color w:val="auto"/>
        </w:rPr>
      </w:pPr>
    </w:p>
    <w:p w14:paraId="17C1DB37" w14:textId="77777777" w:rsidR="00AE0B67" w:rsidRPr="00583531" w:rsidRDefault="00BE4D08" w:rsidP="00A76721">
      <w:pPr>
        <w:pStyle w:val="Default"/>
        <w:spacing w:line="480" w:lineRule="auto"/>
        <w:jc w:val="both"/>
        <w:rPr>
          <w:rFonts w:ascii="New times roman" w:hAnsi="New times roman"/>
        </w:rPr>
      </w:pPr>
      <w:r w:rsidRPr="00583531">
        <w:rPr>
          <w:rFonts w:ascii="New times roman" w:hAnsi="New times roman"/>
        </w:rPr>
        <w:t xml:space="preserve">As a global effort to promote the course of women, consequent upon the rising intensification of feminist movements in the 1970s, the General Assembly of the United Nations declared 1975 as the International Women’s year. During the year, the General Assembly organized the first World Conference on Women, which was convened in Mexico City. The outcome of the meeting was the declaration of 1976-1985 as the UN Decade for Women followed by the approval of a voluntary fund for the decade. After the first world conference on women, three other sessions have been held, namely, Copenhagen (1980), Nairobi (1985), and Beijing (1995). </w:t>
      </w:r>
      <w:r w:rsidR="00F81369" w:rsidRPr="00583531">
        <w:rPr>
          <w:rFonts w:ascii="New times roman" w:hAnsi="New times roman"/>
        </w:rPr>
        <w:t xml:space="preserve"> </w:t>
      </w:r>
      <w:r w:rsidRPr="00583531">
        <w:rPr>
          <w:rFonts w:ascii="New times roman" w:hAnsi="New times roman"/>
        </w:rPr>
        <w:t>Remarkably, the Beijing Declaration and Platform for Action has become the basis upon which the progress in women empowerment is assessed (</w:t>
      </w:r>
      <w:proofErr w:type="spellStart"/>
      <w:r w:rsidRPr="00583531">
        <w:rPr>
          <w:rFonts w:ascii="New times roman" w:hAnsi="New times roman"/>
        </w:rPr>
        <w:t>Aina</w:t>
      </w:r>
      <w:proofErr w:type="spellEnd"/>
      <w:r w:rsidRPr="00583531">
        <w:rPr>
          <w:rFonts w:ascii="New times roman" w:hAnsi="New times roman"/>
        </w:rPr>
        <w:t>, 2012).</w:t>
      </w:r>
    </w:p>
    <w:p w14:paraId="030395D1" w14:textId="77777777" w:rsidR="00AE0B67" w:rsidRPr="00583531" w:rsidRDefault="00AE0B67" w:rsidP="00AE0B67">
      <w:pPr>
        <w:pStyle w:val="Default"/>
        <w:jc w:val="both"/>
        <w:rPr>
          <w:rFonts w:ascii="New times roman" w:hAnsi="New times roman"/>
        </w:rPr>
      </w:pPr>
    </w:p>
    <w:p w14:paraId="3A7A0EAC" w14:textId="77777777" w:rsidR="002250EE" w:rsidRPr="002250EE" w:rsidRDefault="002250EE" w:rsidP="002250EE">
      <w:pPr>
        <w:autoSpaceDE w:val="0"/>
        <w:autoSpaceDN w:val="0"/>
        <w:adjustRightInd w:val="0"/>
        <w:spacing w:after="0" w:line="480" w:lineRule="auto"/>
        <w:jc w:val="both"/>
        <w:rPr>
          <w:rFonts w:ascii="New times roman" w:hAnsi="New times roman" w:cs="Times New Roman"/>
          <w:color w:val="000000"/>
          <w:sz w:val="24"/>
          <w:szCs w:val="24"/>
        </w:rPr>
      </w:pPr>
      <w:r w:rsidRPr="002250EE">
        <w:rPr>
          <w:rFonts w:ascii="New times roman" w:hAnsi="New times roman" w:cs="Times New Roman"/>
          <w:color w:val="000000"/>
          <w:sz w:val="24"/>
          <w:szCs w:val="24"/>
        </w:rPr>
        <w:t xml:space="preserve">In January 2011, UNIFEM was amalgamated into UN Women, which is a composite entity of the UN. This was in conjunction with the International Research and Training Institute for the Advancement of Women (INSTRAW), Office of the Special Adviser on Gender Issues (OSAGI), and Division for the advancement of Women (DAW). The actions were geared towards instituting </w:t>
      </w:r>
      <w:r w:rsidRPr="002250EE">
        <w:rPr>
          <w:rFonts w:ascii="New times roman" w:hAnsi="New times roman" w:cs="Times New Roman"/>
          <w:color w:val="000000"/>
          <w:sz w:val="24"/>
          <w:szCs w:val="24"/>
        </w:rPr>
        <w:lastRenderedPageBreak/>
        <w:t xml:space="preserve">policies that promote women’s access to political power and productive resources such as land, technology, and credit facilities (Abu-Lughod, 2009). Furthermore, the United Nations included gender equality and empowerment of all women and girls as goal number five in its Sustainable Development Goals in 2016.  </w:t>
      </w:r>
    </w:p>
    <w:p w14:paraId="7791A3F7" w14:textId="77777777" w:rsidR="002250EE" w:rsidRPr="002250EE" w:rsidRDefault="002250EE" w:rsidP="002250EE">
      <w:pPr>
        <w:autoSpaceDE w:val="0"/>
        <w:autoSpaceDN w:val="0"/>
        <w:adjustRightInd w:val="0"/>
        <w:spacing w:after="0" w:line="480" w:lineRule="auto"/>
        <w:jc w:val="both"/>
        <w:rPr>
          <w:rFonts w:ascii="New times roman" w:hAnsi="New times roman" w:cs="Times New Roman"/>
          <w:color w:val="000000"/>
          <w:sz w:val="24"/>
          <w:szCs w:val="24"/>
        </w:rPr>
      </w:pPr>
    </w:p>
    <w:p w14:paraId="294C1F83" w14:textId="77777777" w:rsidR="002250EE" w:rsidRPr="002250EE" w:rsidRDefault="002250EE" w:rsidP="002250EE">
      <w:pPr>
        <w:autoSpaceDE w:val="0"/>
        <w:autoSpaceDN w:val="0"/>
        <w:adjustRightInd w:val="0"/>
        <w:spacing w:after="0" w:line="480" w:lineRule="auto"/>
        <w:jc w:val="both"/>
        <w:rPr>
          <w:rFonts w:ascii="New times roman" w:hAnsi="New times roman" w:cs="Times New Roman"/>
          <w:color w:val="000000"/>
          <w:sz w:val="24"/>
          <w:szCs w:val="24"/>
        </w:rPr>
      </w:pPr>
      <w:r w:rsidRPr="002250EE">
        <w:rPr>
          <w:rFonts w:ascii="New times roman" w:hAnsi="New times roman" w:cs="Times New Roman"/>
          <w:color w:val="000000"/>
          <w:sz w:val="24"/>
          <w:szCs w:val="24"/>
        </w:rPr>
        <w:t xml:space="preserve">The African continent contributed her quota to women empowerment through the African Union by declaring the year 2010 to 2020 as the African Women’s Decade with the theme: </w:t>
      </w:r>
      <w:r w:rsidRPr="002250EE">
        <w:rPr>
          <w:rFonts w:ascii="New times roman" w:hAnsi="New times roman" w:cs="Times New Roman"/>
          <w:i/>
          <w:iCs/>
          <w:color w:val="000000"/>
          <w:sz w:val="24"/>
          <w:szCs w:val="24"/>
        </w:rPr>
        <w:t xml:space="preserve">Grassroots </w:t>
      </w:r>
      <w:r w:rsidRPr="002250EE">
        <w:rPr>
          <w:rFonts w:ascii="New times roman" w:hAnsi="New times roman" w:cs="Times New Roman"/>
          <w:iCs/>
          <w:color w:val="000000"/>
          <w:sz w:val="24"/>
          <w:szCs w:val="24"/>
        </w:rPr>
        <w:t xml:space="preserve">Approach to Gender Equality and Women’s Empowerment (GEWE) </w:t>
      </w:r>
      <w:r w:rsidRPr="002250EE">
        <w:rPr>
          <w:rFonts w:ascii="New times roman" w:hAnsi="New times roman" w:cs="Times New Roman"/>
          <w:color w:val="000000"/>
          <w:sz w:val="24"/>
          <w:szCs w:val="24"/>
        </w:rPr>
        <w:t xml:space="preserve">(Martin, 2013). In Uganda, women empowerment initiatives were catapulted since 1986 with the national resistance movement which put in place various programs and affirmative strategies to empower women. To this end, political, economic social, and education affirmative programs were initiated.     </w:t>
      </w:r>
    </w:p>
    <w:p w14:paraId="24817DAE" w14:textId="77777777" w:rsidR="00340521" w:rsidRPr="00583531" w:rsidRDefault="00937D14" w:rsidP="00B63C12">
      <w:pPr>
        <w:autoSpaceDE w:val="0"/>
        <w:autoSpaceDN w:val="0"/>
        <w:adjustRightInd w:val="0"/>
        <w:spacing w:after="0" w:line="480" w:lineRule="auto"/>
        <w:jc w:val="both"/>
        <w:rPr>
          <w:rFonts w:ascii="New times roman" w:hAnsi="New times roman" w:cs="Calibri-Light"/>
          <w:sz w:val="24"/>
          <w:szCs w:val="24"/>
        </w:rPr>
      </w:pPr>
      <w:commentRangeStart w:id="7"/>
      <w:commentRangeEnd w:id="7"/>
      <w:r>
        <w:rPr>
          <w:rStyle w:val="CommentReference"/>
        </w:rPr>
        <w:commentReference w:id="7"/>
      </w:r>
    </w:p>
    <w:p w14:paraId="16BF4618" w14:textId="20F72FCD" w:rsidR="00B63C12" w:rsidRPr="00583531" w:rsidRDefault="00B63C12" w:rsidP="00B63C12">
      <w:pPr>
        <w:autoSpaceDE w:val="0"/>
        <w:autoSpaceDN w:val="0"/>
        <w:adjustRightInd w:val="0"/>
        <w:spacing w:after="0" w:line="480" w:lineRule="auto"/>
        <w:jc w:val="both"/>
        <w:rPr>
          <w:rFonts w:ascii="New times roman" w:hAnsi="New times roman" w:cs="Times New Roman"/>
          <w:sz w:val="24"/>
          <w:szCs w:val="24"/>
        </w:rPr>
      </w:pPr>
      <w:r w:rsidRPr="00583531">
        <w:rPr>
          <w:rFonts w:ascii="New times roman" w:hAnsi="New times roman" w:cs="Calibri-Light"/>
          <w:sz w:val="24"/>
          <w:szCs w:val="24"/>
        </w:rPr>
        <w:t xml:space="preserve">The concept of economic </w:t>
      </w:r>
      <w:r w:rsidR="002250EE" w:rsidRPr="00583531">
        <w:rPr>
          <w:rFonts w:ascii="New times roman" w:hAnsi="New times roman" w:cs="Calibri-Light"/>
          <w:sz w:val="24"/>
          <w:szCs w:val="24"/>
        </w:rPr>
        <w:t xml:space="preserve">prosperity </w:t>
      </w:r>
      <w:r w:rsidR="002250EE" w:rsidRPr="00583531">
        <w:rPr>
          <w:rFonts w:ascii="New times roman" w:hAnsi="New times roman" w:cs="Times New Roman"/>
          <w:sz w:val="24"/>
          <w:szCs w:val="24"/>
        </w:rPr>
        <w:t>can</w:t>
      </w:r>
      <w:r w:rsidRPr="00583531">
        <w:rPr>
          <w:rFonts w:ascii="New times roman" w:hAnsi="New times roman" w:cs="Times New Roman"/>
          <w:sz w:val="24"/>
          <w:szCs w:val="24"/>
        </w:rPr>
        <w:t xml:space="preserve"> be traced back to the mid-1800s, when the theorist </w:t>
      </w:r>
      <w:hyperlink r:id="rId11" w:tooltip="Lysander Spooner" w:history="1">
        <w:r w:rsidRPr="00583531">
          <w:rPr>
            <w:rStyle w:val="Hyperlink"/>
            <w:rFonts w:ascii="New times roman" w:hAnsi="New times roman"/>
            <w:color w:val="auto"/>
            <w:sz w:val="24"/>
            <w:szCs w:val="24"/>
            <w:u w:val="none"/>
          </w:rPr>
          <w:t>Lysander Spooner</w:t>
        </w:r>
      </w:hyperlink>
      <w:r w:rsidRPr="00583531">
        <w:rPr>
          <w:rFonts w:ascii="New times roman" w:hAnsi="New times roman" w:cs="Times New Roman"/>
          <w:sz w:val="24"/>
          <w:szCs w:val="24"/>
        </w:rPr>
        <w:t xml:space="preserve"> was writing about the benefits of small credits to entrepreneurs and farmers to get out of poverty.  </w:t>
      </w:r>
      <w:hyperlink r:id="rId12" w:tooltip="Friedrich Wilhelm Raiffeisen" w:history="1">
        <w:r w:rsidRPr="00583531">
          <w:rPr>
            <w:rStyle w:val="Hyperlink"/>
            <w:rFonts w:ascii="New times roman" w:hAnsi="New times roman"/>
            <w:color w:val="auto"/>
            <w:sz w:val="24"/>
            <w:szCs w:val="24"/>
            <w:u w:val="none"/>
          </w:rPr>
          <w:t>Friedrich Wilhelm Raiffeisen</w:t>
        </w:r>
      </w:hyperlink>
      <w:r w:rsidRPr="00583531">
        <w:rPr>
          <w:rFonts w:ascii="New times roman" w:hAnsi="New times roman" w:cs="Times New Roman"/>
          <w:sz w:val="24"/>
          <w:szCs w:val="24"/>
        </w:rPr>
        <w:t> founded the first cooperative lending banks to support farmers in rural </w:t>
      </w:r>
      <w:hyperlink r:id="rId13" w:tooltip="Germany" w:history="1">
        <w:r w:rsidRPr="00583531">
          <w:rPr>
            <w:rStyle w:val="Hyperlink"/>
            <w:rFonts w:ascii="New times roman" w:hAnsi="New times roman"/>
            <w:color w:val="auto"/>
            <w:sz w:val="24"/>
            <w:szCs w:val="24"/>
            <w:u w:val="none"/>
          </w:rPr>
          <w:t>Germany</w:t>
        </w:r>
      </w:hyperlink>
      <w:r w:rsidRPr="00583531">
        <w:rPr>
          <w:rFonts w:ascii="New times roman" w:hAnsi="New times roman"/>
          <w:sz w:val="24"/>
          <w:szCs w:val="24"/>
        </w:rPr>
        <w:t xml:space="preserve"> so as to </w:t>
      </w:r>
      <w:r w:rsidR="00340521" w:rsidRPr="00583531">
        <w:rPr>
          <w:rFonts w:ascii="New times roman" w:hAnsi="New times roman"/>
          <w:sz w:val="24"/>
          <w:szCs w:val="24"/>
        </w:rPr>
        <w:t>realize</w:t>
      </w:r>
      <w:r w:rsidRPr="00583531">
        <w:rPr>
          <w:rFonts w:ascii="New times roman" w:hAnsi="New times roman"/>
          <w:sz w:val="24"/>
          <w:szCs w:val="24"/>
        </w:rPr>
        <w:t xml:space="preserve"> economic </w:t>
      </w:r>
      <w:r w:rsidR="002250EE" w:rsidRPr="00583531">
        <w:rPr>
          <w:rFonts w:ascii="New times roman" w:hAnsi="New times roman"/>
          <w:sz w:val="24"/>
          <w:szCs w:val="24"/>
        </w:rPr>
        <w:t xml:space="preserve">prosperity </w:t>
      </w:r>
      <w:r w:rsidR="002250EE" w:rsidRPr="00583531">
        <w:rPr>
          <w:rFonts w:ascii="New times roman" w:hAnsi="New times roman" w:cs="Times New Roman"/>
          <w:sz w:val="24"/>
          <w:szCs w:val="24"/>
        </w:rPr>
        <w:t>(</w:t>
      </w:r>
      <w:r w:rsidRPr="00583531">
        <w:rPr>
          <w:rFonts w:ascii="New times roman" w:hAnsi="New times roman" w:cs="Times New Roman"/>
          <w:iCs/>
          <w:color w:val="222222"/>
          <w:sz w:val="24"/>
          <w:szCs w:val="24"/>
        </w:rPr>
        <w:t xml:space="preserve">Bruton, &amp; </w:t>
      </w:r>
      <w:proofErr w:type="spellStart"/>
      <w:r w:rsidRPr="00583531">
        <w:rPr>
          <w:rFonts w:ascii="New times roman" w:hAnsi="New times roman" w:cs="Times New Roman"/>
          <w:iCs/>
          <w:color w:val="222222"/>
          <w:sz w:val="24"/>
          <w:szCs w:val="24"/>
        </w:rPr>
        <w:t>Khavul</w:t>
      </w:r>
      <w:proofErr w:type="spellEnd"/>
      <w:r w:rsidRPr="00583531">
        <w:rPr>
          <w:rFonts w:ascii="New times roman" w:hAnsi="New times roman" w:cs="Times New Roman"/>
          <w:iCs/>
          <w:color w:val="222222"/>
          <w:sz w:val="24"/>
          <w:szCs w:val="24"/>
        </w:rPr>
        <w:t>, 2011)</w:t>
      </w:r>
      <w:r w:rsidRPr="00583531">
        <w:rPr>
          <w:rFonts w:ascii="New times roman" w:hAnsi="New times roman" w:cs="Times New Roman"/>
          <w:sz w:val="24"/>
          <w:szCs w:val="24"/>
        </w:rPr>
        <w:t>. Specifically economic prosperity for women has roots in the 1970s when the Grameen Bank of </w:t>
      </w:r>
      <w:hyperlink r:id="rId14" w:tooltip="Bangladesh" w:history="1">
        <w:r w:rsidRPr="00583531">
          <w:rPr>
            <w:rStyle w:val="Hyperlink"/>
            <w:rFonts w:ascii="New times roman" w:hAnsi="New times roman"/>
            <w:color w:val="auto"/>
            <w:sz w:val="24"/>
            <w:szCs w:val="24"/>
            <w:u w:val="none"/>
          </w:rPr>
          <w:t>Bangladesh</w:t>
        </w:r>
      </w:hyperlink>
      <w:r w:rsidRPr="00583531">
        <w:rPr>
          <w:rFonts w:ascii="New times roman" w:hAnsi="New times roman" w:cs="Times New Roman"/>
          <w:sz w:val="24"/>
          <w:szCs w:val="24"/>
        </w:rPr>
        <w:t> with  pioneer </w:t>
      </w:r>
      <w:hyperlink r:id="rId15" w:tooltip="Muhammad Yunus" w:history="1">
        <w:r w:rsidRPr="00583531">
          <w:rPr>
            <w:rStyle w:val="Hyperlink"/>
            <w:rFonts w:ascii="New times roman" w:hAnsi="New times roman"/>
            <w:color w:val="auto"/>
            <w:sz w:val="24"/>
            <w:szCs w:val="24"/>
            <w:u w:val="none"/>
          </w:rPr>
          <w:t xml:space="preserve">Muhammad </w:t>
        </w:r>
        <w:proofErr w:type="spellStart"/>
        <w:r w:rsidRPr="00583531">
          <w:rPr>
            <w:rStyle w:val="Hyperlink"/>
            <w:rFonts w:ascii="New times roman" w:hAnsi="New times roman"/>
            <w:color w:val="auto"/>
            <w:sz w:val="24"/>
            <w:szCs w:val="24"/>
            <w:u w:val="none"/>
          </w:rPr>
          <w:t>Yunus</w:t>
        </w:r>
        <w:proofErr w:type="spellEnd"/>
      </w:hyperlink>
      <w:r w:rsidRPr="00583531">
        <w:rPr>
          <w:rFonts w:ascii="New times roman" w:hAnsi="New times roman" w:cs="Times New Roman"/>
          <w:sz w:val="24"/>
          <w:szCs w:val="24"/>
        </w:rPr>
        <w:t xml:space="preserve"> started (</w:t>
      </w:r>
      <w:proofErr w:type="spellStart"/>
      <w:r w:rsidRPr="00583531">
        <w:rPr>
          <w:rFonts w:ascii="New times roman" w:hAnsi="New times roman" w:cs="Times New Roman"/>
          <w:sz w:val="24"/>
          <w:szCs w:val="24"/>
        </w:rPr>
        <w:t>Yunus</w:t>
      </w:r>
      <w:proofErr w:type="spellEnd"/>
      <w:r w:rsidRPr="00583531">
        <w:rPr>
          <w:rFonts w:ascii="New times roman" w:hAnsi="New times roman" w:cs="Times New Roman"/>
          <w:sz w:val="24"/>
          <w:szCs w:val="24"/>
        </w:rPr>
        <w:t>, 2011).</w:t>
      </w:r>
      <w:r w:rsidR="00533EAD" w:rsidRPr="00583531">
        <w:rPr>
          <w:rFonts w:ascii="New times roman" w:hAnsi="New times roman" w:cs="Times New Roman"/>
          <w:sz w:val="24"/>
          <w:szCs w:val="24"/>
        </w:rPr>
        <w:t xml:space="preserve">  </w:t>
      </w:r>
      <w:hyperlink r:id="rId16" w:tooltip="Muhammad Yunus" w:history="1">
        <w:r w:rsidR="00533EAD" w:rsidRPr="00583531">
          <w:rPr>
            <w:rStyle w:val="Hyperlink"/>
            <w:rFonts w:ascii="New times roman" w:hAnsi="New times roman"/>
            <w:color w:val="auto"/>
            <w:sz w:val="24"/>
            <w:szCs w:val="24"/>
            <w:u w:val="none"/>
          </w:rPr>
          <w:t xml:space="preserve">Muhammad </w:t>
        </w:r>
        <w:proofErr w:type="spellStart"/>
        <w:r w:rsidR="00533EAD" w:rsidRPr="00583531">
          <w:rPr>
            <w:rStyle w:val="Hyperlink"/>
            <w:rFonts w:ascii="New times roman" w:hAnsi="New times roman"/>
            <w:color w:val="auto"/>
            <w:sz w:val="24"/>
            <w:szCs w:val="24"/>
            <w:u w:val="none"/>
          </w:rPr>
          <w:t>Yunus</w:t>
        </w:r>
        <w:proofErr w:type="spellEnd"/>
      </w:hyperlink>
      <w:r w:rsidR="00533EAD" w:rsidRPr="00583531">
        <w:rPr>
          <w:rStyle w:val="Hyperlink"/>
          <w:rFonts w:ascii="New times roman" w:hAnsi="New times roman"/>
          <w:color w:val="auto"/>
          <w:sz w:val="24"/>
          <w:szCs w:val="24"/>
          <w:u w:val="none"/>
        </w:rPr>
        <w:t xml:space="preserve">  ventured into providing some capital to 30 women to invest in bamboo. The results were positively enormous. This has since been </w:t>
      </w:r>
      <w:r w:rsidR="002250EE" w:rsidRPr="00583531">
        <w:rPr>
          <w:rStyle w:val="Hyperlink"/>
          <w:rFonts w:ascii="New times roman" w:hAnsi="New times roman"/>
          <w:color w:val="auto"/>
          <w:sz w:val="24"/>
          <w:szCs w:val="24"/>
          <w:u w:val="none"/>
        </w:rPr>
        <w:t xml:space="preserve">replicated </w:t>
      </w:r>
      <w:r w:rsidR="00533EAD" w:rsidRPr="00583531">
        <w:rPr>
          <w:rStyle w:val="Hyperlink"/>
          <w:rFonts w:ascii="New times roman" w:hAnsi="New times roman"/>
          <w:color w:val="auto"/>
          <w:sz w:val="24"/>
          <w:szCs w:val="24"/>
          <w:u w:val="none"/>
        </w:rPr>
        <w:t>throughout the world (</w:t>
      </w:r>
      <w:proofErr w:type="spellStart"/>
      <w:r w:rsidR="00533EAD" w:rsidRPr="00583531">
        <w:rPr>
          <w:rStyle w:val="Hyperlink"/>
          <w:rFonts w:ascii="New times roman" w:hAnsi="New times roman"/>
          <w:color w:val="auto"/>
          <w:sz w:val="24"/>
          <w:szCs w:val="24"/>
          <w:u w:val="none"/>
        </w:rPr>
        <w:t>Tur</w:t>
      </w:r>
      <w:r w:rsidR="00371DBC">
        <w:rPr>
          <w:rStyle w:val="Hyperlink"/>
          <w:rFonts w:ascii="New times roman" w:hAnsi="New times roman"/>
          <w:color w:val="auto"/>
          <w:sz w:val="24"/>
          <w:szCs w:val="24"/>
          <w:u w:val="none"/>
        </w:rPr>
        <w:t>y</w:t>
      </w:r>
      <w:r w:rsidR="00533EAD" w:rsidRPr="00583531">
        <w:rPr>
          <w:rStyle w:val="Hyperlink"/>
          <w:rFonts w:ascii="New times roman" w:hAnsi="New times roman"/>
          <w:color w:val="auto"/>
          <w:sz w:val="24"/>
          <w:szCs w:val="24"/>
          <w:u w:val="none"/>
        </w:rPr>
        <w:t>ahabwe</w:t>
      </w:r>
      <w:proofErr w:type="spellEnd"/>
      <w:r w:rsidR="00533EAD" w:rsidRPr="00583531">
        <w:rPr>
          <w:rStyle w:val="Hyperlink"/>
          <w:rFonts w:ascii="New times roman" w:hAnsi="New times roman"/>
          <w:color w:val="auto"/>
          <w:sz w:val="24"/>
          <w:szCs w:val="24"/>
          <w:u w:val="none"/>
        </w:rPr>
        <w:t xml:space="preserve"> 2017). </w:t>
      </w:r>
      <w:r w:rsidR="00371DBC">
        <w:rPr>
          <w:rStyle w:val="Hyperlink"/>
          <w:rFonts w:ascii="New times roman" w:hAnsi="New times roman"/>
          <w:color w:val="auto"/>
          <w:sz w:val="24"/>
          <w:szCs w:val="24"/>
          <w:u w:val="none"/>
        </w:rPr>
        <w:t>I</w:t>
      </w:r>
      <w:r w:rsidR="00533EAD" w:rsidRPr="00583531">
        <w:rPr>
          <w:rStyle w:val="Hyperlink"/>
          <w:rFonts w:ascii="New times roman" w:hAnsi="New times roman"/>
          <w:color w:val="auto"/>
          <w:sz w:val="24"/>
          <w:szCs w:val="24"/>
          <w:u w:val="none"/>
        </w:rPr>
        <w:t xml:space="preserve">n Uganda women prosperity has been </w:t>
      </w:r>
      <w:r w:rsidR="002250EE" w:rsidRPr="00583531">
        <w:rPr>
          <w:rStyle w:val="Hyperlink"/>
          <w:rFonts w:ascii="New times roman" w:hAnsi="New times roman"/>
          <w:color w:val="auto"/>
          <w:sz w:val="24"/>
          <w:szCs w:val="24"/>
          <w:u w:val="none"/>
        </w:rPr>
        <w:t>undertaken since</w:t>
      </w:r>
      <w:r w:rsidR="00533EAD" w:rsidRPr="00583531">
        <w:rPr>
          <w:rStyle w:val="Hyperlink"/>
          <w:rFonts w:ascii="New times roman" w:hAnsi="New times roman"/>
          <w:color w:val="auto"/>
          <w:sz w:val="24"/>
          <w:szCs w:val="24"/>
          <w:u w:val="none"/>
        </w:rPr>
        <w:t xml:space="preserve"> 1992 through women groups </w:t>
      </w:r>
      <w:r w:rsidR="002250EE" w:rsidRPr="00583531">
        <w:rPr>
          <w:rStyle w:val="Hyperlink"/>
          <w:rFonts w:ascii="New times roman" w:hAnsi="New times roman"/>
          <w:color w:val="auto"/>
          <w:sz w:val="24"/>
          <w:szCs w:val="24"/>
          <w:u w:val="none"/>
        </w:rPr>
        <w:t>and village</w:t>
      </w:r>
      <w:r w:rsidR="00533EAD" w:rsidRPr="00583531">
        <w:rPr>
          <w:rStyle w:val="Hyperlink"/>
          <w:rFonts w:ascii="New times roman" w:hAnsi="New times roman"/>
          <w:color w:val="auto"/>
          <w:sz w:val="24"/>
          <w:szCs w:val="24"/>
          <w:u w:val="none"/>
        </w:rPr>
        <w:t xml:space="preserve"> loans and saving groups (VLSA) (</w:t>
      </w:r>
      <w:proofErr w:type="spellStart"/>
      <w:r w:rsidR="00533EAD" w:rsidRPr="00583531">
        <w:rPr>
          <w:rStyle w:val="Hyperlink"/>
          <w:rFonts w:ascii="New times roman" w:hAnsi="New times roman"/>
          <w:color w:val="auto"/>
          <w:sz w:val="24"/>
          <w:szCs w:val="24"/>
          <w:u w:val="none"/>
        </w:rPr>
        <w:t>Ka</w:t>
      </w:r>
      <w:r w:rsidR="00AC2D7E">
        <w:rPr>
          <w:rStyle w:val="Hyperlink"/>
          <w:rFonts w:ascii="New times roman" w:hAnsi="New times roman"/>
          <w:color w:val="auto"/>
          <w:sz w:val="24"/>
          <w:szCs w:val="24"/>
          <w:u w:val="none"/>
        </w:rPr>
        <w:t>s</w:t>
      </w:r>
      <w:r w:rsidR="00533EAD" w:rsidRPr="00583531">
        <w:rPr>
          <w:rStyle w:val="Hyperlink"/>
          <w:rFonts w:ascii="New times roman" w:hAnsi="New times roman"/>
          <w:color w:val="auto"/>
          <w:sz w:val="24"/>
          <w:szCs w:val="24"/>
          <w:u w:val="none"/>
        </w:rPr>
        <w:t>ujja</w:t>
      </w:r>
      <w:proofErr w:type="spellEnd"/>
      <w:r w:rsidR="00533EAD" w:rsidRPr="00583531">
        <w:rPr>
          <w:rStyle w:val="Hyperlink"/>
          <w:rFonts w:ascii="New times roman" w:hAnsi="New times roman"/>
          <w:color w:val="auto"/>
          <w:sz w:val="24"/>
          <w:szCs w:val="24"/>
          <w:u w:val="none"/>
        </w:rPr>
        <w:t xml:space="preserve"> </w:t>
      </w:r>
      <w:commentRangeStart w:id="8"/>
      <w:r w:rsidR="00533EAD" w:rsidRPr="00583531">
        <w:rPr>
          <w:rStyle w:val="Hyperlink"/>
          <w:rFonts w:ascii="New times roman" w:hAnsi="New times roman"/>
          <w:color w:val="auto"/>
          <w:sz w:val="24"/>
          <w:szCs w:val="24"/>
          <w:u w:val="none"/>
        </w:rPr>
        <w:t>2020</w:t>
      </w:r>
      <w:commentRangeEnd w:id="8"/>
      <w:r w:rsidR="00937D14">
        <w:rPr>
          <w:rStyle w:val="CommentReference"/>
        </w:rPr>
        <w:commentReference w:id="8"/>
      </w:r>
      <w:r w:rsidR="00533EAD" w:rsidRPr="00583531">
        <w:rPr>
          <w:rStyle w:val="Hyperlink"/>
          <w:rFonts w:ascii="New times roman" w:hAnsi="New times roman"/>
          <w:color w:val="auto"/>
          <w:sz w:val="24"/>
          <w:szCs w:val="24"/>
          <w:u w:val="none"/>
        </w:rPr>
        <w:t>)</w:t>
      </w:r>
      <w:r w:rsidR="002250EE">
        <w:rPr>
          <w:rStyle w:val="Hyperlink"/>
          <w:rFonts w:ascii="New times roman" w:hAnsi="New times roman"/>
          <w:color w:val="auto"/>
          <w:sz w:val="24"/>
          <w:szCs w:val="24"/>
          <w:u w:val="none"/>
        </w:rPr>
        <w:t>.</w:t>
      </w:r>
      <w:ins w:id="9" w:author="Chris" w:date="2021-03-01T19:06:00Z">
        <w:r w:rsidR="00937D14">
          <w:rPr>
            <w:rStyle w:val="Hyperlink"/>
            <w:rFonts w:ascii="New times roman" w:hAnsi="New times roman"/>
            <w:color w:val="auto"/>
            <w:sz w:val="24"/>
            <w:szCs w:val="24"/>
            <w:u w:val="none"/>
          </w:rPr>
          <w:t xml:space="preserve"> </w:t>
        </w:r>
      </w:ins>
    </w:p>
    <w:p w14:paraId="60A6DE41" w14:textId="77777777" w:rsidR="002250EE" w:rsidRDefault="002250EE" w:rsidP="00006E2F">
      <w:pPr>
        <w:pStyle w:val="Default"/>
        <w:spacing w:line="480" w:lineRule="auto"/>
        <w:jc w:val="both"/>
        <w:rPr>
          <w:rFonts w:ascii="New times roman" w:hAnsi="New times roman"/>
          <w:b/>
        </w:rPr>
      </w:pPr>
      <w:bookmarkStart w:id="10" w:name="_Toc377300063"/>
      <w:bookmarkStart w:id="11" w:name="_Toc45715125"/>
      <w:bookmarkStart w:id="12" w:name="_Toc45715836"/>
    </w:p>
    <w:p w14:paraId="07F44B49" w14:textId="77777777" w:rsidR="002250EE" w:rsidRDefault="002250EE" w:rsidP="00006E2F">
      <w:pPr>
        <w:pStyle w:val="Default"/>
        <w:spacing w:line="480" w:lineRule="auto"/>
        <w:jc w:val="both"/>
        <w:rPr>
          <w:rFonts w:ascii="New times roman" w:hAnsi="New times roman"/>
          <w:b/>
        </w:rPr>
      </w:pPr>
    </w:p>
    <w:p w14:paraId="0348EC66" w14:textId="77777777" w:rsidR="002250EE" w:rsidRDefault="002250EE" w:rsidP="00006E2F">
      <w:pPr>
        <w:pStyle w:val="Default"/>
        <w:spacing w:line="480" w:lineRule="auto"/>
        <w:jc w:val="both"/>
        <w:rPr>
          <w:rFonts w:ascii="New times roman" w:hAnsi="New times roman"/>
          <w:b/>
        </w:rPr>
      </w:pPr>
    </w:p>
    <w:p w14:paraId="42F0BDF1" w14:textId="41F8DD27" w:rsidR="000E497E" w:rsidRPr="00583531" w:rsidRDefault="000E497E" w:rsidP="00006E2F">
      <w:pPr>
        <w:pStyle w:val="Default"/>
        <w:spacing w:line="480" w:lineRule="auto"/>
        <w:jc w:val="both"/>
        <w:rPr>
          <w:rFonts w:ascii="New times roman" w:hAnsi="New times roman"/>
          <w:b/>
        </w:rPr>
      </w:pPr>
      <w:r w:rsidRPr="00583531">
        <w:rPr>
          <w:rFonts w:ascii="New times roman" w:hAnsi="New times roman"/>
          <w:b/>
        </w:rPr>
        <w:t>1.2.2 Theoretical Background</w:t>
      </w:r>
      <w:bookmarkEnd w:id="10"/>
      <w:bookmarkEnd w:id="11"/>
      <w:bookmarkEnd w:id="12"/>
      <w:r w:rsidR="00C65510" w:rsidRPr="00583531">
        <w:rPr>
          <w:rFonts w:ascii="New times roman" w:hAnsi="New times roman"/>
          <w:b/>
        </w:rPr>
        <w:t xml:space="preserve"> </w:t>
      </w:r>
    </w:p>
    <w:p w14:paraId="28B39B5F" w14:textId="341574AD" w:rsidR="003B4F30" w:rsidRPr="00583531" w:rsidRDefault="000E497E" w:rsidP="00A76721">
      <w:pPr>
        <w:spacing w:line="480" w:lineRule="auto"/>
        <w:jc w:val="both"/>
        <w:rPr>
          <w:rFonts w:ascii="New times roman" w:eastAsia="Times New Roman" w:hAnsi="New times roman"/>
          <w:sz w:val="24"/>
          <w:szCs w:val="24"/>
        </w:rPr>
      </w:pPr>
      <w:r w:rsidRPr="00583531">
        <w:rPr>
          <w:rStyle w:val="Strong"/>
          <w:rFonts w:ascii="New times roman" w:hAnsi="New times roman"/>
          <w:b w:val="0"/>
          <w:sz w:val="24"/>
          <w:szCs w:val="24"/>
        </w:rPr>
        <w:t>This study chose</w:t>
      </w:r>
      <w:r w:rsidR="00661C90" w:rsidRPr="00583531">
        <w:rPr>
          <w:rStyle w:val="Strong"/>
          <w:rFonts w:ascii="New times roman" w:hAnsi="New times roman"/>
          <w:b w:val="0"/>
          <w:sz w:val="24"/>
          <w:szCs w:val="24"/>
        </w:rPr>
        <w:t>s</w:t>
      </w:r>
      <w:r w:rsidR="00661C90" w:rsidRPr="00583531">
        <w:rPr>
          <w:rStyle w:val="Heading1Char"/>
          <w:rFonts w:eastAsia="Calibri"/>
          <w:b w:val="0"/>
        </w:rPr>
        <w:t xml:space="preserve"> the stakeholder theory of</w:t>
      </w:r>
      <w:r w:rsidR="00661C90" w:rsidRPr="00583531">
        <w:rPr>
          <w:rStyle w:val="Heading1Char"/>
          <w:rFonts w:eastAsia="Calibri"/>
        </w:rPr>
        <w:t xml:space="preserve"> </w:t>
      </w:r>
      <w:r w:rsidR="00661C90" w:rsidRPr="00583531">
        <w:rPr>
          <w:rFonts w:ascii="New times roman" w:eastAsia="Times New Roman" w:hAnsi="New times roman"/>
          <w:b/>
          <w:sz w:val="24"/>
          <w:szCs w:val="24"/>
        </w:rPr>
        <w:t> </w:t>
      </w:r>
      <w:hyperlink r:id="rId17" w:history="1">
        <w:r w:rsidR="00661C90" w:rsidRPr="00583531">
          <w:rPr>
            <w:rFonts w:ascii="New times roman" w:eastAsia="Times New Roman" w:hAnsi="New times roman"/>
            <w:sz w:val="24"/>
            <w:szCs w:val="24"/>
          </w:rPr>
          <w:t>Edward Freeman</w:t>
        </w:r>
      </w:hyperlink>
      <w:r w:rsidR="00661C90" w:rsidRPr="00583531">
        <w:rPr>
          <w:rFonts w:ascii="New times roman" w:eastAsia="Times New Roman" w:hAnsi="New times roman"/>
          <w:sz w:val="24"/>
          <w:szCs w:val="24"/>
        </w:rPr>
        <w:t xml:space="preserve">  propounded in </w:t>
      </w:r>
      <w:r w:rsidR="002250EE" w:rsidRPr="00583531">
        <w:rPr>
          <w:rFonts w:ascii="New times roman" w:eastAsia="Times New Roman" w:hAnsi="New times roman"/>
          <w:sz w:val="24"/>
          <w:szCs w:val="24"/>
        </w:rPr>
        <w:t>1984 and</w:t>
      </w:r>
      <w:r w:rsidR="001816FD">
        <w:rPr>
          <w:rFonts w:ascii="New times roman" w:eastAsia="Times New Roman" w:hAnsi="New times roman"/>
          <w:sz w:val="24"/>
          <w:szCs w:val="24"/>
        </w:rPr>
        <w:t xml:space="preserve"> </w:t>
      </w:r>
      <w:r w:rsidR="002250EE">
        <w:rPr>
          <w:rFonts w:ascii="New times roman" w:eastAsia="Times New Roman" w:hAnsi="New times roman"/>
          <w:sz w:val="24"/>
          <w:szCs w:val="24"/>
        </w:rPr>
        <w:t xml:space="preserve">the </w:t>
      </w:r>
      <w:r w:rsidR="002250EE" w:rsidRPr="00583531">
        <w:rPr>
          <w:rFonts w:ascii="New times roman" w:eastAsia="Times New Roman" w:hAnsi="New times roman"/>
          <w:sz w:val="24"/>
          <w:szCs w:val="24"/>
        </w:rPr>
        <w:t>social</w:t>
      </w:r>
      <w:r w:rsidR="00991CF5" w:rsidRPr="00583531">
        <w:rPr>
          <w:rFonts w:ascii="New times roman" w:eastAsia="Times New Roman" w:hAnsi="New times roman"/>
          <w:sz w:val="24"/>
          <w:szCs w:val="24"/>
        </w:rPr>
        <w:t xml:space="preserve"> role theory of </w:t>
      </w:r>
      <w:proofErr w:type="spellStart"/>
      <w:r w:rsidR="00C65510" w:rsidRPr="00583531">
        <w:rPr>
          <w:rFonts w:ascii="New times roman" w:hAnsi="New times roman" w:cs="Frutiger-LightCn-Regular"/>
          <w:sz w:val="24"/>
          <w:szCs w:val="24"/>
        </w:rPr>
        <w:t>Eagly</w:t>
      </w:r>
      <w:proofErr w:type="spellEnd"/>
      <w:r w:rsidR="00C65510" w:rsidRPr="00583531">
        <w:rPr>
          <w:rFonts w:ascii="New times roman" w:hAnsi="New times roman" w:cs="Frutiger-LightCn-Regular"/>
          <w:sz w:val="24"/>
          <w:szCs w:val="24"/>
        </w:rPr>
        <w:t xml:space="preserve">, </w:t>
      </w:r>
      <w:proofErr w:type="spellStart"/>
      <w:r w:rsidR="002250EE" w:rsidRPr="00583531">
        <w:rPr>
          <w:rFonts w:ascii="New times roman" w:hAnsi="New times roman" w:cs="Frutiger-LightCn-Regular"/>
          <w:sz w:val="24"/>
          <w:szCs w:val="24"/>
        </w:rPr>
        <w:t>Alice.</w:t>
      </w:r>
      <w:r w:rsidR="00C65510" w:rsidRPr="00583531">
        <w:rPr>
          <w:rFonts w:ascii="New times roman" w:hAnsi="New times roman" w:cs="Frutiger-LightCn-Regular"/>
          <w:sz w:val="24"/>
          <w:szCs w:val="24"/>
        </w:rPr>
        <w:t>H</w:t>
      </w:r>
      <w:proofErr w:type="spellEnd"/>
      <w:r w:rsidR="00C65510" w:rsidRPr="00583531">
        <w:rPr>
          <w:rFonts w:ascii="New times roman" w:hAnsi="New times roman" w:cs="Frutiger-LightCn-Regular"/>
          <w:sz w:val="24"/>
          <w:szCs w:val="24"/>
        </w:rPr>
        <w:t xml:space="preserve">. and Wood, </w:t>
      </w:r>
      <w:r w:rsidR="002250EE" w:rsidRPr="00583531">
        <w:rPr>
          <w:rFonts w:ascii="New times roman" w:hAnsi="New times roman" w:cs="Frutiger-LightCn-Regular"/>
          <w:sz w:val="24"/>
          <w:szCs w:val="24"/>
        </w:rPr>
        <w:t>Wendy of</w:t>
      </w:r>
      <w:r w:rsidR="00C65510" w:rsidRPr="00583531">
        <w:rPr>
          <w:rFonts w:ascii="New times roman" w:hAnsi="New times roman" w:cs="Frutiger-LightCn-Regular"/>
          <w:sz w:val="24"/>
          <w:szCs w:val="24"/>
        </w:rPr>
        <w:t xml:space="preserve"> 1985 </w:t>
      </w:r>
      <w:r w:rsidR="00661C90" w:rsidRPr="00583531">
        <w:rPr>
          <w:rFonts w:ascii="New times roman" w:eastAsia="Times New Roman" w:hAnsi="New times roman"/>
          <w:sz w:val="24"/>
          <w:szCs w:val="24"/>
        </w:rPr>
        <w:t>to underpin this study.</w:t>
      </w:r>
      <w:r w:rsidR="003B4F30" w:rsidRPr="00583531">
        <w:rPr>
          <w:rFonts w:ascii="New times roman" w:eastAsia="Times New Roman" w:hAnsi="New times roman"/>
          <w:sz w:val="24"/>
          <w:szCs w:val="24"/>
        </w:rPr>
        <w:t xml:space="preserve"> The two theories </w:t>
      </w:r>
      <w:r w:rsidR="00533EAD" w:rsidRPr="00583531">
        <w:rPr>
          <w:rFonts w:ascii="New times roman" w:eastAsia="Times New Roman" w:hAnsi="New times roman"/>
          <w:sz w:val="24"/>
          <w:szCs w:val="24"/>
        </w:rPr>
        <w:t>complement</w:t>
      </w:r>
      <w:r w:rsidR="003B4F30" w:rsidRPr="00583531">
        <w:rPr>
          <w:rFonts w:ascii="New times roman" w:eastAsia="Times New Roman" w:hAnsi="New times roman"/>
          <w:sz w:val="24"/>
          <w:szCs w:val="24"/>
        </w:rPr>
        <w:t xml:space="preserve"> each other and expand on the explanation of women empowerment and economic prosperity</w:t>
      </w:r>
      <w:r w:rsidR="00533EAD" w:rsidRPr="00583531">
        <w:rPr>
          <w:rFonts w:ascii="New times roman" w:eastAsia="Times New Roman" w:hAnsi="New times roman"/>
          <w:sz w:val="24"/>
          <w:szCs w:val="24"/>
        </w:rPr>
        <w:t>.</w:t>
      </w:r>
      <w:r w:rsidR="003B4F30" w:rsidRPr="00583531">
        <w:rPr>
          <w:rFonts w:ascii="New times roman" w:eastAsia="Times New Roman" w:hAnsi="New times roman"/>
          <w:sz w:val="24"/>
          <w:szCs w:val="24"/>
        </w:rPr>
        <w:t xml:space="preserve">    </w:t>
      </w:r>
    </w:p>
    <w:p w14:paraId="0D5C56AB" w14:textId="322D92CE" w:rsidR="000E497E" w:rsidRPr="00583531" w:rsidRDefault="00533EAD" w:rsidP="00A76721">
      <w:pPr>
        <w:spacing w:line="480" w:lineRule="auto"/>
        <w:jc w:val="both"/>
        <w:rPr>
          <w:rFonts w:ascii="New times roman" w:hAnsi="New times roman" w:cs="Times New Roman"/>
          <w:color w:val="000000"/>
          <w:sz w:val="24"/>
          <w:szCs w:val="24"/>
        </w:rPr>
      </w:pPr>
      <w:r w:rsidRPr="00583531">
        <w:rPr>
          <w:rFonts w:ascii="New times roman" w:hAnsi="New times roman" w:cs="Times New Roman"/>
          <w:color w:val="000000"/>
          <w:sz w:val="24"/>
          <w:szCs w:val="24"/>
        </w:rPr>
        <w:t xml:space="preserve">The stakeholder theory of </w:t>
      </w:r>
      <w:r w:rsidR="00661C90" w:rsidRPr="00583531">
        <w:rPr>
          <w:rFonts w:ascii="New times roman" w:hAnsi="New times roman" w:cs="Times New Roman"/>
          <w:color w:val="000000"/>
          <w:sz w:val="24"/>
          <w:szCs w:val="24"/>
        </w:rPr>
        <w:t>Freeman (1984) states that stakeholders are groups that have a legitimate right regarding the</w:t>
      </w:r>
      <w:r w:rsidRPr="00583531">
        <w:rPr>
          <w:rFonts w:ascii="New times roman" w:hAnsi="New times roman" w:cs="Times New Roman"/>
          <w:color w:val="000000"/>
          <w:sz w:val="24"/>
          <w:szCs w:val="24"/>
        </w:rPr>
        <w:t xml:space="preserve"> undertaking</w:t>
      </w:r>
      <w:r w:rsidR="00661C90" w:rsidRPr="00583531">
        <w:rPr>
          <w:rFonts w:ascii="New times roman" w:hAnsi="New times roman" w:cs="Times New Roman"/>
          <w:color w:val="000000"/>
          <w:sz w:val="24"/>
          <w:szCs w:val="24"/>
        </w:rPr>
        <w:t xml:space="preserve">. To this end, stakeholder theory emphasizes the involvement of the </w:t>
      </w:r>
      <w:r w:rsidR="00340521" w:rsidRPr="00583531">
        <w:rPr>
          <w:rFonts w:ascii="New times roman" w:hAnsi="New times roman" w:cs="Times New Roman"/>
          <w:color w:val="000000"/>
          <w:sz w:val="24"/>
          <w:szCs w:val="24"/>
        </w:rPr>
        <w:t>concerned</w:t>
      </w:r>
      <w:r w:rsidR="00661C90" w:rsidRPr="00583531">
        <w:rPr>
          <w:rFonts w:ascii="New times roman" w:hAnsi="New times roman" w:cs="Times New Roman"/>
          <w:color w:val="000000"/>
          <w:sz w:val="24"/>
          <w:szCs w:val="24"/>
        </w:rPr>
        <w:t xml:space="preserve">. </w:t>
      </w:r>
      <w:r w:rsidR="00340521" w:rsidRPr="00583531">
        <w:rPr>
          <w:rFonts w:ascii="New times roman" w:hAnsi="New times roman" w:cs="Times New Roman"/>
          <w:color w:val="000000"/>
          <w:sz w:val="24"/>
          <w:szCs w:val="24"/>
        </w:rPr>
        <w:t xml:space="preserve">The stakeholder is any individual or group that may affect the achievement of goals or that is affected by the process of searching for objectives (Gilley, 2005). </w:t>
      </w:r>
      <w:r w:rsidR="00661C90" w:rsidRPr="00583531">
        <w:rPr>
          <w:rFonts w:ascii="New times roman" w:hAnsi="New times roman" w:cs="Times New Roman"/>
          <w:color w:val="000000"/>
          <w:sz w:val="24"/>
          <w:szCs w:val="24"/>
        </w:rPr>
        <w:t xml:space="preserve">The theory is a fit </w:t>
      </w:r>
      <w:r w:rsidR="003B4F30" w:rsidRPr="00583531">
        <w:rPr>
          <w:rFonts w:ascii="New times roman" w:hAnsi="New times roman" w:cs="Times New Roman"/>
          <w:color w:val="000000"/>
          <w:sz w:val="24"/>
          <w:szCs w:val="24"/>
        </w:rPr>
        <w:t>for women empowerment since</w:t>
      </w:r>
      <w:r w:rsidR="00661C90" w:rsidRPr="00583531">
        <w:rPr>
          <w:rFonts w:ascii="New times roman" w:hAnsi="New times roman" w:cs="Times New Roman"/>
          <w:color w:val="000000"/>
          <w:sz w:val="24"/>
          <w:szCs w:val="24"/>
        </w:rPr>
        <w:t xml:space="preserve"> t</w:t>
      </w:r>
      <w:r w:rsidR="00860D39" w:rsidRPr="00583531">
        <w:rPr>
          <w:rFonts w:ascii="New times roman" w:hAnsi="New times roman"/>
          <w:sz w:val="24"/>
          <w:szCs w:val="24"/>
        </w:rPr>
        <w:t>o be considered 'empowered', women themselves must be significant actors in the process of change</w:t>
      </w:r>
      <w:r w:rsidR="00661C90" w:rsidRPr="00583531">
        <w:rPr>
          <w:rFonts w:ascii="New times roman" w:hAnsi="New times roman"/>
          <w:sz w:val="24"/>
          <w:szCs w:val="24"/>
        </w:rPr>
        <w:t xml:space="preserve">. In </w:t>
      </w:r>
      <w:r w:rsidR="003B4F30" w:rsidRPr="00583531">
        <w:rPr>
          <w:rFonts w:ascii="New times roman" w:hAnsi="New times roman"/>
          <w:sz w:val="24"/>
          <w:szCs w:val="24"/>
        </w:rPr>
        <w:t xml:space="preserve">other </w:t>
      </w:r>
      <w:r w:rsidR="004A63D4" w:rsidRPr="00583531">
        <w:rPr>
          <w:rFonts w:ascii="New times roman" w:hAnsi="New times roman"/>
          <w:sz w:val="24"/>
          <w:szCs w:val="24"/>
        </w:rPr>
        <w:t>words,</w:t>
      </w:r>
      <w:r w:rsidR="00661C90" w:rsidRPr="00583531">
        <w:rPr>
          <w:rFonts w:ascii="New times roman" w:hAnsi="New times roman"/>
          <w:sz w:val="24"/>
          <w:szCs w:val="24"/>
        </w:rPr>
        <w:t xml:space="preserve"> women must have strong stake in the empowerment process. </w:t>
      </w:r>
      <w:r w:rsidR="003B4F30" w:rsidRPr="00583531">
        <w:rPr>
          <w:rFonts w:ascii="New times roman" w:hAnsi="New times roman"/>
          <w:sz w:val="24"/>
          <w:szCs w:val="24"/>
        </w:rPr>
        <w:t xml:space="preserve">The stakeholder </w:t>
      </w:r>
      <w:r w:rsidRPr="00583531">
        <w:rPr>
          <w:rFonts w:ascii="New times roman" w:hAnsi="New times roman"/>
          <w:sz w:val="24"/>
          <w:szCs w:val="24"/>
        </w:rPr>
        <w:t>approach emphasizes that</w:t>
      </w:r>
      <w:r w:rsidR="003B4F30" w:rsidRPr="00583531">
        <w:rPr>
          <w:rFonts w:ascii="New times roman" w:hAnsi="New times roman"/>
          <w:sz w:val="24"/>
          <w:szCs w:val="24"/>
        </w:rPr>
        <w:t xml:space="preserve"> women must</w:t>
      </w:r>
      <w:r w:rsidR="00340521" w:rsidRPr="00583531">
        <w:rPr>
          <w:rFonts w:ascii="New times roman" w:hAnsi="New times roman"/>
          <w:sz w:val="24"/>
          <w:szCs w:val="24"/>
        </w:rPr>
        <w:t xml:space="preserve"> be</w:t>
      </w:r>
      <w:r w:rsidR="003B4F30" w:rsidRPr="00583531">
        <w:rPr>
          <w:rFonts w:ascii="New times roman" w:hAnsi="New times roman"/>
          <w:sz w:val="24"/>
          <w:szCs w:val="24"/>
        </w:rPr>
        <w:t xml:space="preserve"> involved </w:t>
      </w:r>
      <w:r w:rsidR="004A63D4" w:rsidRPr="00583531">
        <w:rPr>
          <w:rFonts w:ascii="New times roman" w:hAnsi="New times roman"/>
          <w:sz w:val="24"/>
          <w:szCs w:val="24"/>
        </w:rPr>
        <w:t>in the</w:t>
      </w:r>
      <w:r w:rsidR="003B4F30" w:rsidRPr="00583531">
        <w:rPr>
          <w:rFonts w:ascii="New times roman" w:hAnsi="New times roman"/>
          <w:sz w:val="24"/>
          <w:szCs w:val="24"/>
        </w:rPr>
        <w:t xml:space="preserve"> process of empowerment as key partners. They must take on the mantle in politics, social emancipation. </w:t>
      </w:r>
      <w:r w:rsidR="00661C90" w:rsidRPr="00583531">
        <w:rPr>
          <w:rFonts w:ascii="New times roman" w:eastAsia="Times New Roman" w:hAnsi="New times roman"/>
          <w:sz w:val="24"/>
          <w:szCs w:val="24"/>
        </w:rPr>
        <w:t xml:space="preserve">The Stakeholder Theory is </w:t>
      </w:r>
      <w:r w:rsidR="004A63D4" w:rsidRPr="00583531">
        <w:rPr>
          <w:rFonts w:ascii="New times roman" w:eastAsia="Times New Roman" w:hAnsi="New times roman"/>
          <w:sz w:val="24"/>
          <w:szCs w:val="24"/>
        </w:rPr>
        <w:t>suitable since</w:t>
      </w:r>
      <w:r w:rsidR="00661C90" w:rsidRPr="00583531">
        <w:rPr>
          <w:rFonts w:ascii="New times roman" w:eastAsia="Times New Roman" w:hAnsi="New times roman"/>
          <w:sz w:val="24"/>
          <w:szCs w:val="24"/>
        </w:rPr>
        <w:t xml:space="preserve"> it addresses morals and values</w:t>
      </w:r>
      <w:r w:rsidR="00661C90" w:rsidRPr="00583531">
        <w:rPr>
          <w:rFonts w:ascii="New times roman" w:eastAsia="Times New Roman" w:hAnsi="New times roman" w:cs="Arial"/>
          <w:sz w:val="24"/>
          <w:szCs w:val="24"/>
          <w:lang w:val="en"/>
        </w:rPr>
        <w:t>, related to </w:t>
      </w:r>
      <w:hyperlink r:id="rId18" w:tooltip="Corporate social responsibility" w:history="1">
        <w:r w:rsidR="00661C90" w:rsidRPr="00583531">
          <w:rPr>
            <w:rFonts w:ascii="New times roman" w:eastAsia="Times New Roman" w:hAnsi="New times roman" w:cs="Arial"/>
            <w:sz w:val="24"/>
            <w:szCs w:val="24"/>
            <w:lang w:val="en"/>
          </w:rPr>
          <w:t>corporate social responsibility</w:t>
        </w:r>
      </w:hyperlink>
      <w:r w:rsidR="00661C90" w:rsidRPr="00583531">
        <w:rPr>
          <w:rFonts w:ascii="New times roman" w:eastAsia="Times New Roman" w:hAnsi="New times roman" w:cs="Arial"/>
          <w:sz w:val="24"/>
          <w:szCs w:val="24"/>
          <w:lang w:val="en"/>
        </w:rPr>
        <w:t xml:space="preserve"> (Porter</w:t>
      </w:r>
      <w:r w:rsidR="00661C90" w:rsidRPr="00583531">
        <w:rPr>
          <w:rFonts w:ascii="New times roman" w:hAnsi="New times roman" w:cs="URWPalladioL-Roma"/>
          <w:sz w:val="24"/>
          <w:szCs w:val="24"/>
        </w:rPr>
        <w:t xml:space="preserve"> &amp; Kramer, </w:t>
      </w:r>
      <w:r w:rsidR="004A63D4" w:rsidRPr="00583531">
        <w:rPr>
          <w:rFonts w:ascii="New times roman" w:hAnsi="New times roman" w:cs="URWPalladioL-Roma"/>
          <w:sz w:val="24"/>
          <w:szCs w:val="24"/>
        </w:rPr>
        <w:t>2019)</w:t>
      </w:r>
      <w:r w:rsidR="00661C90" w:rsidRPr="00583531">
        <w:rPr>
          <w:rFonts w:ascii="New times roman" w:hAnsi="New times roman" w:cs="URWPalladioL-Roma"/>
          <w:sz w:val="24"/>
          <w:szCs w:val="24"/>
        </w:rPr>
        <w:t xml:space="preserve">. The value of stakeholder theory is observed </w:t>
      </w:r>
      <w:r w:rsidR="004A63D4" w:rsidRPr="00583531">
        <w:rPr>
          <w:rFonts w:ascii="New times roman" w:hAnsi="New times roman" w:cs="URWPalladioL-Roma"/>
          <w:sz w:val="24"/>
          <w:szCs w:val="24"/>
        </w:rPr>
        <w:t>in the</w:t>
      </w:r>
      <w:r w:rsidR="00661C90" w:rsidRPr="00583531">
        <w:rPr>
          <w:rFonts w:ascii="New times roman" w:hAnsi="New times roman" w:cs="URWPalladioL-Roma"/>
          <w:sz w:val="24"/>
          <w:szCs w:val="24"/>
        </w:rPr>
        <w:t xml:space="preserve"> incorporation of </w:t>
      </w:r>
      <w:r w:rsidR="004A63D4" w:rsidRPr="00583531">
        <w:rPr>
          <w:rFonts w:ascii="New times roman" w:hAnsi="New times roman" w:cs="URWPalladioL-Roma"/>
          <w:sz w:val="24"/>
          <w:szCs w:val="24"/>
        </w:rPr>
        <w:t>stakeholders’</w:t>
      </w:r>
      <w:r w:rsidR="00661C90" w:rsidRPr="00583531">
        <w:rPr>
          <w:rFonts w:ascii="New times roman" w:hAnsi="New times roman" w:cs="URWPalladioL-Roma"/>
          <w:sz w:val="24"/>
          <w:szCs w:val="24"/>
        </w:rPr>
        <w:t xml:space="preserve"> </w:t>
      </w:r>
      <w:r w:rsidR="004A63D4" w:rsidRPr="00583531">
        <w:rPr>
          <w:rFonts w:ascii="New times roman" w:hAnsi="New times roman" w:cs="URWPalladioL-Roma"/>
          <w:sz w:val="24"/>
          <w:szCs w:val="24"/>
        </w:rPr>
        <w:t>views in</w:t>
      </w:r>
      <w:r w:rsidR="00661C90" w:rsidRPr="00583531">
        <w:rPr>
          <w:rFonts w:ascii="New times roman" w:hAnsi="New times roman" w:cs="URWPalladioL-Roma"/>
          <w:sz w:val="24"/>
          <w:szCs w:val="24"/>
        </w:rPr>
        <w:t xml:space="preserve"> the main structure of </w:t>
      </w:r>
      <w:r w:rsidR="0024550D" w:rsidRPr="00583531">
        <w:rPr>
          <w:rFonts w:ascii="New times roman" w:hAnsi="New times roman" w:cs="URWPalladioL-Roma"/>
          <w:sz w:val="24"/>
          <w:szCs w:val="24"/>
        </w:rPr>
        <w:t xml:space="preserve">process </w:t>
      </w:r>
      <w:r w:rsidR="00661C90" w:rsidRPr="00583531">
        <w:rPr>
          <w:rFonts w:ascii="New times roman" w:hAnsi="New times roman" w:cs="URWPalladioL-Roma"/>
          <w:sz w:val="24"/>
          <w:szCs w:val="24"/>
        </w:rPr>
        <w:t>(Davis, 2014).</w:t>
      </w:r>
      <w:r w:rsidR="003B4F30" w:rsidRPr="00583531">
        <w:rPr>
          <w:rFonts w:ascii="New times roman" w:hAnsi="New times roman" w:cs="URWPalladioL-Roma"/>
          <w:sz w:val="24"/>
          <w:szCs w:val="24"/>
        </w:rPr>
        <w:t xml:space="preserve"> Similarly, women can only attain economic prosperity if they are involved and have a stake in wealth creation, business trans</w:t>
      </w:r>
      <w:r w:rsidR="00340521" w:rsidRPr="00583531">
        <w:rPr>
          <w:rFonts w:ascii="New times roman" w:hAnsi="New times roman" w:cs="URWPalladioL-Roma"/>
          <w:sz w:val="24"/>
          <w:szCs w:val="24"/>
        </w:rPr>
        <w:t>ac</w:t>
      </w:r>
      <w:r w:rsidR="003B4F30" w:rsidRPr="00583531">
        <w:rPr>
          <w:rFonts w:ascii="New times roman" w:hAnsi="New times roman" w:cs="URWPalladioL-Roma"/>
          <w:sz w:val="24"/>
          <w:szCs w:val="24"/>
        </w:rPr>
        <w:t xml:space="preserve">tions and </w:t>
      </w:r>
      <w:r w:rsidR="004A63D4" w:rsidRPr="00583531">
        <w:rPr>
          <w:rFonts w:ascii="New times roman" w:hAnsi="New times roman" w:cs="URWPalladioL-Roma"/>
          <w:sz w:val="24"/>
          <w:szCs w:val="24"/>
        </w:rPr>
        <w:t>develop the</w:t>
      </w:r>
      <w:r w:rsidR="003B4F30" w:rsidRPr="00583531">
        <w:rPr>
          <w:rFonts w:ascii="New times roman" w:hAnsi="New times roman" w:cs="URWPalladioL-Roma"/>
          <w:sz w:val="24"/>
          <w:szCs w:val="24"/>
        </w:rPr>
        <w:t xml:space="preserve"> </w:t>
      </w:r>
      <w:r w:rsidR="004A63D4" w:rsidRPr="00583531">
        <w:rPr>
          <w:rFonts w:ascii="New times roman" w:hAnsi="New times roman" w:cs="URWPalladioL-Roma"/>
          <w:sz w:val="24"/>
          <w:szCs w:val="24"/>
        </w:rPr>
        <w:t>socio-economic</w:t>
      </w:r>
      <w:r w:rsidR="003B4F30" w:rsidRPr="00583531">
        <w:rPr>
          <w:rFonts w:ascii="New times roman" w:hAnsi="New times roman" w:cs="URWPalladioL-Roma"/>
          <w:sz w:val="24"/>
          <w:szCs w:val="24"/>
        </w:rPr>
        <w:t xml:space="preserve"> development acumen   </w:t>
      </w:r>
      <w:r w:rsidR="00661C90" w:rsidRPr="00583531">
        <w:rPr>
          <w:rFonts w:ascii="New times roman" w:hAnsi="New times roman" w:cs="URWPalladioL-Roma"/>
          <w:sz w:val="24"/>
          <w:szCs w:val="24"/>
        </w:rPr>
        <w:t xml:space="preserve"> </w:t>
      </w:r>
    </w:p>
    <w:p w14:paraId="2A7598B7" w14:textId="240F6618" w:rsidR="00DB6523" w:rsidRPr="00583531" w:rsidRDefault="00A05877" w:rsidP="00DB6523">
      <w:pPr>
        <w:autoSpaceDE w:val="0"/>
        <w:autoSpaceDN w:val="0"/>
        <w:adjustRightInd w:val="0"/>
        <w:spacing w:after="0" w:line="480" w:lineRule="auto"/>
        <w:jc w:val="both"/>
        <w:rPr>
          <w:rFonts w:ascii="New times roman" w:hAnsi="New times roman" w:cs="Times-Roman"/>
          <w:sz w:val="24"/>
          <w:szCs w:val="24"/>
        </w:rPr>
      </w:pPr>
      <w:r w:rsidRPr="00583531">
        <w:rPr>
          <w:rFonts w:ascii="New times roman" w:eastAsia="Times New Roman" w:hAnsi="New times roman" w:cs="Arial"/>
          <w:sz w:val="24"/>
          <w:szCs w:val="24"/>
          <w:lang w:val="en"/>
        </w:rPr>
        <w:t xml:space="preserve">The social role theory of </w:t>
      </w:r>
      <w:proofErr w:type="spellStart"/>
      <w:r w:rsidRPr="00583531">
        <w:rPr>
          <w:rFonts w:ascii="New times roman" w:hAnsi="New times roman" w:cs="Frutiger-LightCn-Regular"/>
          <w:sz w:val="24"/>
          <w:szCs w:val="24"/>
        </w:rPr>
        <w:t>Eagly</w:t>
      </w:r>
      <w:proofErr w:type="spellEnd"/>
      <w:r w:rsidRPr="00583531">
        <w:rPr>
          <w:rFonts w:ascii="New times roman" w:hAnsi="New times roman" w:cs="Frutiger-LightCn-Regular"/>
          <w:sz w:val="24"/>
          <w:szCs w:val="24"/>
        </w:rPr>
        <w:t xml:space="preserve">, </w:t>
      </w:r>
      <w:proofErr w:type="spellStart"/>
      <w:r w:rsidR="004A63D4" w:rsidRPr="00583531">
        <w:rPr>
          <w:rFonts w:ascii="New times roman" w:hAnsi="New times roman" w:cs="Frutiger-LightCn-Regular"/>
          <w:sz w:val="24"/>
          <w:szCs w:val="24"/>
        </w:rPr>
        <w:t>Alice.</w:t>
      </w:r>
      <w:r w:rsidRPr="00583531">
        <w:rPr>
          <w:rFonts w:ascii="New times roman" w:hAnsi="New times roman" w:cs="Frutiger-LightCn-Regular"/>
          <w:sz w:val="24"/>
          <w:szCs w:val="24"/>
        </w:rPr>
        <w:t>H</w:t>
      </w:r>
      <w:proofErr w:type="spellEnd"/>
      <w:r w:rsidRPr="00583531">
        <w:rPr>
          <w:rFonts w:ascii="New times roman" w:hAnsi="New times roman" w:cs="Frutiger-LightCn-Regular"/>
          <w:sz w:val="24"/>
          <w:szCs w:val="24"/>
        </w:rPr>
        <w:t xml:space="preserve">. and Wood, </w:t>
      </w:r>
      <w:r w:rsidR="004A63D4" w:rsidRPr="00583531">
        <w:rPr>
          <w:rFonts w:ascii="New times roman" w:hAnsi="New times roman" w:cs="Frutiger-LightCn-Regular"/>
          <w:sz w:val="24"/>
          <w:szCs w:val="24"/>
        </w:rPr>
        <w:t>Wendy of</w:t>
      </w:r>
      <w:r w:rsidRPr="00583531">
        <w:rPr>
          <w:rFonts w:ascii="New times roman" w:hAnsi="New times roman" w:cs="Frutiger-LightCn-Regular"/>
          <w:sz w:val="24"/>
          <w:szCs w:val="24"/>
        </w:rPr>
        <w:t xml:space="preserve"> </w:t>
      </w:r>
      <w:r w:rsidR="004A63D4" w:rsidRPr="00583531">
        <w:rPr>
          <w:rFonts w:ascii="New times roman" w:hAnsi="New times roman" w:cs="Frutiger-LightCn-Regular"/>
          <w:sz w:val="24"/>
          <w:szCs w:val="24"/>
        </w:rPr>
        <w:t>1985 expounds</w:t>
      </w:r>
      <w:r w:rsidRPr="00583531">
        <w:rPr>
          <w:rFonts w:ascii="New times roman" w:hAnsi="New times roman" w:cs="Frutiger-LightCn-Regular"/>
          <w:sz w:val="24"/>
          <w:szCs w:val="24"/>
        </w:rPr>
        <w:t xml:space="preserve"> on </w:t>
      </w:r>
      <w:r w:rsidR="004A63D4" w:rsidRPr="00583531">
        <w:rPr>
          <w:rFonts w:ascii="New times roman" w:hAnsi="New times roman" w:cs="Frutiger-LightCn-Regular"/>
          <w:sz w:val="24"/>
          <w:szCs w:val="24"/>
        </w:rPr>
        <w:t xml:space="preserve">the </w:t>
      </w:r>
      <w:r w:rsidR="004A63D4" w:rsidRPr="00583531">
        <w:rPr>
          <w:rFonts w:ascii="New times roman" w:eastAsia="Times New Roman" w:hAnsi="New times roman" w:cs="Arial"/>
          <w:sz w:val="24"/>
          <w:szCs w:val="24"/>
          <w:lang w:val="en"/>
        </w:rPr>
        <w:t>sex</w:t>
      </w:r>
      <w:r w:rsidR="00991CF5" w:rsidRPr="00583531">
        <w:rPr>
          <w:rFonts w:ascii="New times roman" w:hAnsi="New times roman" w:cs="Times-Roman"/>
          <w:sz w:val="24"/>
          <w:szCs w:val="24"/>
        </w:rPr>
        <w:t xml:space="preserve"> differences and</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similarities in behavior</w:t>
      </w:r>
      <w:r w:rsidRPr="00583531">
        <w:rPr>
          <w:rFonts w:ascii="New times roman" w:hAnsi="New times roman" w:cs="Times-Roman"/>
          <w:sz w:val="24"/>
          <w:szCs w:val="24"/>
        </w:rPr>
        <w:t xml:space="preserve"> </w:t>
      </w:r>
      <w:r w:rsidR="004A63D4" w:rsidRPr="00583531">
        <w:rPr>
          <w:rFonts w:ascii="New times roman" w:hAnsi="New times roman" w:cs="Times-Roman"/>
          <w:sz w:val="24"/>
          <w:szCs w:val="24"/>
        </w:rPr>
        <w:t>that reflect</w:t>
      </w:r>
      <w:r w:rsidR="00991CF5" w:rsidRPr="00583531">
        <w:rPr>
          <w:rFonts w:ascii="New times roman" w:hAnsi="New times roman" w:cs="Times-Roman"/>
          <w:sz w:val="24"/>
          <w:szCs w:val="24"/>
        </w:rPr>
        <w:t xml:space="preserve"> </w:t>
      </w:r>
      <w:r w:rsidR="00991CF5" w:rsidRPr="00583531">
        <w:rPr>
          <w:rFonts w:ascii="New times roman" w:hAnsi="New times roman" w:cs="Times-Italic"/>
          <w:iCs/>
          <w:sz w:val="24"/>
          <w:szCs w:val="24"/>
        </w:rPr>
        <w:t>gender role</w:t>
      </w:r>
      <w:r w:rsidRPr="00583531">
        <w:rPr>
          <w:rFonts w:ascii="New times roman" w:hAnsi="New times roman" w:cs="Times-Italic"/>
          <w:iCs/>
          <w:sz w:val="24"/>
          <w:szCs w:val="24"/>
        </w:rPr>
        <w:t xml:space="preserve"> </w:t>
      </w:r>
      <w:r w:rsidR="00991CF5" w:rsidRPr="00583531">
        <w:rPr>
          <w:rFonts w:ascii="New times roman" w:hAnsi="New times roman" w:cs="Times-Italic"/>
          <w:iCs/>
          <w:sz w:val="24"/>
          <w:szCs w:val="24"/>
        </w:rPr>
        <w:t xml:space="preserve">beliefs </w:t>
      </w:r>
      <w:r w:rsidR="00991CF5" w:rsidRPr="00583531">
        <w:rPr>
          <w:rFonts w:ascii="New times roman" w:hAnsi="New times roman" w:cs="Times-Roman"/>
          <w:sz w:val="24"/>
          <w:szCs w:val="24"/>
        </w:rPr>
        <w:t>that in turn represent people’s perceptions</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 xml:space="preserve">of men’s and women’s </w:t>
      </w:r>
      <w:r w:rsidR="00991CF5" w:rsidRPr="00583531">
        <w:rPr>
          <w:rFonts w:ascii="New times roman" w:hAnsi="New times roman" w:cs="Times-Italic"/>
          <w:iCs/>
          <w:sz w:val="24"/>
          <w:szCs w:val="24"/>
        </w:rPr>
        <w:t xml:space="preserve">social roles </w:t>
      </w:r>
      <w:r w:rsidR="00991CF5" w:rsidRPr="00583531">
        <w:rPr>
          <w:rFonts w:ascii="New times roman" w:hAnsi="New times roman" w:cs="Times-Roman"/>
          <w:sz w:val="24"/>
          <w:szCs w:val="24"/>
        </w:rPr>
        <w:t>in</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the society in which they live.</w:t>
      </w:r>
      <w:r w:rsidRPr="00583531">
        <w:rPr>
          <w:rFonts w:ascii="New times roman" w:hAnsi="New times roman" w:cs="Times-Roman"/>
          <w:sz w:val="24"/>
          <w:szCs w:val="24"/>
        </w:rPr>
        <w:t xml:space="preserve"> The </w:t>
      </w:r>
      <w:r w:rsidRPr="00583531">
        <w:rPr>
          <w:rFonts w:ascii="New times roman" w:hAnsi="New times roman" w:cs="Times-Roman"/>
          <w:sz w:val="24"/>
          <w:szCs w:val="24"/>
        </w:rPr>
        <w:lastRenderedPageBreak/>
        <w:t xml:space="preserve">theory propagates </w:t>
      </w:r>
      <w:r w:rsidR="004A63D4" w:rsidRPr="00583531">
        <w:rPr>
          <w:rFonts w:ascii="New times roman" w:hAnsi="New times roman" w:cs="Times-Roman"/>
          <w:sz w:val="24"/>
          <w:szCs w:val="24"/>
        </w:rPr>
        <w:t>that in</w:t>
      </w:r>
      <w:r w:rsidR="00991CF5" w:rsidRPr="00583531">
        <w:rPr>
          <w:rFonts w:ascii="New times roman" w:hAnsi="New times roman" w:cs="Times-Roman"/>
          <w:sz w:val="24"/>
          <w:szCs w:val="24"/>
        </w:rPr>
        <w:t xml:space="preserve"> postindustrial</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societies, for example, men are more</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likely than women to be employed, especially</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in authority positions, and women are</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more likely than men to fill caretaking roles</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at home as well as in employment settings</w:t>
      </w:r>
      <w:r w:rsidRPr="00583531">
        <w:rPr>
          <w:rFonts w:ascii="New times roman" w:hAnsi="New times roman" w:cs="Times-Roman"/>
          <w:sz w:val="24"/>
          <w:szCs w:val="24"/>
        </w:rPr>
        <w:t xml:space="preserve"> (</w:t>
      </w:r>
      <w:proofErr w:type="spellStart"/>
      <w:r w:rsidR="004A63D4" w:rsidRPr="00583531">
        <w:rPr>
          <w:rFonts w:ascii="New times roman" w:hAnsi="New times roman" w:cs="MinionPro-Regular"/>
          <w:sz w:val="24"/>
          <w:szCs w:val="24"/>
        </w:rPr>
        <w:t>Eagly</w:t>
      </w:r>
      <w:proofErr w:type="spellEnd"/>
      <w:r w:rsidR="004A63D4" w:rsidRPr="00583531">
        <w:rPr>
          <w:rFonts w:ascii="New times roman" w:hAnsi="New times roman" w:cs="MinionPro-Regular"/>
          <w:sz w:val="24"/>
          <w:szCs w:val="24"/>
        </w:rPr>
        <w:t>, &amp;</w:t>
      </w:r>
      <w:r w:rsidRPr="00583531">
        <w:rPr>
          <w:rFonts w:ascii="New times roman" w:hAnsi="New times roman" w:cs="MinionPro-Regular"/>
          <w:sz w:val="24"/>
          <w:szCs w:val="24"/>
        </w:rPr>
        <w:t xml:space="preserve"> Wood, 2012)</w:t>
      </w:r>
      <w:r w:rsidR="00991CF5" w:rsidRPr="00583531">
        <w:rPr>
          <w:rFonts w:ascii="New times roman" w:hAnsi="New times roman" w:cs="Times-Roman"/>
          <w:sz w:val="24"/>
          <w:szCs w:val="24"/>
        </w:rPr>
        <w:t>.</w:t>
      </w:r>
      <w:r w:rsidR="00593C9C"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Men and women are differently distributed</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 xml:space="preserve">into social roles because of </w:t>
      </w:r>
      <w:proofErr w:type="gramStart"/>
      <w:r w:rsidR="004A63D4" w:rsidRPr="00583531">
        <w:rPr>
          <w:rFonts w:ascii="New times roman" w:hAnsi="New times roman" w:cs="Times-Roman"/>
          <w:sz w:val="24"/>
          <w:szCs w:val="24"/>
        </w:rPr>
        <w:t>humans</w:t>
      </w:r>
      <w:r w:rsidR="00FE57C7">
        <w:rPr>
          <w:rFonts w:ascii="New times roman" w:hAnsi="New times roman" w:cs="Times-Roman"/>
          <w:sz w:val="24"/>
          <w:szCs w:val="24"/>
        </w:rPr>
        <w:t>’</w:t>
      </w:r>
      <w:proofErr w:type="gramEnd"/>
      <w:r w:rsidR="00991CF5" w:rsidRPr="00583531">
        <w:rPr>
          <w:rFonts w:ascii="New times roman" w:hAnsi="New times roman" w:cs="Times-Roman"/>
          <w:sz w:val="24"/>
          <w:szCs w:val="24"/>
        </w:rPr>
        <w:t xml:space="preserve"> evolved</w:t>
      </w:r>
      <w:r w:rsidR="00593C9C" w:rsidRPr="00583531">
        <w:rPr>
          <w:rFonts w:ascii="New times roman" w:hAnsi="New times roman" w:cs="Times-Roman"/>
          <w:sz w:val="24"/>
          <w:szCs w:val="24"/>
        </w:rPr>
        <w:t xml:space="preserve"> </w:t>
      </w:r>
      <w:r w:rsidR="00991CF5" w:rsidRPr="00583531">
        <w:rPr>
          <w:rFonts w:ascii="New times roman" w:hAnsi="New times roman" w:cs="Times-Italic"/>
          <w:iCs/>
          <w:sz w:val="24"/>
          <w:szCs w:val="24"/>
        </w:rPr>
        <w:t xml:space="preserve">physical sex differences </w:t>
      </w:r>
      <w:r w:rsidR="00991CF5" w:rsidRPr="00583531">
        <w:rPr>
          <w:rFonts w:ascii="New times roman" w:hAnsi="New times roman" w:cs="Times-Roman"/>
          <w:sz w:val="24"/>
          <w:szCs w:val="24"/>
        </w:rPr>
        <w:t>in which men are</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larger, faster, and have greater upper-body</w:t>
      </w:r>
      <w:r w:rsidR="00593C9C"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strength, and women gestate and nurse children.</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Given these physical differences, certain</w:t>
      </w:r>
      <w:r w:rsidR="00593C9C"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activities are more efficiently accomplished</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by one sex or the other, depending on a society’s</w:t>
      </w:r>
      <w:r w:rsidR="00593C9C"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circumstances and culture. The</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division of labor yields gender role beliefs,</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which then facilitate this division through</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 xml:space="preserve">socialization processes. </w:t>
      </w:r>
      <w:r w:rsidRPr="00583531">
        <w:rPr>
          <w:rFonts w:ascii="New times roman" w:hAnsi="New times roman" w:cs="Times-Roman"/>
          <w:sz w:val="24"/>
          <w:szCs w:val="24"/>
        </w:rPr>
        <w:t xml:space="preserve"> Women have constraints and limitations which </w:t>
      </w:r>
      <w:r w:rsidR="00991CF5" w:rsidRPr="00583531">
        <w:rPr>
          <w:rFonts w:ascii="New times roman" w:hAnsi="New times roman" w:cs="Times-Roman"/>
          <w:sz w:val="24"/>
          <w:szCs w:val="24"/>
        </w:rPr>
        <w:t>make</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 xml:space="preserve">it difficult for </w:t>
      </w:r>
      <w:r w:rsidR="00FE57C7" w:rsidRPr="00583531">
        <w:rPr>
          <w:rFonts w:ascii="New times roman" w:hAnsi="New times roman" w:cs="Times-Roman"/>
          <w:sz w:val="24"/>
          <w:szCs w:val="24"/>
        </w:rPr>
        <w:t>them to</w:t>
      </w:r>
      <w:r w:rsidR="00991CF5" w:rsidRPr="00583531">
        <w:rPr>
          <w:rFonts w:ascii="New times roman" w:hAnsi="New times roman" w:cs="Times-Roman"/>
          <w:sz w:val="24"/>
          <w:szCs w:val="24"/>
        </w:rPr>
        <w:t xml:space="preserve"> participate as fully</w:t>
      </w:r>
      <w:r w:rsidR="00593C9C"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as men in tasks that require speed of locomotion,</w:t>
      </w:r>
      <w:r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uninterrupted activity, extended training,</w:t>
      </w:r>
      <w:r w:rsidR="00593C9C" w:rsidRPr="00583531">
        <w:rPr>
          <w:rFonts w:ascii="New times roman" w:hAnsi="New times roman" w:cs="Times-Roman"/>
          <w:sz w:val="24"/>
          <w:szCs w:val="24"/>
        </w:rPr>
        <w:t xml:space="preserve"> </w:t>
      </w:r>
      <w:r w:rsidR="00991CF5" w:rsidRPr="00583531">
        <w:rPr>
          <w:rFonts w:ascii="New times roman" w:hAnsi="New times roman" w:cs="Times-Roman"/>
          <w:sz w:val="24"/>
          <w:szCs w:val="24"/>
        </w:rPr>
        <w:t xml:space="preserve">or </w:t>
      </w:r>
      <w:r w:rsidR="00FE57C7" w:rsidRPr="00583531">
        <w:rPr>
          <w:rFonts w:ascii="New times roman" w:hAnsi="New times roman" w:cs="Times-Roman"/>
          <w:sz w:val="24"/>
          <w:szCs w:val="24"/>
        </w:rPr>
        <w:t>long-distance</w:t>
      </w:r>
      <w:r w:rsidR="00991CF5" w:rsidRPr="00583531">
        <w:rPr>
          <w:rFonts w:ascii="New times roman" w:hAnsi="New times roman" w:cs="Times-Roman"/>
          <w:sz w:val="24"/>
          <w:szCs w:val="24"/>
        </w:rPr>
        <w:t xml:space="preserve"> travel away from home.</w:t>
      </w:r>
    </w:p>
    <w:p w14:paraId="7C707FF7" w14:textId="77777777" w:rsidR="00DB6523" w:rsidRPr="00583531" w:rsidRDefault="00DB6523" w:rsidP="00006E2F">
      <w:pPr>
        <w:autoSpaceDE w:val="0"/>
        <w:autoSpaceDN w:val="0"/>
        <w:adjustRightInd w:val="0"/>
        <w:spacing w:after="0" w:line="240" w:lineRule="auto"/>
        <w:jc w:val="both"/>
        <w:rPr>
          <w:rFonts w:ascii="New times roman" w:hAnsi="New times roman" w:cs="Times-Roman"/>
          <w:sz w:val="24"/>
          <w:szCs w:val="24"/>
        </w:rPr>
      </w:pPr>
    </w:p>
    <w:p w14:paraId="02EA1E9F" w14:textId="4F174220" w:rsidR="00C65510" w:rsidRPr="00583531" w:rsidRDefault="00A05877" w:rsidP="00DB6523">
      <w:pPr>
        <w:autoSpaceDE w:val="0"/>
        <w:autoSpaceDN w:val="0"/>
        <w:adjustRightInd w:val="0"/>
        <w:spacing w:after="0" w:line="480" w:lineRule="auto"/>
        <w:jc w:val="both"/>
        <w:rPr>
          <w:rFonts w:ascii="New times roman" w:hAnsi="New times roman" w:cs="MinionPro-Regular"/>
          <w:color w:val="000000"/>
          <w:sz w:val="24"/>
          <w:szCs w:val="24"/>
        </w:rPr>
      </w:pPr>
      <w:r w:rsidRPr="00583531">
        <w:rPr>
          <w:rFonts w:ascii="New times roman" w:hAnsi="New times roman" w:cs="Times-Roman"/>
          <w:sz w:val="24"/>
          <w:szCs w:val="24"/>
        </w:rPr>
        <w:t xml:space="preserve">The theory suggests </w:t>
      </w:r>
      <w:r w:rsidR="00C65510" w:rsidRPr="00583531">
        <w:rPr>
          <w:rFonts w:ascii="New times roman" w:hAnsi="New times roman" w:cs="MinionPro-Regular"/>
          <w:color w:val="000000"/>
          <w:sz w:val="24"/>
          <w:szCs w:val="24"/>
        </w:rPr>
        <w:t>the prognosis for change in gender-based disparities in</w:t>
      </w:r>
      <w:r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occupational and academic choices</w:t>
      </w:r>
      <w:r w:rsidRPr="00583531">
        <w:rPr>
          <w:rFonts w:ascii="New times roman" w:hAnsi="New times roman" w:cs="MinionPro-Regular"/>
          <w:color w:val="000000"/>
          <w:sz w:val="24"/>
          <w:szCs w:val="24"/>
        </w:rPr>
        <w:t>. There is need</w:t>
      </w:r>
      <w:r w:rsidR="00DB6523" w:rsidRPr="00583531">
        <w:rPr>
          <w:rFonts w:ascii="New times roman" w:hAnsi="New times roman" w:cs="MinionPro-Regular"/>
          <w:color w:val="000000"/>
          <w:sz w:val="24"/>
          <w:szCs w:val="24"/>
        </w:rPr>
        <w:t xml:space="preserve"> </w:t>
      </w:r>
      <w:r w:rsidR="00FE57C7" w:rsidRPr="00583531">
        <w:rPr>
          <w:rFonts w:ascii="New times roman" w:hAnsi="New times roman" w:cs="MinionPro-Regular"/>
          <w:color w:val="000000"/>
          <w:sz w:val="24"/>
          <w:szCs w:val="24"/>
        </w:rPr>
        <w:t>thus for</w:t>
      </w:r>
      <w:r w:rsidRPr="00583531">
        <w:rPr>
          <w:rFonts w:ascii="New times roman" w:hAnsi="New times roman" w:cs="MinionPro-Regular"/>
          <w:color w:val="000000"/>
          <w:sz w:val="24"/>
          <w:szCs w:val="24"/>
        </w:rPr>
        <w:t xml:space="preserve"> </w:t>
      </w:r>
      <w:r w:rsidR="00FE57C7" w:rsidRPr="00583531">
        <w:rPr>
          <w:rFonts w:ascii="New times roman" w:hAnsi="New times roman" w:cs="MinionPro-Regular"/>
          <w:color w:val="000000"/>
          <w:sz w:val="24"/>
          <w:szCs w:val="24"/>
        </w:rPr>
        <w:t>empowerment in</w:t>
      </w:r>
      <w:r w:rsidR="00C65510" w:rsidRPr="00583531">
        <w:rPr>
          <w:rFonts w:ascii="New times roman" w:hAnsi="New times roman" w:cs="MinionPro-Regular"/>
          <w:color w:val="000000"/>
          <w:sz w:val="24"/>
          <w:szCs w:val="24"/>
        </w:rPr>
        <w:t xml:space="preserve"> the education and labor marke</w:t>
      </w:r>
      <w:r w:rsidR="00FE57C7">
        <w:rPr>
          <w:rFonts w:ascii="New times roman" w:hAnsi="New times roman" w:cs="MinionPro-Regular"/>
          <w:color w:val="000000"/>
          <w:sz w:val="24"/>
          <w:szCs w:val="24"/>
        </w:rPr>
        <w:t>t (OECD, 2017).</w:t>
      </w:r>
      <w:r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The persistence of horizontal gender segregation in</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educational and occupational fields contributes decisively to the</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spread of gender-stereotypic beliefs about a natural fit of women</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 xml:space="preserve">in careers </w:t>
      </w:r>
      <w:r w:rsidR="00D346A9">
        <w:rPr>
          <w:rFonts w:ascii="New times roman" w:hAnsi="New times roman" w:cs="MinionPro-Regular"/>
          <w:color w:val="000000"/>
          <w:sz w:val="24"/>
          <w:szCs w:val="24"/>
        </w:rPr>
        <w:t xml:space="preserve">that are </w:t>
      </w:r>
      <w:r w:rsidR="00C65510" w:rsidRPr="00583531">
        <w:rPr>
          <w:rFonts w:ascii="New times roman" w:hAnsi="New times roman" w:cs="MinionPro-Regular"/>
          <w:color w:val="000000"/>
          <w:sz w:val="24"/>
          <w:szCs w:val="24"/>
        </w:rPr>
        <w:t>mor</w:t>
      </w:r>
      <w:r w:rsidR="00340521" w:rsidRPr="00583531">
        <w:rPr>
          <w:rFonts w:ascii="New times roman" w:hAnsi="New times roman" w:cs="MinionPro-Regular"/>
          <w:color w:val="000000"/>
          <w:sz w:val="24"/>
          <w:szCs w:val="24"/>
        </w:rPr>
        <w:t>e expressive and human-centered.</w:t>
      </w:r>
      <w:r w:rsidR="00DB6523"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The social role theor</w:t>
      </w:r>
      <w:r w:rsidR="00FE57C7">
        <w:rPr>
          <w:rFonts w:ascii="New times roman" w:hAnsi="New times roman" w:cs="MinionPro-Regular"/>
          <w:color w:val="000000"/>
          <w:sz w:val="24"/>
          <w:szCs w:val="24"/>
        </w:rPr>
        <w:t>y (</w:t>
      </w:r>
      <w:proofErr w:type="spellStart"/>
      <w:r w:rsidR="00FE57C7">
        <w:rPr>
          <w:rFonts w:ascii="New times roman" w:hAnsi="New times roman" w:cs="MinionPro-Regular"/>
          <w:color w:val="000000"/>
          <w:sz w:val="24"/>
          <w:szCs w:val="24"/>
        </w:rPr>
        <w:t>Eagly</w:t>
      </w:r>
      <w:proofErr w:type="spellEnd"/>
      <w:r w:rsidR="00FE57C7">
        <w:rPr>
          <w:rFonts w:ascii="New times roman" w:hAnsi="New times roman" w:cs="MinionPro-Regular"/>
          <w:color w:val="000000"/>
          <w:sz w:val="24"/>
          <w:szCs w:val="24"/>
        </w:rPr>
        <w:t xml:space="preserve"> and Wood, 2012)</w:t>
      </w:r>
      <w:r w:rsidR="00C65510" w:rsidRPr="00583531">
        <w:rPr>
          <w:rFonts w:ascii="New times roman" w:hAnsi="New times roman" w:cs="MinionPro-Regular"/>
          <w:color w:val="000000"/>
          <w:sz w:val="24"/>
          <w:szCs w:val="24"/>
        </w:rPr>
        <w:t xml:space="preserve"> suggests that</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gender roles and their occupants are highly visible in everyday</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contexts and that gender stereotypes emerge in response to the</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observation of women and men in different social roles and in</w:t>
      </w:r>
      <w:r w:rsidR="00593C9C" w:rsidRPr="00583531">
        <w:rPr>
          <w:rFonts w:ascii="New times roman" w:hAnsi="New times roman" w:cs="MinionPro-Regular"/>
          <w:color w:val="000000"/>
          <w:sz w:val="24"/>
          <w:szCs w:val="24"/>
        </w:rPr>
        <w:t xml:space="preserve"> </w:t>
      </w:r>
      <w:r w:rsidR="00C65510" w:rsidRPr="00583531">
        <w:rPr>
          <w:rFonts w:ascii="New times roman" w:hAnsi="New times roman" w:cs="MinionPro-Regular"/>
          <w:color w:val="000000"/>
          <w:sz w:val="24"/>
          <w:szCs w:val="24"/>
        </w:rPr>
        <w:t>role-linked activities related to occupational choice</w:t>
      </w:r>
      <w:r w:rsidR="00FE57C7">
        <w:rPr>
          <w:rFonts w:ascii="New times roman" w:hAnsi="New times roman" w:cs="MinionPro-Regular"/>
          <w:color w:val="000000"/>
          <w:sz w:val="24"/>
          <w:szCs w:val="24"/>
        </w:rPr>
        <w:t xml:space="preserve"> (Koenig and </w:t>
      </w:r>
      <w:proofErr w:type="spellStart"/>
      <w:r w:rsidR="00FE57C7">
        <w:rPr>
          <w:rFonts w:ascii="New times roman" w:hAnsi="New times roman" w:cs="MinionPro-Regular"/>
          <w:color w:val="000000"/>
          <w:sz w:val="24"/>
          <w:szCs w:val="24"/>
        </w:rPr>
        <w:t>Eagly</w:t>
      </w:r>
      <w:proofErr w:type="spellEnd"/>
      <w:r w:rsidR="00FE57C7">
        <w:rPr>
          <w:rFonts w:ascii="New times roman" w:hAnsi="New times roman" w:cs="MinionPro-Regular"/>
          <w:color w:val="000000"/>
          <w:sz w:val="24"/>
          <w:szCs w:val="24"/>
        </w:rPr>
        <w:t>, 2014)</w:t>
      </w:r>
      <w:r w:rsidR="00C65510" w:rsidRPr="00583531">
        <w:rPr>
          <w:rFonts w:ascii="New times roman" w:hAnsi="New times roman" w:cs="MinionPro-Regular"/>
          <w:color w:val="000000"/>
          <w:sz w:val="24"/>
          <w:szCs w:val="24"/>
        </w:rPr>
        <w:t>.</w:t>
      </w:r>
      <w:r w:rsidR="00340521" w:rsidRPr="00583531">
        <w:rPr>
          <w:rFonts w:ascii="New times roman" w:hAnsi="New times roman" w:cs="MinionPro-Regular"/>
          <w:color w:val="000000"/>
          <w:sz w:val="24"/>
          <w:szCs w:val="24"/>
        </w:rPr>
        <w:t xml:space="preserve"> This makes women empowerment critical to elude this conservative trajectory </w:t>
      </w:r>
    </w:p>
    <w:p w14:paraId="6AA55ED9" w14:textId="77777777" w:rsidR="00593C9C" w:rsidRPr="00583531" w:rsidRDefault="00593C9C" w:rsidP="00006E2F">
      <w:pPr>
        <w:autoSpaceDE w:val="0"/>
        <w:autoSpaceDN w:val="0"/>
        <w:adjustRightInd w:val="0"/>
        <w:spacing w:after="0" w:line="240" w:lineRule="auto"/>
        <w:jc w:val="both"/>
        <w:rPr>
          <w:rFonts w:ascii="New times roman" w:hAnsi="New times roman" w:cs="MinionPro-Regular"/>
          <w:color w:val="000000"/>
          <w:sz w:val="24"/>
          <w:szCs w:val="24"/>
        </w:rPr>
      </w:pPr>
    </w:p>
    <w:p w14:paraId="6534A7AA" w14:textId="2C3996FC" w:rsidR="00593C9C" w:rsidRPr="00583531" w:rsidRDefault="00340521" w:rsidP="00DB6523">
      <w:pPr>
        <w:autoSpaceDE w:val="0"/>
        <w:autoSpaceDN w:val="0"/>
        <w:adjustRightInd w:val="0"/>
        <w:spacing w:after="0" w:line="480" w:lineRule="auto"/>
        <w:jc w:val="both"/>
        <w:rPr>
          <w:rFonts w:ascii="New times roman" w:hAnsi="New times roman"/>
          <w:sz w:val="24"/>
          <w:szCs w:val="24"/>
        </w:rPr>
      </w:pPr>
      <w:r w:rsidRPr="00583531">
        <w:rPr>
          <w:rFonts w:ascii="New times roman" w:hAnsi="New times roman" w:cs="HelveticaLTStd-Roman"/>
          <w:sz w:val="24"/>
          <w:szCs w:val="24"/>
        </w:rPr>
        <w:t>From the social theory, it evident that m</w:t>
      </w:r>
      <w:r w:rsidR="00593C9C" w:rsidRPr="00583531">
        <w:rPr>
          <w:rFonts w:ascii="New times roman" w:hAnsi="New times roman" w:cs="HelveticaLTStd-Roman"/>
          <w:sz w:val="24"/>
          <w:szCs w:val="24"/>
        </w:rPr>
        <w:t xml:space="preserve">en and </w:t>
      </w:r>
      <w:r w:rsidR="00FE57C7" w:rsidRPr="00583531">
        <w:rPr>
          <w:rFonts w:ascii="New times roman" w:hAnsi="New times roman" w:cs="HelveticaLTStd-Roman"/>
          <w:sz w:val="24"/>
          <w:szCs w:val="24"/>
        </w:rPr>
        <w:t>women do</w:t>
      </w:r>
      <w:r w:rsidR="00593C9C" w:rsidRPr="00583531">
        <w:rPr>
          <w:rFonts w:ascii="New times roman" w:hAnsi="New times roman" w:cs="HelveticaLTStd-Roman"/>
          <w:sz w:val="24"/>
          <w:szCs w:val="24"/>
        </w:rPr>
        <w:t xml:space="preserve"> not enjoy the same opportunities, and do not have the same chances to either benefit from or contribute to the social and economic </w:t>
      </w:r>
      <w:r w:rsidR="00593C9C" w:rsidRPr="00583531">
        <w:rPr>
          <w:rFonts w:ascii="New times roman" w:hAnsi="New times roman" w:cs="HelveticaLTStd-Roman"/>
          <w:sz w:val="24"/>
          <w:szCs w:val="24"/>
        </w:rPr>
        <w:lastRenderedPageBreak/>
        <w:t>development of their countries (</w:t>
      </w:r>
      <w:proofErr w:type="spellStart"/>
      <w:r w:rsidR="00593C9C" w:rsidRPr="00583531">
        <w:rPr>
          <w:rFonts w:ascii="New times roman" w:hAnsi="New times roman" w:cs="HelveticaLTStd-Roman"/>
          <w:sz w:val="24"/>
          <w:szCs w:val="24"/>
        </w:rPr>
        <w:t>Makorova</w:t>
      </w:r>
      <w:proofErr w:type="spellEnd"/>
      <w:r w:rsidR="00593C9C" w:rsidRPr="00583531">
        <w:rPr>
          <w:rFonts w:ascii="New times roman" w:hAnsi="New times roman" w:cs="HelveticaLTStd-Roman"/>
          <w:sz w:val="24"/>
          <w:szCs w:val="24"/>
        </w:rPr>
        <w:t xml:space="preserve"> 2019). The legitimate aspiration of women to play a more critical role in the economic development of their countries is often linked to the quest for civil and political rights</w:t>
      </w:r>
      <w:r w:rsidRPr="00583531">
        <w:rPr>
          <w:rFonts w:ascii="New times roman" w:hAnsi="New times roman" w:cs="HelveticaLTStd-Roman"/>
          <w:sz w:val="24"/>
          <w:szCs w:val="24"/>
        </w:rPr>
        <w:t xml:space="preserve">. This makes women empowerment </w:t>
      </w:r>
      <w:r w:rsidR="00FE57C7" w:rsidRPr="00583531">
        <w:rPr>
          <w:rFonts w:ascii="New times roman" w:hAnsi="New times roman" w:cs="HelveticaLTStd-Roman"/>
          <w:sz w:val="24"/>
          <w:szCs w:val="24"/>
        </w:rPr>
        <w:t>paramount for</w:t>
      </w:r>
      <w:r w:rsidRPr="00583531">
        <w:rPr>
          <w:rFonts w:ascii="New times roman" w:hAnsi="New times roman" w:cs="HelveticaLTStd-Roman"/>
          <w:sz w:val="24"/>
          <w:szCs w:val="24"/>
        </w:rPr>
        <w:t xml:space="preserve"> them to have equal stance in the social roles.</w:t>
      </w:r>
    </w:p>
    <w:p w14:paraId="301106C4" w14:textId="77777777" w:rsidR="00593C9C" w:rsidRPr="00583531" w:rsidRDefault="00593C9C" w:rsidP="00006E2F">
      <w:pPr>
        <w:autoSpaceDE w:val="0"/>
        <w:autoSpaceDN w:val="0"/>
        <w:adjustRightInd w:val="0"/>
        <w:spacing w:after="0" w:line="240" w:lineRule="auto"/>
        <w:jc w:val="both"/>
        <w:rPr>
          <w:rFonts w:ascii="New times roman" w:hAnsi="New times roman" w:cs="MinionPro-Regular"/>
          <w:color w:val="000000"/>
          <w:sz w:val="24"/>
          <w:szCs w:val="24"/>
        </w:rPr>
      </w:pPr>
    </w:p>
    <w:p w14:paraId="183D5729" w14:textId="4A50ACE0" w:rsidR="00593C9C" w:rsidRPr="00583531" w:rsidRDefault="00593C9C" w:rsidP="00DB6523">
      <w:pPr>
        <w:autoSpaceDE w:val="0"/>
        <w:autoSpaceDN w:val="0"/>
        <w:adjustRightInd w:val="0"/>
        <w:spacing w:after="0" w:line="480" w:lineRule="auto"/>
        <w:jc w:val="both"/>
        <w:rPr>
          <w:rFonts w:ascii="New times roman" w:hAnsi="New times roman" w:cs="MinionPro-Regular"/>
          <w:color w:val="000000"/>
          <w:sz w:val="24"/>
          <w:szCs w:val="24"/>
        </w:rPr>
      </w:pPr>
      <w:r w:rsidRPr="00583531">
        <w:rPr>
          <w:rFonts w:ascii="New times roman" w:hAnsi="New times roman" w:cs="MinionPro-Regular"/>
          <w:color w:val="000000"/>
          <w:sz w:val="24"/>
          <w:szCs w:val="24"/>
        </w:rPr>
        <w:t>From the two theories, it is evident and clear that for women to attain empowerment, they need to take a decisive role as stakeholders.</w:t>
      </w:r>
      <w:r w:rsidR="00DB6523" w:rsidRPr="00583531">
        <w:rPr>
          <w:rFonts w:ascii="New times roman" w:hAnsi="New times roman" w:cs="MinionPro-Regular"/>
          <w:color w:val="000000"/>
          <w:sz w:val="24"/>
          <w:szCs w:val="24"/>
        </w:rPr>
        <w:t xml:space="preserve"> It is also imperative to realize from the social role theory, that certain factors have kept them behind their counterpart men in socio-economic development. The two theories merged together indicate that women need to have a stake in negating the</w:t>
      </w:r>
      <w:r w:rsidRPr="00583531">
        <w:rPr>
          <w:rFonts w:ascii="New times roman" w:hAnsi="New times roman" w:cs="MinionPro-Regular"/>
          <w:color w:val="000000"/>
          <w:sz w:val="24"/>
          <w:szCs w:val="24"/>
        </w:rPr>
        <w:t xml:space="preserve"> traditional stereotypes and perceptions based on sex differences and gender role</w:t>
      </w:r>
      <w:r w:rsidR="00D346A9">
        <w:rPr>
          <w:rFonts w:ascii="New times roman" w:hAnsi="New times roman" w:cs="MinionPro-Regular"/>
          <w:color w:val="000000"/>
          <w:sz w:val="24"/>
          <w:szCs w:val="24"/>
        </w:rPr>
        <w:t>s</w:t>
      </w:r>
      <w:r w:rsidRPr="00583531">
        <w:rPr>
          <w:rFonts w:ascii="New times roman" w:hAnsi="New times roman" w:cs="MinionPro-Regular"/>
          <w:color w:val="000000"/>
          <w:sz w:val="24"/>
          <w:szCs w:val="24"/>
        </w:rPr>
        <w:t>. The social role theory indicates that women are disadvantaged by the sex and biological inclinations and therefore need s</w:t>
      </w:r>
      <w:r w:rsidR="00B46098" w:rsidRPr="00583531">
        <w:rPr>
          <w:rFonts w:ascii="New times roman" w:hAnsi="New times roman" w:cs="MinionPro-Regular"/>
          <w:color w:val="000000"/>
          <w:sz w:val="24"/>
          <w:szCs w:val="24"/>
        </w:rPr>
        <w:t>ome affirmative action</w:t>
      </w:r>
      <w:r w:rsidR="00DB6523" w:rsidRPr="00583531">
        <w:rPr>
          <w:rFonts w:ascii="New times roman" w:hAnsi="New times roman" w:cs="MinionPro-Regular"/>
          <w:color w:val="000000"/>
          <w:sz w:val="24"/>
          <w:szCs w:val="24"/>
        </w:rPr>
        <w:t xml:space="preserve"> (</w:t>
      </w:r>
      <w:r w:rsidR="00DB6523" w:rsidRPr="00583531">
        <w:rPr>
          <w:rFonts w:ascii="New times roman" w:hAnsi="New times roman" w:cs="Sabon LT Std"/>
          <w:color w:val="000000"/>
          <w:sz w:val="24"/>
          <w:szCs w:val="24"/>
        </w:rPr>
        <w:t>Cornwall and Edwards, 2016)</w:t>
      </w:r>
      <w:r w:rsidR="00B46098" w:rsidRPr="00583531">
        <w:rPr>
          <w:rFonts w:ascii="New times roman" w:hAnsi="New times roman" w:cs="MinionPro-Regular"/>
          <w:color w:val="000000"/>
          <w:sz w:val="24"/>
          <w:szCs w:val="24"/>
        </w:rPr>
        <w:t xml:space="preserve">. </w:t>
      </w:r>
      <w:r w:rsidR="00B46098" w:rsidRPr="00583531">
        <w:rPr>
          <w:rFonts w:ascii="New times roman" w:hAnsi="New times roman" w:cs="Sabon LT Std"/>
          <w:color w:val="000000"/>
          <w:sz w:val="24"/>
          <w:szCs w:val="24"/>
        </w:rPr>
        <w:t>Women’s empowerment is a process of personal and social change, taking place over interlinked and mutually reinforcing psychological, political, social and economic domains, and through which women individually and collectively</w:t>
      </w:r>
      <w:r w:rsidR="00DB6523" w:rsidRPr="00583531">
        <w:rPr>
          <w:rFonts w:ascii="New times roman" w:hAnsi="New times roman" w:cs="Sabon LT Std"/>
          <w:color w:val="000000"/>
          <w:sz w:val="24"/>
          <w:szCs w:val="24"/>
        </w:rPr>
        <w:t xml:space="preserve"> need to participate to</w:t>
      </w:r>
      <w:r w:rsidR="00B46098" w:rsidRPr="00583531">
        <w:rPr>
          <w:rFonts w:ascii="New times roman" w:hAnsi="New times roman" w:cs="Sabon LT Std"/>
          <w:color w:val="000000"/>
          <w:sz w:val="24"/>
          <w:szCs w:val="24"/>
        </w:rPr>
        <w:t xml:space="preserve"> gain power,</w:t>
      </w:r>
      <w:r w:rsidR="00DB6523" w:rsidRPr="00583531">
        <w:rPr>
          <w:rFonts w:ascii="New times roman" w:hAnsi="New times roman" w:cs="Sabon LT Std"/>
          <w:color w:val="000000"/>
          <w:sz w:val="24"/>
          <w:szCs w:val="24"/>
        </w:rPr>
        <w:t xml:space="preserve"> make meaningful</w:t>
      </w:r>
      <w:r w:rsidR="00B46098" w:rsidRPr="00583531">
        <w:rPr>
          <w:rFonts w:ascii="New times roman" w:hAnsi="New times roman" w:cs="Sabon LT Std"/>
          <w:color w:val="000000"/>
          <w:sz w:val="24"/>
          <w:szCs w:val="24"/>
        </w:rPr>
        <w:t xml:space="preserve"> choices and control over their lives (O’Neil et al., 2014). </w:t>
      </w:r>
    </w:p>
    <w:p w14:paraId="04457E17" w14:textId="77777777" w:rsidR="00593C9C" w:rsidRPr="00583531" w:rsidRDefault="00593C9C" w:rsidP="0037242A">
      <w:pPr>
        <w:spacing w:line="240" w:lineRule="auto"/>
        <w:rPr>
          <w:rFonts w:ascii="New times roman" w:hAnsi="New times roman" w:cs="Times New Roman"/>
          <w:b/>
          <w:bCs/>
          <w:kern w:val="36"/>
          <w:sz w:val="24"/>
          <w:szCs w:val="24"/>
        </w:rPr>
      </w:pPr>
      <w:bookmarkStart w:id="13" w:name="_Toc377299071"/>
      <w:r w:rsidRPr="00583531">
        <w:rPr>
          <w:rStyle w:val="Heading1Char"/>
          <w:rFonts w:eastAsiaTheme="minorHAnsi"/>
        </w:rPr>
        <w:t xml:space="preserve">1.9 </w:t>
      </w:r>
      <w:r w:rsidRPr="00583531">
        <w:rPr>
          <w:rStyle w:val="Heading1Char"/>
          <w:rFonts w:eastAsiaTheme="minorHAnsi"/>
        </w:rPr>
        <w:tab/>
        <w:t>Conceptual Framework</w:t>
      </w:r>
      <w:bookmarkEnd w:id="13"/>
      <w:r w:rsidRPr="00583531">
        <w:rPr>
          <w:rFonts w:ascii="New times roman" w:hAnsi="New times roman" w:cs="Times New Roman"/>
          <w:b/>
          <w:bCs/>
          <w:kern w:val="36"/>
          <w:sz w:val="24"/>
          <w:szCs w:val="24"/>
        </w:rPr>
        <w:t xml:space="preserve"> </w:t>
      </w:r>
    </w:p>
    <w:p w14:paraId="7902E2B0" w14:textId="77777777" w:rsidR="00593C9C" w:rsidRPr="00583531" w:rsidRDefault="00593C9C" w:rsidP="0037242A">
      <w:pPr>
        <w:spacing w:line="240" w:lineRule="auto"/>
        <w:jc w:val="both"/>
        <w:rPr>
          <w:rFonts w:ascii="New times roman" w:hAnsi="New times roman" w:cs="Times New Roman"/>
          <w:sz w:val="24"/>
          <w:szCs w:val="24"/>
        </w:rPr>
      </w:pPr>
      <w:r w:rsidRPr="00583531">
        <w:rPr>
          <w:rFonts w:ascii="New times roman" w:hAnsi="New times roman" w:cs="Times New Roman"/>
          <w:b/>
          <w:bCs/>
          <w:sz w:val="24"/>
          <w:szCs w:val="24"/>
        </w:rPr>
        <w:t>Independent Variable (IV)                               Dependent Variable (DV)                                    </w:t>
      </w:r>
    </w:p>
    <w:p w14:paraId="7EBF6BD3" w14:textId="77777777" w:rsidR="00593C9C" w:rsidRPr="00583531" w:rsidRDefault="00593C9C" w:rsidP="00593C9C">
      <w:pPr>
        <w:spacing w:line="480" w:lineRule="auto"/>
        <w:rPr>
          <w:rFonts w:ascii="New times roman" w:hAnsi="New times roman"/>
          <w:b/>
          <w:sz w:val="24"/>
          <w:szCs w:val="24"/>
          <w:u w:val="single"/>
        </w:rPr>
      </w:pPr>
      <w:r w:rsidRPr="00583531">
        <w:rPr>
          <w:rFonts w:ascii="New times roman" w:hAnsi="New times roman"/>
          <w:b/>
          <w:noProof/>
          <w:sz w:val="24"/>
          <w:szCs w:val="24"/>
        </w:rPr>
        <mc:AlternateContent>
          <mc:Choice Requires="wps">
            <w:drawing>
              <wp:anchor distT="0" distB="0" distL="114300" distR="114300" simplePos="0" relativeHeight="251659264" behindDoc="0" locked="0" layoutInCell="1" allowOverlap="1" wp14:anchorId="74D4417F" wp14:editId="0DE19622">
                <wp:simplePos x="0" y="0"/>
                <wp:positionH relativeFrom="margin">
                  <wp:align>left</wp:align>
                </wp:positionH>
                <wp:positionV relativeFrom="paragraph">
                  <wp:posOffset>243590</wp:posOffset>
                </wp:positionV>
                <wp:extent cx="2661007" cy="1119883"/>
                <wp:effectExtent l="0" t="0" r="25400" b="23495"/>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007" cy="1119883"/>
                        </a:xfrm>
                        <a:prstGeom prst="rect">
                          <a:avLst/>
                        </a:prstGeom>
                        <a:solidFill>
                          <a:srgbClr val="FFFFFF"/>
                        </a:solidFill>
                        <a:ln w="9525">
                          <a:solidFill>
                            <a:srgbClr val="000000"/>
                          </a:solidFill>
                          <a:miter lim="800000"/>
                          <a:headEnd/>
                          <a:tailEnd/>
                        </a:ln>
                      </wps:spPr>
                      <wps:txbx>
                        <w:txbxContent>
                          <w:p w14:paraId="1ED2FC26" w14:textId="77777777" w:rsidR="005A36E3" w:rsidRDefault="005A36E3" w:rsidP="00593C9C">
                            <w:pPr>
                              <w:spacing w:after="0" w:line="240" w:lineRule="auto"/>
                            </w:pPr>
                          </w:p>
                          <w:p w14:paraId="1F1FEF2F" w14:textId="77777777" w:rsidR="005A36E3" w:rsidRDefault="005A36E3" w:rsidP="00593C9C">
                            <w:pPr>
                              <w:ind w:left="360"/>
                            </w:pPr>
                            <w:r>
                              <w:rPr>
                                <w:rFonts w:ascii="New times roman" w:hAnsi="New times roman"/>
                                <w:sz w:val="24"/>
                                <w:szCs w:val="24"/>
                              </w:rPr>
                              <w:t>C</w:t>
                            </w:r>
                            <w:r w:rsidRPr="007929F6">
                              <w:rPr>
                                <w:rFonts w:ascii="New times roman" w:hAnsi="New times roman"/>
                                <w:sz w:val="24"/>
                                <w:szCs w:val="24"/>
                              </w:rPr>
                              <w:t>ontribution of women in economic empowerment programmes</w:t>
                            </w:r>
                          </w:p>
                          <w:p w14:paraId="2727AC73"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t>-</w:t>
                            </w:r>
                            <w:r w:rsidRPr="00D56499">
                              <w:rPr>
                                <w:rFonts w:ascii="New times roman" w:hAnsi="New times roman" w:cs="Arial"/>
                                <w:sz w:val="24"/>
                                <w:szCs w:val="24"/>
                              </w:rPr>
                              <w:t xml:space="preserve"> </w:t>
                            </w:r>
                            <w:r>
                              <w:rPr>
                                <w:rFonts w:ascii="New times roman" w:hAnsi="New times roman" w:cs="Arial"/>
                                <w:sz w:val="24"/>
                                <w:szCs w:val="24"/>
                              </w:rPr>
                              <w:t xml:space="preserve">Participation in development </w:t>
                            </w:r>
                          </w:p>
                          <w:p w14:paraId="380F9178" w14:textId="77777777" w:rsidR="005A36E3" w:rsidRPr="005A2EED"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-Confidence  </w:t>
                            </w:r>
                          </w:p>
                          <w:p w14:paraId="484C6C54" w14:textId="77777777" w:rsidR="005A36E3" w:rsidRPr="00CE0CCF" w:rsidRDefault="005A36E3" w:rsidP="00593C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4417F" id="Rectangle 5" o:spid="_x0000_s1026" style="position:absolute;margin-left:0;margin-top:19.2pt;width:209.55pt;height:88.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">
                <v:textbox>
                  <w:txbxContent>
                    <w:p w14:paraId="1ED2FC26" w14:textId="77777777" w:rsidR="005A36E3" w:rsidRDefault="005A36E3" w:rsidP="00593C9C">
                      <w:pPr>
                        <w:spacing w:after="0" w:line="240" w:lineRule="auto"/>
                      </w:pPr>
                    </w:p>
                    <w:p w14:paraId="1F1FEF2F" w14:textId="77777777" w:rsidR="005A36E3" w:rsidRDefault="005A36E3" w:rsidP="00593C9C">
                      <w:pPr>
                        <w:ind w:left="360"/>
                      </w:pPr>
                      <w:r>
                        <w:rPr>
                          <w:rFonts w:ascii="New times roman" w:hAnsi="New times roman"/>
                          <w:sz w:val="24"/>
                          <w:szCs w:val="24"/>
                        </w:rPr>
                        <w:t>C</w:t>
                      </w:r>
                      <w:r w:rsidRPr="007929F6">
                        <w:rPr>
                          <w:rFonts w:ascii="New times roman" w:hAnsi="New times roman"/>
                          <w:sz w:val="24"/>
                          <w:szCs w:val="24"/>
                        </w:rPr>
                        <w:t>ontribution of women in economic empowerment programmes</w:t>
                      </w:r>
                    </w:p>
                    <w:p w14:paraId="2727AC73"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t>-</w:t>
                      </w:r>
                      <w:r w:rsidRPr="00D56499">
                        <w:rPr>
                          <w:rFonts w:ascii="New times roman" w:hAnsi="New times roman" w:cs="Arial"/>
                          <w:sz w:val="24"/>
                          <w:szCs w:val="24"/>
                        </w:rPr>
                        <w:t xml:space="preserve"> </w:t>
                      </w:r>
                      <w:r>
                        <w:rPr>
                          <w:rFonts w:ascii="New times roman" w:hAnsi="New times roman" w:cs="Arial"/>
                          <w:sz w:val="24"/>
                          <w:szCs w:val="24"/>
                        </w:rPr>
                        <w:t xml:space="preserve">Participation in development </w:t>
                      </w:r>
                    </w:p>
                    <w:p w14:paraId="380F9178" w14:textId="77777777" w:rsidR="005A36E3" w:rsidRPr="005A2EED"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-Confidence  </w:t>
                      </w:r>
                    </w:p>
                    <w:p w14:paraId="484C6C54" w14:textId="77777777" w:rsidR="005A36E3" w:rsidRPr="00CE0CCF" w:rsidRDefault="005A36E3" w:rsidP="00593C9C"/>
                  </w:txbxContent>
                </v:textbox>
                <w10:wrap anchorx="margin"/>
              </v:rect>
            </w:pict>
          </mc:Fallback>
        </mc:AlternateContent>
      </w:r>
      <w:r w:rsidRPr="00583531">
        <w:rPr>
          <w:rFonts w:ascii="New times roman" w:hAnsi="New times roman"/>
          <w:b/>
          <w:sz w:val="24"/>
          <w:szCs w:val="24"/>
        </w:rPr>
        <w:t xml:space="preserve">Women Empowerment                                                   Economic Prosperity </w:t>
      </w:r>
    </w:p>
    <w:p w14:paraId="10988174" w14:textId="77777777" w:rsidR="00593C9C" w:rsidRPr="00583531" w:rsidRDefault="00593C9C" w:rsidP="00593C9C">
      <w:pPr>
        <w:spacing w:line="480" w:lineRule="auto"/>
        <w:jc w:val="both"/>
        <w:rPr>
          <w:rFonts w:ascii="New times roman" w:hAnsi="New times roman"/>
          <w:b/>
          <w:sz w:val="24"/>
          <w:szCs w:val="24"/>
        </w:rPr>
      </w:pPr>
      <w:r w:rsidRPr="00583531">
        <w:rPr>
          <w:rFonts w:ascii="New times roman" w:hAnsi="New times roman"/>
          <w:b/>
          <w:noProof/>
          <w:sz w:val="24"/>
          <w:szCs w:val="24"/>
        </w:rPr>
        <mc:AlternateContent>
          <mc:Choice Requires="wps">
            <w:drawing>
              <wp:anchor distT="0" distB="0" distL="114300" distR="114300" simplePos="0" relativeHeight="251661312" behindDoc="0" locked="0" layoutInCell="1" allowOverlap="1" wp14:anchorId="22494688" wp14:editId="050B8416">
                <wp:simplePos x="0" y="0"/>
                <wp:positionH relativeFrom="column">
                  <wp:posOffset>3523615</wp:posOffset>
                </wp:positionH>
                <wp:positionV relativeFrom="paragraph">
                  <wp:posOffset>208915</wp:posOffset>
                </wp:positionV>
                <wp:extent cx="2217006" cy="2167847"/>
                <wp:effectExtent l="0" t="0" r="12065"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006" cy="2167847"/>
                        </a:xfrm>
                        <a:prstGeom prst="rect">
                          <a:avLst/>
                        </a:prstGeom>
                        <a:solidFill>
                          <a:srgbClr val="FFFFFF"/>
                        </a:solidFill>
                        <a:ln w="9525">
                          <a:solidFill>
                            <a:srgbClr val="000000"/>
                          </a:solidFill>
                          <a:miter lim="800000"/>
                          <a:headEnd/>
                          <a:tailEnd/>
                        </a:ln>
                      </wps:spPr>
                      <wps:txbx>
                        <w:txbxContent>
                          <w:p w14:paraId="7EDFE347"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Property ownership </w:t>
                            </w:r>
                          </w:p>
                          <w:p w14:paraId="6E1F13F3" w14:textId="77777777" w:rsidR="005A36E3" w:rsidRDefault="005A36E3" w:rsidP="00593C9C">
                            <w:pPr>
                              <w:autoSpaceDE w:val="0"/>
                              <w:autoSpaceDN w:val="0"/>
                              <w:adjustRightInd w:val="0"/>
                              <w:spacing w:after="0" w:line="240" w:lineRule="auto"/>
                              <w:rPr>
                                <w:rFonts w:ascii="New times roman" w:hAnsi="New times roman" w:cs="Arial"/>
                                <w:sz w:val="24"/>
                                <w:szCs w:val="24"/>
                              </w:rPr>
                            </w:pPr>
                          </w:p>
                          <w:p w14:paraId="394D468A"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Financial decisions </w:t>
                            </w:r>
                          </w:p>
                          <w:p w14:paraId="6498004F"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Household expenditure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94688" id="Rectangle 4" o:spid="_x0000_s1027" style="position:absolute;left:0;text-align:left;margin-left:277.45pt;margin-top:16.45pt;width:174.55pt;height:17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">
                <v:textbox>
                  <w:txbxContent>
                    <w:p w14:paraId="7EDFE347"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Property ownership </w:t>
                      </w:r>
                    </w:p>
                    <w:p w14:paraId="6E1F13F3" w14:textId="77777777" w:rsidR="005A36E3" w:rsidRDefault="005A36E3" w:rsidP="00593C9C">
                      <w:pPr>
                        <w:autoSpaceDE w:val="0"/>
                        <w:autoSpaceDN w:val="0"/>
                        <w:adjustRightInd w:val="0"/>
                        <w:spacing w:after="0" w:line="240" w:lineRule="auto"/>
                        <w:rPr>
                          <w:rFonts w:ascii="New times roman" w:hAnsi="New times roman" w:cs="Arial"/>
                          <w:sz w:val="24"/>
                          <w:szCs w:val="24"/>
                        </w:rPr>
                      </w:pPr>
                    </w:p>
                    <w:p w14:paraId="394D468A"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Financial decisions </w:t>
                      </w:r>
                    </w:p>
                    <w:p w14:paraId="6498004F" w14:textId="77777777" w:rsidR="005A36E3" w:rsidRDefault="005A36E3" w:rsidP="00593C9C">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Household expenditure </w:t>
                      </w:r>
                    </w:p>
                  </w:txbxContent>
                </v:textbox>
              </v:rect>
            </w:pict>
          </mc:Fallback>
        </mc:AlternateContent>
      </w:r>
    </w:p>
    <w:p w14:paraId="45AB0619" w14:textId="77777777" w:rsidR="00593C9C" w:rsidRPr="00583531" w:rsidRDefault="00593C9C" w:rsidP="00593C9C">
      <w:pPr>
        <w:spacing w:line="480" w:lineRule="auto"/>
        <w:jc w:val="both"/>
        <w:rPr>
          <w:rFonts w:ascii="New times roman" w:hAnsi="New times roman"/>
          <w:b/>
          <w:sz w:val="24"/>
          <w:szCs w:val="24"/>
        </w:rPr>
      </w:pPr>
      <w:r w:rsidRPr="00583531">
        <w:rPr>
          <w:rFonts w:ascii="New times roman" w:hAnsi="New times roman"/>
          <w:b/>
          <w:noProof/>
          <w:sz w:val="24"/>
          <w:szCs w:val="24"/>
        </w:rPr>
        <mc:AlternateContent>
          <mc:Choice Requires="wps">
            <w:drawing>
              <wp:anchor distT="0" distB="0" distL="114300" distR="114300" simplePos="0" relativeHeight="251663360" behindDoc="0" locked="0" layoutInCell="1" allowOverlap="1" wp14:anchorId="21F2D524" wp14:editId="7BE783E4">
                <wp:simplePos x="0" y="0"/>
                <wp:positionH relativeFrom="margin">
                  <wp:posOffset>2948683</wp:posOffset>
                </wp:positionH>
                <wp:positionV relativeFrom="paragraph">
                  <wp:posOffset>8369</wp:posOffset>
                </wp:positionV>
                <wp:extent cx="30823" cy="2393879"/>
                <wp:effectExtent l="0" t="0" r="26670" b="260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23" cy="2393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5CAE8"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2pt,.65pt" to="234.65pt,1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" strokecolor="black [3200]" strokeweight=".5pt">
                <v:stroke joinstyle="miter"/>
                <o:lock v:ext="edit" shapetype="f"/>
                <w10:wrap anchorx="margin"/>
              </v:line>
            </w:pict>
          </mc:Fallback>
        </mc:AlternateContent>
      </w:r>
      <w:r w:rsidRPr="00583531">
        <w:rPr>
          <w:rFonts w:ascii="New times roman" w:hAnsi="New times roman"/>
          <w:b/>
          <w:noProof/>
          <w:sz w:val="24"/>
          <w:szCs w:val="24"/>
        </w:rPr>
        <mc:AlternateContent>
          <mc:Choice Requires="wps">
            <w:drawing>
              <wp:anchor distT="4294967294" distB="4294967294" distL="114300" distR="114300" simplePos="0" relativeHeight="251662336" behindDoc="0" locked="0" layoutInCell="1" allowOverlap="1" wp14:anchorId="7BBBBC68" wp14:editId="6C37E846">
                <wp:simplePos x="0" y="0"/>
                <wp:positionH relativeFrom="column">
                  <wp:posOffset>2665216</wp:posOffset>
                </wp:positionH>
                <wp:positionV relativeFrom="paragraph">
                  <wp:posOffset>40526</wp:posOffset>
                </wp:positionV>
                <wp:extent cx="238125" cy="0"/>
                <wp:effectExtent l="0" t="0" r="952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AC8A0" id="Straight Connector 11"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09.85pt,3.2pt" to="228.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" strokecolor="black [3200]" strokeweight=".5pt">
                <v:stroke joinstyle="miter"/>
                <o:lock v:ext="edit" shapetype="f"/>
              </v:line>
            </w:pict>
          </mc:Fallback>
        </mc:AlternateContent>
      </w:r>
    </w:p>
    <w:p w14:paraId="4D15C772" w14:textId="77777777" w:rsidR="00593C9C" w:rsidRPr="00583531" w:rsidRDefault="00593C9C" w:rsidP="00593C9C">
      <w:pPr>
        <w:spacing w:line="480" w:lineRule="auto"/>
        <w:jc w:val="both"/>
        <w:rPr>
          <w:rFonts w:ascii="New times roman" w:hAnsi="New times roman"/>
          <w:b/>
          <w:sz w:val="24"/>
          <w:szCs w:val="24"/>
        </w:rPr>
      </w:pPr>
      <w:r w:rsidRPr="00583531">
        <w:rPr>
          <w:rFonts w:ascii="New times roman" w:hAnsi="New times roman"/>
          <w:b/>
          <w:noProof/>
          <w:sz w:val="24"/>
          <w:szCs w:val="24"/>
        </w:rPr>
        <mc:AlternateContent>
          <mc:Choice Requires="wps">
            <w:drawing>
              <wp:anchor distT="0" distB="0" distL="114300" distR="114300" simplePos="0" relativeHeight="251660288" behindDoc="0" locked="0" layoutInCell="1" allowOverlap="1" wp14:anchorId="37D6C76E" wp14:editId="45ADA67F">
                <wp:simplePos x="0" y="0"/>
                <wp:positionH relativeFrom="margin">
                  <wp:posOffset>-51078</wp:posOffset>
                </wp:positionH>
                <wp:positionV relativeFrom="paragraph">
                  <wp:posOffset>106060</wp:posOffset>
                </wp:positionV>
                <wp:extent cx="2712378" cy="883578"/>
                <wp:effectExtent l="0" t="0" r="12065" b="120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2378" cy="883578"/>
                        </a:xfrm>
                        <a:prstGeom prst="rect">
                          <a:avLst/>
                        </a:prstGeom>
                        <a:solidFill>
                          <a:srgbClr val="FFFFFF"/>
                        </a:solidFill>
                        <a:ln w="9525">
                          <a:solidFill>
                            <a:srgbClr val="000000"/>
                          </a:solidFill>
                          <a:miter lim="800000"/>
                          <a:headEnd/>
                          <a:tailEnd/>
                        </a:ln>
                      </wps:spPr>
                      <wps:txbx>
                        <w:txbxContent>
                          <w:p w14:paraId="5579974A" w14:textId="77777777" w:rsidR="005A36E3" w:rsidRDefault="005A36E3" w:rsidP="0037242A">
                            <w:pPr>
                              <w:spacing w:line="240" w:lineRule="auto"/>
                              <w:ind w:left="360"/>
                              <w:rPr>
                                <w:rFonts w:ascii="New times roman" w:hAnsi="New times roman" w:cs="Arial"/>
                                <w:sz w:val="24"/>
                                <w:szCs w:val="24"/>
                              </w:rPr>
                            </w:pPr>
                            <w:r w:rsidRPr="00D56499">
                              <w:rPr>
                                <w:rFonts w:ascii="New times roman" w:hAnsi="New times roman" w:cs="Arial"/>
                                <w:sz w:val="24"/>
                                <w:szCs w:val="24"/>
                              </w:rPr>
                              <w:t>Determinants of women empowerment</w:t>
                            </w:r>
                          </w:p>
                          <w:p w14:paraId="34ADCD72" w14:textId="77777777" w:rsidR="005A36E3" w:rsidRDefault="005A36E3" w:rsidP="0037242A">
                            <w:pPr>
                              <w:spacing w:line="240" w:lineRule="auto"/>
                              <w:ind w:left="360"/>
                              <w:rPr>
                                <w:rFonts w:ascii="New times roman" w:hAnsi="New times roman" w:cs="Arial"/>
                                <w:sz w:val="24"/>
                                <w:szCs w:val="24"/>
                              </w:rPr>
                            </w:pPr>
                            <w:r>
                              <w:rPr>
                                <w:rFonts w:ascii="New times roman" w:hAnsi="New times roman" w:cs="Arial"/>
                                <w:sz w:val="24"/>
                                <w:szCs w:val="24"/>
                              </w:rPr>
                              <w:t xml:space="preserve">-Policies –Activism </w:t>
                            </w:r>
                          </w:p>
                          <w:p w14:paraId="0AAF66E8" w14:textId="77777777" w:rsidR="005A36E3" w:rsidRDefault="005A36E3" w:rsidP="0037242A">
                            <w:pPr>
                              <w:spacing w:line="240" w:lineRule="auto"/>
                              <w:ind w:left="360"/>
                              <w:rPr>
                                <w:rFonts w:ascii="New times roman" w:hAnsi="New times roman" w:cs="Arial"/>
                                <w:sz w:val="24"/>
                                <w:szCs w:val="24"/>
                              </w:rPr>
                            </w:pPr>
                          </w:p>
                          <w:p w14:paraId="060B999E" w14:textId="77777777" w:rsidR="005A36E3" w:rsidRPr="00D56499" w:rsidRDefault="005A36E3" w:rsidP="00593C9C">
                            <w:pPr>
                              <w:ind w:left="360"/>
                              <w:rPr>
                                <w:rFonts w:ascii="Times New Roman" w:hAnsi="Times New Roman" w:cs="Times New Roman"/>
                                <w:sz w:val="24"/>
                                <w:szCs w:val="24"/>
                              </w:rPr>
                            </w:pPr>
                            <w:r w:rsidRPr="00D56499">
                              <w:rPr>
                                <w:rFonts w:ascii="New times roman" w:hAnsi="New times roman"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6C76E" id="Rectangle 1" o:spid="_x0000_s1028" style="position:absolute;left:0;text-align:left;margin-left:-4pt;margin-top:8.35pt;width:213.55pt;height:69.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">
                <v:textbox>
                  <w:txbxContent>
                    <w:p w14:paraId="5579974A" w14:textId="77777777" w:rsidR="005A36E3" w:rsidRDefault="005A36E3" w:rsidP="0037242A">
                      <w:pPr>
                        <w:spacing w:line="240" w:lineRule="auto"/>
                        <w:ind w:left="360"/>
                        <w:rPr>
                          <w:rFonts w:ascii="New times roman" w:hAnsi="New times roman" w:cs="Arial"/>
                          <w:sz w:val="24"/>
                          <w:szCs w:val="24"/>
                        </w:rPr>
                      </w:pPr>
                      <w:r w:rsidRPr="00D56499">
                        <w:rPr>
                          <w:rFonts w:ascii="New times roman" w:hAnsi="New times roman" w:cs="Arial"/>
                          <w:sz w:val="24"/>
                          <w:szCs w:val="24"/>
                        </w:rPr>
                        <w:t>Determinants of women empowerment</w:t>
                      </w:r>
                    </w:p>
                    <w:p w14:paraId="34ADCD72" w14:textId="77777777" w:rsidR="005A36E3" w:rsidRDefault="005A36E3" w:rsidP="0037242A">
                      <w:pPr>
                        <w:spacing w:line="240" w:lineRule="auto"/>
                        <w:ind w:left="360"/>
                        <w:rPr>
                          <w:rFonts w:ascii="New times roman" w:hAnsi="New times roman" w:cs="Arial"/>
                          <w:sz w:val="24"/>
                          <w:szCs w:val="24"/>
                        </w:rPr>
                      </w:pPr>
                      <w:r>
                        <w:rPr>
                          <w:rFonts w:ascii="New times roman" w:hAnsi="New times roman" w:cs="Arial"/>
                          <w:sz w:val="24"/>
                          <w:szCs w:val="24"/>
                        </w:rPr>
                        <w:t xml:space="preserve">-Policies –Activism </w:t>
                      </w:r>
                    </w:p>
                    <w:p w14:paraId="0AAF66E8" w14:textId="77777777" w:rsidR="005A36E3" w:rsidRDefault="005A36E3" w:rsidP="0037242A">
                      <w:pPr>
                        <w:spacing w:line="240" w:lineRule="auto"/>
                        <w:ind w:left="360"/>
                        <w:rPr>
                          <w:rFonts w:ascii="New times roman" w:hAnsi="New times roman" w:cs="Arial"/>
                          <w:sz w:val="24"/>
                          <w:szCs w:val="24"/>
                        </w:rPr>
                      </w:pPr>
                    </w:p>
                    <w:p w14:paraId="060B999E" w14:textId="77777777" w:rsidR="005A36E3" w:rsidRPr="00D56499" w:rsidRDefault="005A36E3" w:rsidP="00593C9C">
                      <w:pPr>
                        <w:ind w:left="360"/>
                        <w:rPr>
                          <w:rFonts w:ascii="Times New Roman" w:hAnsi="Times New Roman" w:cs="Times New Roman"/>
                          <w:sz w:val="24"/>
                          <w:szCs w:val="24"/>
                        </w:rPr>
                      </w:pPr>
                      <w:r w:rsidRPr="00D56499">
                        <w:rPr>
                          <w:rFonts w:ascii="New times roman" w:hAnsi="New times roman" w:cs="Arial"/>
                          <w:sz w:val="24"/>
                          <w:szCs w:val="24"/>
                        </w:rPr>
                        <w:t xml:space="preserve"> </w:t>
                      </w:r>
                    </w:p>
                  </w:txbxContent>
                </v:textbox>
                <w10:wrap anchorx="margin"/>
              </v:rect>
            </w:pict>
          </mc:Fallback>
        </mc:AlternateContent>
      </w:r>
    </w:p>
    <w:p w14:paraId="57913C80" w14:textId="77777777" w:rsidR="00593C9C" w:rsidRPr="00583531" w:rsidRDefault="00593C9C" w:rsidP="00593C9C">
      <w:pPr>
        <w:spacing w:line="480" w:lineRule="auto"/>
        <w:jc w:val="both"/>
        <w:rPr>
          <w:rFonts w:ascii="New times roman" w:hAnsi="New times roman"/>
          <w:b/>
          <w:sz w:val="24"/>
          <w:szCs w:val="24"/>
        </w:rPr>
      </w:pPr>
      <w:r w:rsidRPr="00583531">
        <w:rPr>
          <w:rFonts w:ascii="New times roman" w:hAnsi="New times roman"/>
          <w:noProof/>
          <w:sz w:val="24"/>
          <w:szCs w:val="24"/>
        </w:rPr>
        <mc:AlternateContent>
          <mc:Choice Requires="wps">
            <w:drawing>
              <wp:anchor distT="0" distB="0" distL="114300" distR="114300" simplePos="0" relativeHeight="251666432" behindDoc="0" locked="0" layoutInCell="1" allowOverlap="1" wp14:anchorId="31D92051" wp14:editId="71B99685">
                <wp:simplePos x="0" y="0"/>
                <wp:positionH relativeFrom="column">
                  <wp:posOffset>2979164</wp:posOffset>
                </wp:positionH>
                <wp:positionV relativeFrom="paragraph">
                  <wp:posOffset>90070</wp:posOffset>
                </wp:positionV>
                <wp:extent cx="565086" cy="45719"/>
                <wp:effectExtent l="0" t="38100" r="45085" b="882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0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EA9F49" id="_x0000_t32" coordsize="21600,21600" o:spt="32" o:oned="t" path="m,l21600,21600e" filled="f">
                <v:path arrowok="t" fillok="f" o:connecttype="none"/>
                <o:lock v:ext="edit" shapetype="t"/>
              </v:shapetype>
              <v:shape id="Straight Arrow Connector 13" o:spid="_x0000_s1026" type="#_x0000_t32" style="position:absolute;margin-left:234.6pt;margin-top:7.1pt;width:44.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" strokecolor="black [3200]" strokeweight=".5pt">
                <v:stroke endarrow="block" joinstyle="miter"/>
                <o:lock v:ext="edit" shapetype="f"/>
              </v:shape>
            </w:pict>
          </mc:Fallback>
        </mc:AlternateContent>
      </w:r>
      <w:r w:rsidRPr="00583531">
        <w:rPr>
          <w:rFonts w:ascii="New times roman" w:hAnsi="New times roman"/>
          <w:b/>
          <w:noProof/>
          <w:sz w:val="24"/>
          <w:szCs w:val="24"/>
        </w:rPr>
        <mc:AlternateContent>
          <mc:Choice Requires="wps">
            <w:drawing>
              <wp:anchor distT="4294967294" distB="4294967294" distL="114300" distR="114300" simplePos="0" relativeHeight="251665408" behindDoc="0" locked="0" layoutInCell="1" allowOverlap="1" wp14:anchorId="77D05703" wp14:editId="0EA7011C">
                <wp:simplePos x="0" y="0"/>
                <wp:positionH relativeFrom="column">
                  <wp:posOffset>2737742</wp:posOffset>
                </wp:positionH>
                <wp:positionV relativeFrom="paragraph">
                  <wp:posOffset>265951</wp:posOffset>
                </wp:positionV>
                <wp:extent cx="180975" cy="0"/>
                <wp:effectExtent l="0" t="0" r="952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FC555" id="Straight Connector 12" o:spid="_x0000_s1026" style="position:absolute;flip:y;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15.55pt,20.95pt" to="229.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" strokecolor="black [3200]" strokeweight=".5pt">
                <v:stroke joinstyle="miter"/>
                <o:lock v:ext="edit" shapetype="f"/>
              </v:line>
            </w:pict>
          </mc:Fallback>
        </mc:AlternateContent>
      </w:r>
      <w:r w:rsidRPr="00583531">
        <w:rPr>
          <w:rFonts w:ascii="New times roman" w:hAnsi="New times roman"/>
          <w:sz w:val="24"/>
          <w:szCs w:val="24"/>
        </w:rPr>
        <w:tab/>
      </w:r>
      <w:r w:rsidRPr="00583531">
        <w:rPr>
          <w:rFonts w:ascii="New times roman" w:hAnsi="New times roman"/>
          <w:sz w:val="24"/>
          <w:szCs w:val="24"/>
        </w:rPr>
        <w:tab/>
      </w:r>
      <w:r w:rsidRPr="00583531">
        <w:rPr>
          <w:rFonts w:ascii="New times roman" w:hAnsi="New times roman"/>
          <w:sz w:val="24"/>
          <w:szCs w:val="24"/>
        </w:rPr>
        <w:tab/>
      </w:r>
    </w:p>
    <w:p w14:paraId="79CADD67" w14:textId="77777777" w:rsidR="00593C9C" w:rsidRPr="00583531" w:rsidRDefault="00DB6523" w:rsidP="00593C9C">
      <w:pPr>
        <w:spacing w:line="480" w:lineRule="auto"/>
        <w:jc w:val="both"/>
        <w:rPr>
          <w:rFonts w:ascii="New times roman" w:hAnsi="New times roman"/>
          <w:sz w:val="24"/>
          <w:szCs w:val="24"/>
        </w:rPr>
      </w:pPr>
      <w:r w:rsidRPr="00583531">
        <w:rPr>
          <w:rFonts w:ascii="New times roman" w:hAnsi="New times roman"/>
          <w:b/>
          <w:noProof/>
          <w:sz w:val="24"/>
          <w:szCs w:val="24"/>
        </w:rPr>
        <w:lastRenderedPageBreak/>
        <mc:AlternateContent>
          <mc:Choice Requires="wps">
            <w:drawing>
              <wp:anchor distT="0" distB="0" distL="114300" distR="114300" simplePos="0" relativeHeight="251667456" behindDoc="0" locked="0" layoutInCell="1" allowOverlap="1" wp14:anchorId="37E23BC1" wp14:editId="7D1B37DF">
                <wp:simplePos x="0" y="0"/>
                <wp:positionH relativeFrom="margin">
                  <wp:posOffset>-10274</wp:posOffset>
                </wp:positionH>
                <wp:positionV relativeFrom="paragraph">
                  <wp:posOffset>223955</wp:posOffset>
                </wp:positionV>
                <wp:extent cx="2742565" cy="811659"/>
                <wp:effectExtent l="0" t="0" r="19685" b="2667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2565" cy="811659"/>
                        </a:xfrm>
                        <a:prstGeom prst="rect">
                          <a:avLst/>
                        </a:prstGeom>
                        <a:solidFill>
                          <a:srgbClr val="FFFFFF"/>
                        </a:solidFill>
                        <a:ln w="9525">
                          <a:solidFill>
                            <a:srgbClr val="000000"/>
                          </a:solidFill>
                          <a:miter lim="800000"/>
                          <a:headEnd/>
                          <a:tailEnd/>
                        </a:ln>
                      </wps:spPr>
                      <wps:txbx>
                        <w:txbxContent>
                          <w:p w14:paraId="53426938" w14:textId="77777777" w:rsidR="005A36E3" w:rsidRDefault="005A36E3" w:rsidP="00593C9C">
                            <w:pPr>
                              <w:spacing w:after="0" w:line="240" w:lineRule="auto"/>
                              <w:rPr>
                                <w:rFonts w:ascii="Times New Roman" w:hAnsi="Times New Roman" w:cs="Times New Roman"/>
                                <w:sz w:val="24"/>
                                <w:szCs w:val="24"/>
                              </w:rPr>
                            </w:pPr>
                            <w:r w:rsidRPr="00D56499">
                              <w:rPr>
                                <w:rFonts w:ascii="Times New Roman" w:hAnsi="Times New Roman" w:cs="Times New Roman"/>
                                <w:sz w:val="24"/>
                                <w:szCs w:val="24"/>
                              </w:rPr>
                              <w:t xml:space="preserve">Relationship between women empowerment and economic prosperity </w:t>
                            </w:r>
                          </w:p>
                          <w:p w14:paraId="35CB6E20" w14:textId="77777777" w:rsidR="005A36E3" w:rsidRDefault="005A36E3" w:rsidP="00593C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protection </w:t>
                            </w:r>
                          </w:p>
                          <w:p w14:paraId="584C80DD" w14:textId="77777777" w:rsidR="005A36E3" w:rsidRPr="00D56499" w:rsidRDefault="005A36E3" w:rsidP="00593C9C">
                            <w:pPr>
                              <w:spacing w:after="0" w:line="240" w:lineRule="auto"/>
                              <w:rPr>
                                <w:rFonts w:ascii="New times roman" w:hAnsi="New times roman"/>
                                <w:sz w:val="20"/>
                                <w:szCs w:val="20"/>
                              </w:rPr>
                            </w:pPr>
                            <w:r>
                              <w:rPr>
                                <w:rFonts w:ascii="Times New Roman" w:hAnsi="Times New Roman" w:cs="Times New Roman"/>
                                <w:sz w:val="24"/>
                                <w:szCs w:val="24"/>
                              </w:rPr>
                              <w:t xml:space="preserve">-inclusion </w:t>
                            </w:r>
                            <w:r w:rsidRPr="00D56499">
                              <w:rPr>
                                <w:rFonts w:ascii="inherit" w:hAnsi="inherit" w:cs="Helvetica"/>
                                <w:color w:val="3B3835"/>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23BC1" id="Rectangle 3" o:spid="_x0000_s1029" style="position:absolute;left:0;text-align:left;margin-left:-.8pt;margin-top:17.65pt;width:215.95pt;height:6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">
                <v:textbox>
                  <w:txbxContent>
                    <w:p w14:paraId="53426938" w14:textId="77777777" w:rsidR="005A36E3" w:rsidRDefault="005A36E3" w:rsidP="00593C9C">
                      <w:pPr>
                        <w:spacing w:after="0" w:line="240" w:lineRule="auto"/>
                        <w:rPr>
                          <w:rFonts w:ascii="Times New Roman" w:hAnsi="Times New Roman" w:cs="Times New Roman"/>
                          <w:sz w:val="24"/>
                          <w:szCs w:val="24"/>
                        </w:rPr>
                      </w:pPr>
                      <w:r w:rsidRPr="00D56499">
                        <w:rPr>
                          <w:rFonts w:ascii="Times New Roman" w:hAnsi="Times New Roman" w:cs="Times New Roman"/>
                          <w:sz w:val="24"/>
                          <w:szCs w:val="24"/>
                        </w:rPr>
                        <w:t xml:space="preserve">Relationship between women empowerment and economic prosperity </w:t>
                      </w:r>
                    </w:p>
                    <w:p w14:paraId="35CB6E20" w14:textId="77777777" w:rsidR="005A36E3" w:rsidRDefault="005A36E3" w:rsidP="00593C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protection </w:t>
                      </w:r>
                    </w:p>
                    <w:p w14:paraId="584C80DD" w14:textId="77777777" w:rsidR="005A36E3" w:rsidRPr="00D56499" w:rsidRDefault="005A36E3" w:rsidP="00593C9C">
                      <w:pPr>
                        <w:spacing w:after="0" w:line="240" w:lineRule="auto"/>
                        <w:rPr>
                          <w:rFonts w:ascii="New times roman" w:hAnsi="New times roman"/>
                          <w:sz w:val="20"/>
                          <w:szCs w:val="20"/>
                        </w:rPr>
                      </w:pPr>
                      <w:r>
                        <w:rPr>
                          <w:rFonts w:ascii="Times New Roman" w:hAnsi="Times New Roman" w:cs="Times New Roman"/>
                          <w:sz w:val="24"/>
                          <w:szCs w:val="24"/>
                        </w:rPr>
                        <w:t xml:space="preserve">-inclusion </w:t>
                      </w:r>
                      <w:r w:rsidRPr="00D56499">
                        <w:rPr>
                          <w:rFonts w:ascii="inherit" w:hAnsi="inherit" w:cs="Helvetica"/>
                          <w:color w:val="3B3835"/>
                          <w:sz w:val="24"/>
                          <w:szCs w:val="24"/>
                        </w:rPr>
                        <w:t xml:space="preserve"> </w:t>
                      </w:r>
                    </w:p>
                  </w:txbxContent>
                </v:textbox>
                <w10:wrap anchorx="margin"/>
              </v:rect>
            </w:pict>
          </mc:Fallback>
        </mc:AlternateContent>
      </w:r>
    </w:p>
    <w:p w14:paraId="769CAFA0" w14:textId="77777777" w:rsidR="00F56F21" w:rsidRDefault="00593C9C" w:rsidP="00F56F21">
      <w:pPr>
        <w:tabs>
          <w:tab w:val="center" w:pos="4680"/>
        </w:tabs>
        <w:spacing w:line="480" w:lineRule="auto"/>
        <w:jc w:val="both"/>
        <w:rPr>
          <w:rFonts w:ascii="New times roman" w:hAnsi="New times roman"/>
          <w:sz w:val="24"/>
          <w:szCs w:val="24"/>
        </w:rPr>
      </w:pPr>
      <w:r w:rsidRPr="00583531">
        <w:rPr>
          <w:rFonts w:ascii="New times roman" w:hAnsi="New times roman"/>
          <w:sz w:val="24"/>
          <w:szCs w:val="24"/>
        </w:rPr>
        <w:tab/>
      </w:r>
    </w:p>
    <w:p w14:paraId="740A8D06" w14:textId="25F8718C" w:rsidR="00F56F21" w:rsidRDefault="00371DBC" w:rsidP="00F56F21">
      <w:pPr>
        <w:tabs>
          <w:tab w:val="center" w:pos="4680"/>
        </w:tabs>
        <w:spacing w:line="480" w:lineRule="auto"/>
        <w:jc w:val="both"/>
        <w:rPr>
          <w:rFonts w:ascii="New times roman" w:hAnsi="New times roman"/>
          <w:sz w:val="24"/>
          <w:szCs w:val="24"/>
        </w:rPr>
      </w:pPr>
      <w:r>
        <w:rPr>
          <w:rFonts w:ascii="New times roman" w:hAnsi="New times roman"/>
          <w:noProof/>
          <w:sz w:val="24"/>
          <w:szCs w:val="24"/>
        </w:rPr>
        <w:t xml:space="preserve"> </w:t>
      </w:r>
    </w:p>
    <w:p w14:paraId="1909C036" w14:textId="47DB4187" w:rsidR="00593C9C" w:rsidRDefault="00593C9C" w:rsidP="00FE57C7">
      <w:pPr>
        <w:tabs>
          <w:tab w:val="center" w:pos="4680"/>
        </w:tabs>
        <w:spacing w:line="480" w:lineRule="auto"/>
        <w:jc w:val="both"/>
        <w:rPr>
          <w:ins w:id="14" w:author="Chris" w:date="2021-03-01T19:10:00Z"/>
          <w:rFonts w:ascii="New times roman" w:hAnsi="New times roman" w:cs="Times New Roman"/>
          <w:b/>
          <w:sz w:val="24"/>
          <w:szCs w:val="24"/>
        </w:rPr>
      </w:pPr>
      <w:r w:rsidRPr="00583531">
        <w:rPr>
          <w:rFonts w:ascii="New times roman" w:hAnsi="New times roman" w:cs="Times New Roman"/>
          <w:b/>
          <w:bCs/>
          <w:sz w:val="24"/>
          <w:szCs w:val="24"/>
        </w:rPr>
        <w:t>  </w:t>
      </w:r>
      <w:r w:rsidRPr="00583531">
        <w:rPr>
          <w:rFonts w:ascii="New times roman" w:hAnsi="New times roman" w:cs="Times New Roman"/>
          <w:b/>
          <w:sz w:val="24"/>
          <w:szCs w:val="24"/>
        </w:rPr>
        <w:t xml:space="preserve">Fig 1: Conceptual Framework </w:t>
      </w:r>
    </w:p>
    <w:p w14:paraId="2ED91031" w14:textId="7C42473D" w:rsidR="00937D14" w:rsidRDefault="00937D14" w:rsidP="00FE57C7">
      <w:pPr>
        <w:tabs>
          <w:tab w:val="center" w:pos="4680"/>
        </w:tabs>
        <w:spacing w:line="480" w:lineRule="auto"/>
        <w:jc w:val="both"/>
        <w:rPr>
          <w:ins w:id="15" w:author="Chris" w:date="2021-03-01T19:10:00Z"/>
          <w:rFonts w:ascii="New times roman" w:hAnsi="New times roman" w:cs="Times New Roman"/>
          <w:b/>
          <w:sz w:val="24"/>
          <w:szCs w:val="24"/>
        </w:rPr>
      </w:pPr>
      <w:ins w:id="16" w:author="Chris" w:date="2021-03-01T19:10:00Z">
        <w:r w:rsidRPr="00583531">
          <w:rPr>
            <w:rFonts w:ascii="New times roman" w:hAnsi="New times roman"/>
            <w:b/>
            <w:noProof/>
            <w:sz w:val="24"/>
            <w:szCs w:val="24"/>
          </w:rPr>
          <mc:AlternateContent>
            <mc:Choice Requires="wps">
              <w:drawing>
                <wp:anchor distT="0" distB="0" distL="114300" distR="114300" simplePos="0" relativeHeight="251671552" behindDoc="0" locked="0" layoutInCell="1" allowOverlap="1" wp14:anchorId="72DCDDCC" wp14:editId="1BB51E40">
                  <wp:simplePos x="0" y="0"/>
                  <wp:positionH relativeFrom="margin">
                    <wp:align>right</wp:align>
                  </wp:positionH>
                  <wp:positionV relativeFrom="paragraph">
                    <wp:posOffset>451485</wp:posOffset>
                  </wp:positionV>
                  <wp:extent cx="2216785" cy="2167255"/>
                  <wp:effectExtent l="0" t="0" r="12065"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785" cy="2167255"/>
                          </a:xfrm>
                          <a:prstGeom prst="rect">
                            <a:avLst/>
                          </a:prstGeom>
                          <a:solidFill>
                            <a:srgbClr val="FFFFFF"/>
                          </a:solidFill>
                          <a:ln w="9525">
                            <a:solidFill>
                              <a:srgbClr val="000000"/>
                            </a:solidFill>
                            <a:miter lim="800000"/>
                            <a:headEnd/>
                            <a:tailEnd/>
                          </a:ln>
                        </wps:spPr>
                        <wps:txbx>
                          <w:txbxContent>
                            <w:p w14:paraId="339CEA41" w14:textId="7998B35D" w:rsidR="00937D14" w:rsidRDefault="00937D14" w:rsidP="00937D14">
                              <w:pPr>
                                <w:autoSpaceDE w:val="0"/>
                                <w:autoSpaceDN w:val="0"/>
                                <w:adjustRightInd w:val="0"/>
                                <w:spacing w:after="0" w:line="240" w:lineRule="auto"/>
                                <w:rPr>
                                  <w:ins w:id="17" w:author="Chris" w:date="2021-03-01T19:19:00Z"/>
                                  <w:rFonts w:ascii="New times roman" w:hAnsi="New times roman" w:cs="Arial"/>
                                  <w:sz w:val="24"/>
                                  <w:szCs w:val="24"/>
                                </w:rPr>
                              </w:pPr>
                              <w:r>
                                <w:rPr>
                                  <w:rFonts w:ascii="New times roman" w:hAnsi="New times roman" w:cs="Arial"/>
                                  <w:sz w:val="24"/>
                                  <w:szCs w:val="24"/>
                                </w:rPr>
                                <w:t xml:space="preserve"> </w:t>
                              </w:r>
                              <w:ins w:id="18" w:author="Chris" w:date="2021-03-01T19:19:00Z">
                                <w:r w:rsidR="00741951">
                                  <w:rPr>
                                    <w:rFonts w:ascii="New times roman" w:hAnsi="New times roman" w:cs="Arial"/>
                                    <w:sz w:val="24"/>
                                    <w:szCs w:val="24"/>
                                  </w:rPr>
                                  <w:t xml:space="preserve">Increased incomes </w:t>
                                </w:r>
                              </w:ins>
                            </w:p>
                            <w:p w14:paraId="7225ED8B" w14:textId="3416E9F4" w:rsidR="00741951" w:rsidRDefault="00741951" w:rsidP="00937D14">
                              <w:pPr>
                                <w:autoSpaceDE w:val="0"/>
                                <w:autoSpaceDN w:val="0"/>
                                <w:adjustRightInd w:val="0"/>
                                <w:spacing w:after="0" w:line="240" w:lineRule="auto"/>
                                <w:rPr>
                                  <w:ins w:id="19" w:author="Chris" w:date="2021-03-01T19:19:00Z"/>
                                  <w:rFonts w:ascii="New times roman" w:hAnsi="New times roman" w:cs="Arial"/>
                                  <w:sz w:val="24"/>
                                  <w:szCs w:val="24"/>
                                </w:rPr>
                              </w:pPr>
                            </w:p>
                            <w:p w14:paraId="6E1A043D" w14:textId="0EE672BF" w:rsidR="00741951" w:rsidRDefault="00741951" w:rsidP="00937D14">
                              <w:pPr>
                                <w:autoSpaceDE w:val="0"/>
                                <w:autoSpaceDN w:val="0"/>
                                <w:adjustRightInd w:val="0"/>
                                <w:spacing w:after="0" w:line="240" w:lineRule="auto"/>
                                <w:rPr>
                                  <w:ins w:id="20" w:author="Chris" w:date="2021-03-01T19:19:00Z"/>
                                  <w:rFonts w:ascii="New times roman" w:hAnsi="New times roman" w:cs="Arial"/>
                                  <w:sz w:val="24"/>
                                  <w:szCs w:val="24"/>
                                </w:rPr>
                              </w:pPr>
                              <w:ins w:id="21" w:author="Chris" w:date="2021-03-01T19:19:00Z">
                                <w:r>
                                  <w:rPr>
                                    <w:rFonts w:ascii="New times roman" w:hAnsi="New times roman" w:cs="Arial"/>
                                    <w:sz w:val="24"/>
                                    <w:szCs w:val="24"/>
                                  </w:rPr>
                                  <w:t>Increased awareness</w:t>
                                </w:r>
                              </w:ins>
                            </w:p>
                            <w:p w14:paraId="39CCBB4A" w14:textId="7E39DEAB" w:rsidR="00741951" w:rsidRDefault="00741951" w:rsidP="00937D14">
                              <w:pPr>
                                <w:autoSpaceDE w:val="0"/>
                                <w:autoSpaceDN w:val="0"/>
                                <w:adjustRightInd w:val="0"/>
                                <w:spacing w:after="0" w:line="240" w:lineRule="auto"/>
                                <w:rPr>
                                  <w:ins w:id="22" w:author="Chris" w:date="2021-03-01T19:19:00Z"/>
                                  <w:rFonts w:ascii="New times roman" w:hAnsi="New times roman" w:cs="Arial"/>
                                  <w:sz w:val="24"/>
                                  <w:szCs w:val="24"/>
                                </w:rPr>
                              </w:pPr>
                            </w:p>
                            <w:p w14:paraId="0D204FB1" w14:textId="2A4D5B24" w:rsidR="00741951" w:rsidRDefault="00741951" w:rsidP="00937D14">
                              <w:pPr>
                                <w:autoSpaceDE w:val="0"/>
                                <w:autoSpaceDN w:val="0"/>
                                <w:adjustRightInd w:val="0"/>
                                <w:spacing w:after="0" w:line="240" w:lineRule="auto"/>
                                <w:rPr>
                                  <w:rFonts w:ascii="New times roman" w:hAnsi="New times roman" w:cs="Arial"/>
                                  <w:sz w:val="24"/>
                                  <w:szCs w:val="24"/>
                                </w:rPr>
                              </w:pPr>
                              <w:ins w:id="23" w:author="Chris" w:date="2021-03-01T19:19:00Z">
                                <w:r>
                                  <w:rPr>
                                    <w:rFonts w:ascii="New times roman" w:hAnsi="New times roman" w:cs="Arial"/>
                                    <w:sz w:val="24"/>
                                    <w:szCs w:val="24"/>
                                  </w:rPr>
                                  <w:t xml:space="preserve">Good standard of living </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CDDCC" id="Rectangle 6" o:spid="_x0000_s1030" style="position:absolute;left:0;text-align:left;margin-left:123.35pt;margin-top:35.55pt;width:174.55pt;height:170.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">
                  <v:textbox>
                    <w:txbxContent>
                      <w:p w14:paraId="339CEA41" w14:textId="7998B35D" w:rsidR="00937D14" w:rsidRDefault="00937D14" w:rsidP="00937D14">
                        <w:pPr>
                          <w:autoSpaceDE w:val="0"/>
                          <w:autoSpaceDN w:val="0"/>
                          <w:adjustRightInd w:val="0"/>
                          <w:spacing w:after="0" w:line="240" w:lineRule="auto"/>
                          <w:rPr>
                            <w:ins w:id="24" w:author="Chris" w:date="2021-03-01T19:19:00Z"/>
                            <w:rFonts w:ascii="New times roman" w:hAnsi="New times roman" w:cs="Arial"/>
                            <w:sz w:val="24"/>
                            <w:szCs w:val="24"/>
                          </w:rPr>
                        </w:pPr>
                        <w:r>
                          <w:rPr>
                            <w:rFonts w:ascii="New times roman" w:hAnsi="New times roman" w:cs="Arial"/>
                            <w:sz w:val="24"/>
                            <w:szCs w:val="24"/>
                          </w:rPr>
                          <w:t xml:space="preserve"> </w:t>
                        </w:r>
                        <w:ins w:id="25" w:author="Chris" w:date="2021-03-01T19:19:00Z">
                          <w:r w:rsidR="00741951">
                            <w:rPr>
                              <w:rFonts w:ascii="New times roman" w:hAnsi="New times roman" w:cs="Arial"/>
                              <w:sz w:val="24"/>
                              <w:szCs w:val="24"/>
                            </w:rPr>
                            <w:t xml:space="preserve">Increased incomes </w:t>
                          </w:r>
                        </w:ins>
                      </w:p>
                      <w:p w14:paraId="7225ED8B" w14:textId="3416E9F4" w:rsidR="00741951" w:rsidRDefault="00741951" w:rsidP="00937D14">
                        <w:pPr>
                          <w:autoSpaceDE w:val="0"/>
                          <w:autoSpaceDN w:val="0"/>
                          <w:adjustRightInd w:val="0"/>
                          <w:spacing w:after="0" w:line="240" w:lineRule="auto"/>
                          <w:rPr>
                            <w:ins w:id="26" w:author="Chris" w:date="2021-03-01T19:19:00Z"/>
                            <w:rFonts w:ascii="New times roman" w:hAnsi="New times roman" w:cs="Arial"/>
                            <w:sz w:val="24"/>
                            <w:szCs w:val="24"/>
                          </w:rPr>
                        </w:pPr>
                      </w:p>
                      <w:p w14:paraId="6E1A043D" w14:textId="0EE672BF" w:rsidR="00741951" w:rsidRDefault="00741951" w:rsidP="00937D14">
                        <w:pPr>
                          <w:autoSpaceDE w:val="0"/>
                          <w:autoSpaceDN w:val="0"/>
                          <w:adjustRightInd w:val="0"/>
                          <w:spacing w:after="0" w:line="240" w:lineRule="auto"/>
                          <w:rPr>
                            <w:ins w:id="27" w:author="Chris" w:date="2021-03-01T19:19:00Z"/>
                            <w:rFonts w:ascii="New times roman" w:hAnsi="New times roman" w:cs="Arial"/>
                            <w:sz w:val="24"/>
                            <w:szCs w:val="24"/>
                          </w:rPr>
                        </w:pPr>
                        <w:ins w:id="28" w:author="Chris" w:date="2021-03-01T19:19:00Z">
                          <w:r>
                            <w:rPr>
                              <w:rFonts w:ascii="New times roman" w:hAnsi="New times roman" w:cs="Arial"/>
                              <w:sz w:val="24"/>
                              <w:szCs w:val="24"/>
                            </w:rPr>
                            <w:t>Increased awareness</w:t>
                          </w:r>
                        </w:ins>
                      </w:p>
                      <w:p w14:paraId="39CCBB4A" w14:textId="7E39DEAB" w:rsidR="00741951" w:rsidRDefault="00741951" w:rsidP="00937D14">
                        <w:pPr>
                          <w:autoSpaceDE w:val="0"/>
                          <w:autoSpaceDN w:val="0"/>
                          <w:adjustRightInd w:val="0"/>
                          <w:spacing w:after="0" w:line="240" w:lineRule="auto"/>
                          <w:rPr>
                            <w:ins w:id="29" w:author="Chris" w:date="2021-03-01T19:19:00Z"/>
                            <w:rFonts w:ascii="New times roman" w:hAnsi="New times roman" w:cs="Arial"/>
                            <w:sz w:val="24"/>
                            <w:szCs w:val="24"/>
                          </w:rPr>
                        </w:pPr>
                      </w:p>
                      <w:p w14:paraId="0D204FB1" w14:textId="2A4D5B24" w:rsidR="00741951" w:rsidRDefault="00741951" w:rsidP="00937D14">
                        <w:pPr>
                          <w:autoSpaceDE w:val="0"/>
                          <w:autoSpaceDN w:val="0"/>
                          <w:adjustRightInd w:val="0"/>
                          <w:spacing w:after="0" w:line="240" w:lineRule="auto"/>
                          <w:rPr>
                            <w:rFonts w:ascii="New times roman" w:hAnsi="New times roman" w:cs="Arial"/>
                            <w:sz w:val="24"/>
                            <w:szCs w:val="24"/>
                          </w:rPr>
                        </w:pPr>
                        <w:ins w:id="30" w:author="Chris" w:date="2021-03-01T19:19:00Z">
                          <w:r>
                            <w:rPr>
                              <w:rFonts w:ascii="New times roman" w:hAnsi="New times roman" w:cs="Arial"/>
                              <w:sz w:val="24"/>
                              <w:szCs w:val="24"/>
                            </w:rPr>
                            <w:t xml:space="preserve">Good standard of living </w:t>
                          </w:r>
                        </w:ins>
                      </w:p>
                    </w:txbxContent>
                  </v:textbox>
                  <w10:wrap anchorx="margin"/>
                </v:rect>
              </w:pict>
            </mc:Fallback>
          </mc:AlternateContent>
        </w:r>
      </w:ins>
      <w:ins w:id="31" w:author="Chris" w:date="2021-03-01T19:12:00Z">
        <w:r>
          <w:rPr>
            <w:rFonts w:ascii="New times roman" w:hAnsi="New times roman" w:cs="Times New Roman"/>
            <w:b/>
            <w:sz w:val="24"/>
            <w:szCs w:val="24"/>
          </w:rPr>
          <w:t>Women Empowerment</w:t>
        </w:r>
        <w:r>
          <w:rPr>
            <w:rFonts w:ascii="New times roman" w:hAnsi="New times roman" w:cs="Times New Roman"/>
            <w:b/>
            <w:sz w:val="24"/>
            <w:szCs w:val="24"/>
          </w:rPr>
          <w:tab/>
        </w:r>
        <w:r>
          <w:rPr>
            <w:rFonts w:ascii="New times roman" w:hAnsi="New times roman" w:cs="Times New Roman"/>
            <w:b/>
            <w:sz w:val="24"/>
            <w:szCs w:val="24"/>
          </w:rPr>
          <w:tab/>
        </w:r>
        <w:r>
          <w:rPr>
            <w:rFonts w:ascii="New times roman" w:hAnsi="New times roman" w:cs="Times New Roman"/>
            <w:b/>
            <w:sz w:val="24"/>
            <w:szCs w:val="24"/>
          </w:rPr>
          <w:tab/>
        </w:r>
        <w:r>
          <w:rPr>
            <w:rFonts w:ascii="New times roman" w:hAnsi="New times roman" w:cs="Times New Roman"/>
            <w:b/>
            <w:sz w:val="24"/>
            <w:szCs w:val="24"/>
          </w:rPr>
          <w:tab/>
          <w:t>Economic Prosperity</w:t>
        </w:r>
      </w:ins>
    </w:p>
    <w:p w14:paraId="42FC2C1E" w14:textId="44067D0E" w:rsidR="00937D14" w:rsidRDefault="00937D14" w:rsidP="00FE57C7">
      <w:pPr>
        <w:tabs>
          <w:tab w:val="center" w:pos="4680"/>
        </w:tabs>
        <w:spacing w:line="480" w:lineRule="auto"/>
        <w:jc w:val="both"/>
        <w:rPr>
          <w:ins w:id="32" w:author="Chris" w:date="2021-03-01T19:10:00Z"/>
          <w:rFonts w:ascii="New times roman" w:hAnsi="New times roman"/>
          <w:sz w:val="24"/>
          <w:szCs w:val="24"/>
        </w:rPr>
      </w:pPr>
      <w:ins w:id="33" w:author="Chris" w:date="2021-03-01T19:10:00Z">
        <w:r w:rsidRPr="00583531">
          <w:rPr>
            <w:rFonts w:ascii="New times roman" w:hAnsi="New times roman"/>
            <w:b/>
            <w:noProof/>
            <w:sz w:val="24"/>
            <w:szCs w:val="24"/>
          </w:rPr>
          <mc:AlternateContent>
            <mc:Choice Requires="wps">
              <w:drawing>
                <wp:anchor distT="0" distB="0" distL="114300" distR="114300" simplePos="0" relativeHeight="251669504" behindDoc="0" locked="0" layoutInCell="1" allowOverlap="1" wp14:anchorId="151CCB8E" wp14:editId="0CB9C8FA">
                  <wp:simplePos x="0" y="0"/>
                  <wp:positionH relativeFrom="column">
                    <wp:posOffset>0</wp:posOffset>
                  </wp:positionH>
                  <wp:positionV relativeFrom="paragraph">
                    <wp:posOffset>-635</wp:posOffset>
                  </wp:positionV>
                  <wp:extent cx="2217006" cy="2167847"/>
                  <wp:effectExtent l="0" t="0" r="12065"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006" cy="2167847"/>
                          </a:xfrm>
                          <a:prstGeom prst="rect">
                            <a:avLst/>
                          </a:prstGeom>
                          <a:solidFill>
                            <a:srgbClr val="FFFFFF"/>
                          </a:solidFill>
                          <a:ln w="9525">
                            <a:solidFill>
                              <a:srgbClr val="000000"/>
                            </a:solidFill>
                            <a:miter lim="800000"/>
                            <a:headEnd/>
                            <a:tailEnd/>
                          </a:ln>
                        </wps:spPr>
                        <wps:txbx>
                          <w:txbxContent>
                            <w:p w14:paraId="1528B945" w14:textId="1620EEE1" w:rsidR="00937D14" w:rsidRDefault="00937D14" w:rsidP="00937D14">
                              <w:pPr>
                                <w:autoSpaceDE w:val="0"/>
                                <w:autoSpaceDN w:val="0"/>
                                <w:adjustRightInd w:val="0"/>
                                <w:spacing w:after="0" w:line="240" w:lineRule="auto"/>
                                <w:rPr>
                                  <w:ins w:id="34" w:author="Chris" w:date="2021-03-01T19:13:00Z"/>
                                  <w:rFonts w:ascii="New times roman" w:hAnsi="New times roman" w:cs="Arial"/>
                                  <w:sz w:val="24"/>
                                  <w:szCs w:val="24"/>
                                </w:rPr>
                              </w:pPr>
                              <w:r>
                                <w:rPr>
                                  <w:rFonts w:ascii="New times roman" w:hAnsi="New times roman" w:cs="Arial"/>
                                  <w:sz w:val="24"/>
                                  <w:szCs w:val="24"/>
                                </w:rPr>
                                <w:t xml:space="preserve"> </w:t>
                              </w:r>
                              <w:ins w:id="35" w:author="Chris" w:date="2021-03-01T19:13:00Z">
                                <w:r>
                                  <w:rPr>
                                    <w:rFonts w:ascii="New times roman" w:hAnsi="New times roman" w:cs="Arial"/>
                                    <w:sz w:val="24"/>
                                    <w:szCs w:val="24"/>
                                  </w:rPr>
                                  <w:t xml:space="preserve">Access to assets </w:t>
                                </w:r>
                              </w:ins>
                            </w:p>
                            <w:p w14:paraId="0878EFFB" w14:textId="229B132D" w:rsidR="00937D14" w:rsidRDefault="00937D14" w:rsidP="00937D14">
                              <w:pPr>
                                <w:autoSpaceDE w:val="0"/>
                                <w:autoSpaceDN w:val="0"/>
                                <w:adjustRightInd w:val="0"/>
                                <w:spacing w:after="0" w:line="240" w:lineRule="auto"/>
                                <w:rPr>
                                  <w:ins w:id="36" w:author="Chris" w:date="2021-03-01T19:13:00Z"/>
                                  <w:rFonts w:ascii="New times roman" w:hAnsi="New times roman" w:cs="Arial"/>
                                  <w:sz w:val="24"/>
                                  <w:szCs w:val="24"/>
                                </w:rPr>
                              </w:pPr>
                            </w:p>
                            <w:p w14:paraId="323B7885" w14:textId="2EDCBB5A" w:rsidR="00937D14" w:rsidRDefault="00937D14" w:rsidP="00937D14">
                              <w:pPr>
                                <w:autoSpaceDE w:val="0"/>
                                <w:autoSpaceDN w:val="0"/>
                                <w:adjustRightInd w:val="0"/>
                                <w:spacing w:after="0" w:line="240" w:lineRule="auto"/>
                                <w:rPr>
                                  <w:ins w:id="37" w:author="Chris" w:date="2021-03-01T19:13:00Z"/>
                                  <w:rFonts w:ascii="New times roman" w:hAnsi="New times roman" w:cs="Arial"/>
                                  <w:sz w:val="24"/>
                                  <w:szCs w:val="24"/>
                                </w:rPr>
                              </w:pPr>
                              <w:ins w:id="38" w:author="Chris" w:date="2021-03-01T19:13:00Z">
                                <w:r>
                                  <w:rPr>
                                    <w:rFonts w:ascii="New times roman" w:hAnsi="New times roman" w:cs="Arial"/>
                                    <w:sz w:val="24"/>
                                    <w:szCs w:val="24"/>
                                  </w:rPr>
                                  <w:t xml:space="preserve">Access to education and training </w:t>
                                </w:r>
                              </w:ins>
                            </w:p>
                            <w:p w14:paraId="650C4A7A" w14:textId="239221E8" w:rsidR="00937D14" w:rsidRDefault="00937D14" w:rsidP="00937D14">
                              <w:pPr>
                                <w:autoSpaceDE w:val="0"/>
                                <w:autoSpaceDN w:val="0"/>
                                <w:adjustRightInd w:val="0"/>
                                <w:spacing w:after="0" w:line="240" w:lineRule="auto"/>
                                <w:rPr>
                                  <w:ins w:id="39" w:author="Chris" w:date="2021-03-01T19:13:00Z"/>
                                  <w:rFonts w:ascii="New times roman" w:hAnsi="New times roman" w:cs="Arial"/>
                                  <w:sz w:val="24"/>
                                  <w:szCs w:val="24"/>
                                </w:rPr>
                              </w:pPr>
                            </w:p>
                            <w:p w14:paraId="382B973A" w14:textId="0F338A2C" w:rsidR="00937D14" w:rsidRDefault="00741951" w:rsidP="00937D14">
                              <w:pPr>
                                <w:autoSpaceDE w:val="0"/>
                                <w:autoSpaceDN w:val="0"/>
                                <w:adjustRightInd w:val="0"/>
                                <w:spacing w:after="0" w:line="240" w:lineRule="auto"/>
                                <w:rPr>
                                  <w:rFonts w:ascii="New times roman" w:hAnsi="New times roman" w:cs="Arial"/>
                                  <w:sz w:val="24"/>
                                  <w:szCs w:val="24"/>
                                </w:rPr>
                              </w:pPr>
                              <w:ins w:id="40" w:author="Chris" w:date="2021-03-01T19:18:00Z">
                                <w:r>
                                  <w:rPr>
                                    <w:rFonts w:ascii="New times roman" w:hAnsi="New times roman" w:cs="Arial"/>
                                    <w:sz w:val="24"/>
                                    <w:szCs w:val="24"/>
                                  </w:rPr>
                                  <w:t>Good laws</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CCB8E" id="_x0000_s1031" style="position:absolute;left:0;text-align:left;margin-left:0;margin-top:-.05pt;width:174.55pt;height:1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">
                  <v:textbox>
                    <w:txbxContent>
                      <w:p w14:paraId="1528B945" w14:textId="1620EEE1" w:rsidR="00937D14" w:rsidRDefault="00937D14" w:rsidP="00937D14">
                        <w:pPr>
                          <w:autoSpaceDE w:val="0"/>
                          <w:autoSpaceDN w:val="0"/>
                          <w:adjustRightInd w:val="0"/>
                          <w:spacing w:after="0" w:line="240" w:lineRule="auto"/>
                          <w:rPr>
                            <w:ins w:id="41" w:author="Chris" w:date="2021-03-01T19:13:00Z"/>
                            <w:rFonts w:ascii="New times roman" w:hAnsi="New times roman" w:cs="Arial"/>
                            <w:sz w:val="24"/>
                            <w:szCs w:val="24"/>
                          </w:rPr>
                        </w:pPr>
                        <w:r>
                          <w:rPr>
                            <w:rFonts w:ascii="New times roman" w:hAnsi="New times roman" w:cs="Arial"/>
                            <w:sz w:val="24"/>
                            <w:szCs w:val="24"/>
                          </w:rPr>
                          <w:t xml:space="preserve"> </w:t>
                        </w:r>
                        <w:ins w:id="42" w:author="Chris" w:date="2021-03-01T19:13:00Z">
                          <w:r>
                            <w:rPr>
                              <w:rFonts w:ascii="New times roman" w:hAnsi="New times roman" w:cs="Arial"/>
                              <w:sz w:val="24"/>
                              <w:szCs w:val="24"/>
                            </w:rPr>
                            <w:t xml:space="preserve">Access to assets </w:t>
                          </w:r>
                        </w:ins>
                      </w:p>
                      <w:p w14:paraId="0878EFFB" w14:textId="229B132D" w:rsidR="00937D14" w:rsidRDefault="00937D14" w:rsidP="00937D14">
                        <w:pPr>
                          <w:autoSpaceDE w:val="0"/>
                          <w:autoSpaceDN w:val="0"/>
                          <w:adjustRightInd w:val="0"/>
                          <w:spacing w:after="0" w:line="240" w:lineRule="auto"/>
                          <w:rPr>
                            <w:ins w:id="43" w:author="Chris" w:date="2021-03-01T19:13:00Z"/>
                            <w:rFonts w:ascii="New times roman" w:hAnsi="New times roman" w:cs="Arial"/>
                            <w:sz w:val="24"/>
                            <w:szCs w:val="24"/>
                          </w:rPr>
                        </w:pPr>
                      </w:p>
                      <w:p w14:paraId="323B7885" w14:textId="2EDCBB5A" w:rsidR="00937D14" w:rsidRDefault="00937D14" w:rsidP="00937D14">
                        <w:pPr>
                          <w:autoSpaceDE w:val="0"/>
                          <w:autoSpaceDN w:val="0"/>
                          <w:adjustRightInd w:val="0"/>
                          <w:spacing w:after="0" w:line="240" w:lineRule="auto"/>
                          <w:rPr>
                            <w:ins w:id="44" w:author="Chris" w:date="2021-03-01T19:13:00Z"/>
                            <w:rFonts w:ascii="New times roman" w:hAnsi="New times roman" w:cs="Arial"/>
                            <w:sz w:val="24"/>
                            <w:szCs w:val="24"/>
                          </w:rPr>
                        </w:pPr>
                        <w:ins w:id="45" w:author="Chris" w:date="2021-03-01T19:13:00Z">
                          <w:r>
                            <w:rPr>
                              <w:rFonts w:ascii="New times roman" w:hAnsi="New times roman" w:cs="Arial"/>
                              <w:sz w:val="24"/>
                              <w:szCs w:val="24"/>
                            </w:rPr>
                            <w:t xml:space="preserve">Access to education and training </w:t>
                          </w:r>
                        </w:ins>
                      </w:p>
                      <w:p w14:paraId="650C4A7A" w14:textId="239221E8" w:rsidR="00937D14" w:rsidRDefault="00937D14" w:rsidP="00937D14">
                        <w:pPr>
                          <w:autoSpaceDE w:val="0"/>
                          <w:autoSpaceDN w:val="0"/>
                          <w:adjustRightInd w:val="0"/>
                          <w:spacing w:after="0" w:line="240" w:lineRule="auto"/>
                          <w:rPr>
                            <w:ins w:id="46" w:author="Chris" w:date="2021-03-01T19:13:00Z"/>
                            <w:rFonts w:ascii="New times roman" w:hAnsi="New times roman" w:cs="Arial"/>
                            <w:sz w:val="24"/>
                            <w:szCs w:val="24"/>
                          </w:rPr>
                        </w:pPr>
                      </w:p>
                      <w:p w14:paraId="382B973A" w14:textId="0F338A2C" w:rsidR="00937D14" w:rsidRDefault="00741951" w:rsidP="00937D14">
                        <w:pPr>
                          <w:autoSpaceDE w:val="0"/>
                          <w:autoSpaceDN w:val="0"/>
                          <w:adjustRightInd w:val="0"/>
                          <w:spacing w:after="0" w:line="240" w:lineRule="auto"/>
                          <w:rPr>
                            <w:rFonts w:ascii="New times roman" w:hAnsi="New times roman" w:cs="Arial"/>
                            <w:sz w:val="24"/>
                            <w:szCs w:val="24"/>
                          </w:rPr>
                        </w:pPr>
                        <w:ins w:id="47" w:author="Chris" w:date="2021-03-01T19:18:00Z">
                          <w:r>
                            <w:rPr>
                              <w:rFonts w:ascii="New times roman" w:hAnsi="New times roman" w:cs="Arial"/>
                              <w:sz w:val="24"/>
                              <w:szCs w:val="24"/>
                            </w:rPr>
                            <w:t>Good laws</w:t>
                          </w:r>
                        </w:ins>
                      </w:p>
                    </w:txbxContent>
                  </v:textbox>
                </v:rect>
              </w:pict>
            </mc:Fallback>
          </mc:AlternateContent>
        </w:r>
      </w:ins>
    </w:p>
    <w:p w14:paraId="4E0DD461" w14:textId="03996283" w:rsidR="00937D14" w:rsidRDefault="00937D14" w:rsidP="00FE57C7">
      <w:pPr>
        <w:tabs>
          <w:tab w:val="center" w:pos="4680"/>
        </w:tabs>
        <w:spacing w:line="480" w:lineRule="auto"/>
        <w:jc w:val="both"/>
        <w:rPr>
          <w:ins w:id="48" w:author="Chris" w:date="2021-03-01T19:10:00Z"/>
          <w:rFonts w:ascii="New times roman" w:hAnsi="New times roman"/>
          <w:sz w:val="24"/>
          <w:szCs w:val="24"/>
        </w:rPr>
      </w:pPr>
    </w:p>
    <w:p w14:paraId="2E64E3D4" w14:textId="6F85043E" w:rsidR="00937D14" w:rsidRDefault="00937D14" w:rsidP="00FE57C7">
      <w:pPr>
        <w:tabs>
          <w:tab w:val="center" w:pos="4680"/>
        </w:tabs>
        <w:spacing w:line="480" w:lineRule="auto"/>
        <w:jc w:val="both"/>
        <w:rPr>
          <w:ins w:id="49" w:author="Chris" w:date="2021-03-01T19:10:00Z"/>
          <w:rFonts w:ascii="New times roman" w:hAnsi="New times roman"/>
          <w:sz w:val="24"/>
          <w:szCs w:val="24"/>
        </w:rPr>
      </w:pPr>
    </w:p>
    <w:p w14:paraId="5D00C29F" w14:textId="01373099" w:rsidR="00937D14" w:rsidRDefault="00937D14" w:rsidP="00FE57C7">
      <w:pPr>
        <w:tabs>
          <w:tab w:val="center" w:pos="4680"/>
        </w:tabs>
        <w:spacing w:line="480" w:lineRule="auto"/>
        <w:jc w:val="both"/>
        <w:rPr>
          <w:ins w:id="50" w:author="Chris" w:date="2021-03-01T19:10:00Z"/>
          <w:rFonts w:ascii="New times roman" w:hAnsi="New times roman"/>
          <w:sz w:val="24"/>
          <w:szCs w:val="24"/>
        </w:rPr>
      </w:pPr>
    </w:p>
    <w:p w14:paraId="3D500119" w14:textId="4146F9AB" w:rsidR="00937D14" w:rsidRDefault="00937D14" w:rsidP="00FE57C7">
      <w:pPr>
        <w:tabs>
          <w:tab w:val="center" w:pos="4680"/>
        </w:tabs>
        <w:spacing w:line="480" w:lineRule="auto"/>
        <w:jc w:val="both"/>
        <w:rPr>
          <w:ins w:id="51" w:author="Chris" w:date="2021-03-01T19:10:00Z"/>
          <w:rFonts w:ascii="New times roman" w:hAnsi="New times roman"/>
          <w:sz w:val="24"/>
          <w:szCs w:val="24"/>
        </w:rPr>
      </w:pPr>
    </w:p>
    <w:p w14:paraId="5AE4F567" w14:textId="77777777" w:rsidR="00937D14" w:rsidRPr="00FE57C7" w:rsidRDefault="00937D14" w:rsidP="00FE57C7">
      <w:pPr>
        <w:tabs>
          <w:tab w:val="center" w:pos="4680"/>
        </w:tabs>
        <w:spacing w:line="480" w:lineRule="auto"/>
        <w:jc w:val="both"/>
        <w:rPr>
          <w:rFonts w:ascii="New times roman" w:hAnsi="New times roman"/>
          <w:sz w:val="24"/>
          <w:szCs w:val="24"/>
        </w:rPr>
      </w:pPr>
    </w:p>
    <w:p w14:paraId="261FA731" w14:textId="74C04BB4" w:rsidR="00593C9C" w:rsidRPr="00583531" w:rsidRDefault="00593C9C" w:rsidP="00593C9C">
      <w:pPr>
        <w:autoSpaceDE w:val="0"/>
        <w:autoSpaceDN w:val="0"/>
        <w:adjustRightInd w:val="0"/>
        <w:spacing w:after="0" w:line="480" w:lineRule="auto"/>
        <w:jc w:val="both"/>
        <w:rPr>
          <w:rFonts w:ascii="New times roman" w:hAnsi="New times roman" w:cs="Arial"/>
          <w:sz w:val="24"/>
          <w:szCs w:val="24"/>
        </w:rPr>
      </w:pPr>
      <w:r w:rsidRPr="00583531">
        <w:rPr>
          <w:rFonts w:ascii="New times roman" w:hAnsi="New times roman" w:cs="Times New Roman"/>
          <w:sz w:val="24"/>
          <w:szCs w:val="24"/>
        </w:rPr>
        <w:t xml:space="preserve">Fig 1 shows the conceptual framework. it elaborates that women empowerment is independent variable while economic prosperity is the dependent variable.  </w:t>
      </w:r>
      <w:r w:rsidR="00994709">
        <w:rPr>
          <w:rFonts w:ascii="New times roman" w:hAnsi="New times roman" w:cs="Times New Roman"/>
          <w:sz w:val="24"/>
          <w:szCs w:val="24"/>
        </w:rPr>
        <w:t>W</w:t>
      </w:r>
      <w:r w:rsidRPr="00583531">
        <w:rPr>
          <w:rFonts w:ascii="New times roman" w:hAnsi="New times roman" w:cs="Times New Roman"/>
          <w:sz w:val="24"/>
          <w:szCs w:val="24"/>
        </w:rPr>
        <w:t xml:space="preserve">omen empowerment is operationalized into, </w:t>
      </w:r>
      <w:r w:rsidRPr="00583531">
        <w:rPr>
          <w:rFonts w:ascii="New times roman" w:hAnsi="New times roman"/>
          <w:sz w:val="24"/>
          <w:szCs w:val="24"/>
        </w:rPr>
        <w:t>Contribution of women in economic empowerment programmes, d</w:t>
      </w:r>
      <w:r w:rsidRPr="00583531">
        <w:rPr>
          <w:rFonts w:ascii="New times roman" w:hAnsi="New times roman" w:cs="Arial"/>
          <w:sz w:val="24"/>
          <w:szCs w:val="24"/>
        </w:rPr>
        <w:t xml:space="preserve">eterminants of women empowerment and </w:t>
      </w:r>
      <w:r w:rsidRPr="00583531">
        <w:rPr>
          <w:rFonts w:ascii="New times roman" w:hAnsi="New times roman" w:cs="Times New Roman"/>
          <w:sz w:val="24"/>
          <w:szCs w:val="24"/>
        </w:rPr>
        <w:t>relationship between women empowerment and economic prosperity. Economic prosperity has indicators such as p</w:t>
      </w:r>
      <w:r w:rsidRPr="00583531">
        <w:rPr>
          <w:rFonts w:ascii="New times roman" w:hAnsi="New times roman" w:cs="Arial"/>
          <w:sz w:val="24"/>
          <w:szCs w:val="24"/>
        </w:rPr>
        <w:t xml:space="preserve">roperty </w:t>
      </w:r>
      <w:r w:rsidR="00FE57C7" w:rsidRPr="00583531">
        <w:rPr>
          <w:rFonts w:ascii="New times roman" w:hAnsi="New times roman" w:cs="Arial"/>
          <w:sz w:val="24"/>
          <w:szCs w:val="24"/>
        </w:rPr>
        <w:t>ownership, financial</w:t>
      </w:r>
      <w:r w:rsidRPr="00583531">
        <w:rPr>
          <w:rFonts w:ascii="New times roman" w:hAnsi="New times roman" w:cs="Arial"/>
          <w:sz w:val="24"/>
          <w:szCs w:val="24"/>
        </w:rPr>
        <w:t xml:space="preserve"> </w:t>
      </w:r>
      <w:r w:rsidR="00FE57C7" w:rsidRPr="00583531">
        <w:rPr>
          <w:rFonts w:ascii="New times roman" w:hAnsi="New times roman" w:cs="Arial"/>
          <w:sz w:val="24"/>
          <w:szCs w:val="24"/>
        </w:rPr>
        <w:t>decisions and household</w:t>
      </w:r>
      <w:r w:rsidRPr="00583531">
        <w:rPr>
          <w:rFonts w:ascii="New times roman" w:hAnsi="New times roman" w:cs="Arial"/>
          <w:sz w:val="24"/>
          <w:szCs w:val="24"/>
        </w:rPr>
        <w:t xml:space="preserve"> expenditure. Arrows have been used to show the flow of the relationships. </w:t>
      </w:r>
    </w:p>
    <w:p w14:paraId="275DD8E5" w14:textId="77777777" w:rsidR="00593C9C" w:rsidRPr="00583531" w:rsidRDefault="00593C9C" w:rsidP="00593C9C">
      <w:pPr>
        <w:autoSpaceDE w:val="0"/>
        <w:autoSpaceDN w:val="0"/>
        <w:adjustRightInd w:val="0"/>
        <w:spacing w:after="0" w:line="240" w:lineRule="auto"/>
        <w:rPr>
          <w:rFonts w:ascii="New times roman" w:hAnsi="New times roman" w:cs="MinionPro-Regular"/>
          <w:color w:val="000000"/>
          <w:sz w:val="24"/>
          <w:szCs w:val="24"/>
        </w:rPr>
      </w:pPr>
    </w:p>
    <w:p w14:paraId="565697B7" w14:textId="77777777" w:rsidR="00593C9C" w:rsidRPr="00583531" w:rsidRDefault="00593C9C" w:rsidP="00593C9C">
      <w:pPr>
        <w:autoSpaceDE w:val="0"/>
        <w:autoSpaceDN w:val="0"/>
        <w:adjustRightInd w:val="0"/>
        <w:spacing w:after="0" w:line="240" w:lineRule="auto"/>
        <w:rPr>
          <w:rFonts w:ascii="New times roman" w:hAnsi="New times roman" w:cs="MinionPro-Regular"/>
          <w:color w:val="000000"/>
          <w:sz w:val="24"/>
          <w:szCs w:val="24"/>
        </w:rPr>
      </w:pPr>
    </w:p>
    <w:p w14:paraId="53072F1B" w14:textId="77777777" w:rsidR="000E497E" w:rsidRPr="00583531" w:rsidRDefault="000E497E" w:rsidP="00A76721">
      <w:pPr>
        <w:pStyle w:val="Heading1"/>
        <w:spacing w:line="480" w:lineRule="auto"/>
      </w:pPr>
      <w:bookmarkStart w:id="52" w:name="_Toc377300064"/>
      <w:bookmarkStart w:id="53" w:name="_Toc45715126"/>
      <w:bookmarkStart w:id="54" w:name="_Toc45715837"/>
      <w:r w:rsidRPr="00583531">
        <w:lastRenderedPageBreak/>
        <w:t>1.1.3 Conceptual Background</w:t>
      </w:r>
      <w:bookmarkEnd w:id="52"/>
      <w:bookmarkEnd w:id="53"/>
      <w:bookmarkEnd w:id="54"/>
    </w:p>
    <w:p w14:paraId="55A700AA" w14:textId="0ABD3504" w:rsidR="003F1AB3" w:rsidRPr="00583531" w:rsidRDefault="00E221C4" w:rsidP="00A76721">
      <w:pPr>
        <w:autoSpaceDE w:val="0"/>
        <w:autoSpaceDN w:val="0"/>
        <w:adjustRightInd w:val="0"/>
        <w:spacing w:after="0" w:line="480" w:lineRule="auto"/>
        <w:jc w:val="both"/>
        <w:rPr>
          <w:rFonts w:ascii="New times roman" w:hAnsi="New times roman" w:cs="Times New Roman"/>
          <w:sz w:val="24"/>
          <w:szCs w:val="24"/>
        </w:rPr>
      </w:pPr>
      <w:r w:rsidRPr="00583531">
        <w:rPr>
          <w:rFonts w:ascii="New times roman" w:hAnsi="New times roman"/>
          <w:sz w:val="24"/>
          <w:szCs w:val="24"/>
        </w:rPr>
        <w:t xml:space="preserve"> </w:t>
      </w:r>
      <w:r w:rsidRPr="00583531">
        <w:rPr>
          <w:rFonts w:ascii="New times roman" w:hAnsi="New times roman" w:cs="Times New Roman"/>
          <w:sz w:val="24"/>
          <w:szCs w:val="24"/>
        </w:rPr>
        <w:t xml:space="preserve">Empowerment </w:t>
      </w:r>
      <w:r w:rsidR="00FE57C7" w:rsidRPr="00583531">
        <w:rPr>
          <w:rFonts w:ascii="New times roman" w:hAnsi="New times roman" w:cs="Times New Roman"/>
          <w:sz w:val="24"/>
          <w:szCs w:val="24"/>
        </w:rPr>
        <w:t>is how</w:t>
      </w:r>
      <w:r w:rsidRPr="00583531">
        <w:rPr>
          <w:rFonts w:ascii="New times roman" w:hAnsi="New times roman" w:cs="Times New Roman"/>
          <w:sz w:val="24"/>
          <w:szCs w:val="24"/>
        </w:rPr>
        <w:t xml:space="preserve"> much people participate in the decisions and actions of their lives</w:t>
      </w:r>
      <w:r w:rsidR="00860D39" w:rsidRPr="00583531">
        <w:rPr>
          <w:rFonts w:ascii="New times roman" w:hAnsi="New times roman" w:cs="Times New Roman"/>
          <w:sz w:val="24"/>
          <w:szCs w:val="24"/>
        </w:rPr>
        <w:t xml:space="preserve"> (</w:t>
      </w:r>
      <w:r w:rsidR="00860D39" w:rsidRPr="00583531">
        <w:rPr>
          <w:rFonts w:ascii="New times roman" w:hAnsi="New times roman" w:cs="ArialMT"/>
          <w:sz w:val="24"/>
          <w:szCs w:val="24"/>
        </w:rPr>
        <w:t>Sultan 2015)</w:t>
      </w:r>
      <w:r w:rsidR="00FE57C7">
        <w:rPr>
          <w:rFonts w:ascii="New times roman" w:hAnsi="New times roman" w:cs="ArialMT"/>
          <w:sz w:val="24"/>
          <w:szCs w:val="24"/>
        </w:rPr>
        <w:t xml:space="preserve">. </w:t>
      </w:r>
      <w:r w:rsidR="00FE57C7" w:rsidRPr="00583531">
        <w:rPr>
          <w:rFonts w:ascii="New times roman" w:hAnsi="New times roman" w:cs="ArialMT"/>
          <w:sz w:val="24"/>
          <w:szCs w:val="24"/>
        </w:rPr>
        <w:t>Empowerment is</w:t>
      </w:r>
      <w:r w:rsidR="00860D39" w:rsidRPr="00583531">
        <w:rPr>
          <w:rFonts w:ascii="New times roman" w:hAnsi="New times roman" w:cs="ArialMT"/>
          <w:sz w:val="24"/>
          <w:szCs w:val="24"/>
        </w:rPr>
        <w:t xml:space="preserve"> the process by which those who have been denied the ability to make strategic life </w:t>
      </w:r>
      <w:r w:rsidR="0024550D" w:rsidRPr="00583531">
        <w:rPr>
          <w:rFonts w:ascii="New times roman" w:hAnsi="New times roman" w:cs="ArialMT"/>
          <w:sz w:val="24"/>
          <w:szCs w:val="24"/>
        </w:rPr>
        <w:t>choices acquire such an ability</w:t>
      </w:r>
      <w:r w:rsidR="00860D39" w:rsidRPr="00583531">
        <w:rPr>
          <w:rFonts w:ascii="New times roman" w:hAnsi="New times roman" w:cs="ArialMT"/>
          <w:sz w:val="24"/>
          <w:szCs w:val="24"/>
        </w:rPr>
        <w:t xml:space="preserve">. It </w:t>
      </w:r>
      <w:r w:rsidR="003F1AB3" w:rsidRPr="00583531">
        <w:rPr>
          <w:rFonts w:ascii="New times roman" w:hAnsi="New times roman" w:cs="ArialMT"/>
          <w:sz w:val="24"/>
          <w:szCs w:val="24"/>
        </w:rPr>
        <w:t>is</w:t>
      </w:r>
      <w:r w:rsidR="00860D39" w:rsidRPr="00583531">
        <w:rPr>
          <w:rFonts w:ascii="New times roman" w:hAnsi="New times roman" w:cs="ArialMT"/>
          <w:sz w:val="24"/>
          <w:szCs w:val="24"/>
        </w:rPr>
        <w:t xml:space="preserve"> a </w:t>
      </w:r>
      <w:r w:rsidR="00860D39" w:rsidRPr="00583531">
        <w:rPr>
          <w:rFonts w:ascii="New times roman" w:hAnsi="New times roman" w:cs="Arial-ItalicMT"/>
          <w:iCs/>
          <w:sz w:val="24"/>
          <w:szCs w:val="24"/>
        </w:rPr>
        <w:t xml:space="preserve">process </w:t>
      </w:r>
      <w:r w:rsidR="00860D39" w:rsidRPr="00583531">
        <w:rPr>
          <w:rFonts w:ascii="New times roman" w:hAnsi="New times roman" w:cs="ArialMT"/>
          <w:sz w:val="24"/>
          <w:szCs w:val="24"/>
        </w:rPr>
        <w:t xml:space="preserve">of change from disempowerment to empowerment by expanding people’s ability to make first order decisions that result in </w:t>
      </w:r>
      <w:r w:rsidR="00860D39" w:rsidRPr="00583531">
        <w:rPr>
          <w:rFonts w:ascii="New times roman" w:hAnsi="New times roman" w:cs="Arial-ItalicMT"/>
          <w:iCs/>
          <w:sz w:val="24"/>
          <w:szCs w:val="24"/>
        </w:rPr>
        <w:t xml:space="preserve">desired </w:t>
      </w:r>
      <w:r w:rsidR="00860D39" w:rsidRPr="00583531">
        <w:rPr>
          <w:rFonts w:ascii="New times roman" w:hAnsi="New times roman" w:cs="ArialMT"/>
          <w:sz w:val="24"/>
          <w:szCs w:val="24"/>
        </w:rPr>
        <w:t>outcomes (</w:t>
      </w:r>
      <w:r w:rsidR="00860D39" w:rsidRPr="00583531">
        <w:rPr>
          <w:rFonts w:ascii="New times roman" w:hAnsi="New times roman"/>
          <w:sz w:val="24"/>
          <w:szCs w:val="24"/>
        </w:rPr>
        <w:t>(</w:t>
      </w:r>
      <w:proofErr w:type="spellStart"/>
      <w:r w:rsidR="00860D39" w:rsidRPr="00583531">
        <w:rPr>
          <w:rFonts w:ascii="New times roman" w:hAnsi="New times roman" w:cs="Arial"/>
          <w:bCs/>
          <w:iCs/>
          <w:sz w:val="24"/>
          <w:szCs w:val="24"/>
        </w:rPr>
        <w:t>Karlan</w:t>
      </w:r>
      <w:proofErr w:type="spellEnd"/>
      <w:r w:rsidR="00860D39" w:rsidRPr="00583531">
        <w:rPr>
          <w:rFonts w:ascii="New times roman" w:hAnsi="New times roman" w:cs="Arial"/>
          <w:bCs/>
          <w:iCs/>
          <w:sz w:val="24"/>
          <w:szCs w:val="24"/>
        </w:rPr>
        <w:t xml:space="preserve"> et al 2017</w:t>
      </w:r>
      <w:r w:rsidR="00860D39" w:rsidRPr="00583531">
        <w:rPr>
          <w:rFonts w:ascii="New times roman" w:hAnsi="New times roman"/>
          <w:sz w:val="24"/>
          <w:szCs w:val="24"/>
        </w:rPr>
        <w:t>).</w:t>
      </w:r>
      <w:r w:rsidRPr="00583531">
        <w:rPr>
          <w:rFonts w:ascii="New times roman" w:hAnsi="New times roman"/>
          <w:sz w:val="24"/>
          <w:szCs w:val="24"/>
        </w:rPr>
        <w:t xml:space="preserve"> </w:t>
      </w:r>
      <w:r w:rsidR="003F1AB3" w:rsidRPr="00583531">
        <w:rPr>
          <w:rFonts w:ascii="New times roman" w:hAnsi="New times roman"/>
          <w:sz w:val="24"/>
          <w:szCs w:val="24"/>
        </w:rPr>
        <w:t xml:space="preserve"> </w:t>
      </w:r>
      <w:r w:rsidRPr="00583531">
        <w:rPr>
          <w:rFonts w:ascii="New times roman" w:hAnsi="New times roman"/>
          <w:sz w:val="24"/>
          <w:szCs w:val="24"/>
        </w:rPr>
        <w:t>According</w:t>
      </w:r>
      <w:r w:rsidR="002E2D2D" w:rsidRPr="00583531">
        <w:rPr>
          <w:rFonts w:ascii="New times roman" w:hAnsi="New times roman"/>
          <w:sz w:val="24"/>
          <w:szCs w:val="24"/>
        </w:rPr>
        <w:t xml:space="preserve"> to </w:t>
      </w:r>
      <w:proofErr w:type="spellStart"/>
      <w:r w:rsidR="002E2D2D" w:rsidRPr="00583531">
        <w:rPr>
          <w:rFonts w:ascii="New times roman" w:hAnsi="New times roman" w:cs="Times New Roman"/>
          <w:sz w:val="24"/>
          <w:szCs w:val="24"/>
        </w:rPr>
        <w:t>Sohail</w:t>
      </w:r>
      <w:proofErr w:type="spellEnd"/>
      <w:r w:rsidR="00FE57C7">
        <w:rPr>
          <w:rFonts w:ascii="New times roman" w:hAnsi="New times roman" w:cs="Times New Roman"/>
          <w:sz w:val="24"/>
          <w:szCs w:val="24"/>
        </w:rPr>
        <w:t xml:space="preserve"> </w:t>
      </w:r>
      <w:r w:rsidR="002E2D2D" w:rsidRPr="00583531">
        <w:rPr>
          <w:rFonts w:ascii="New times roman" w:hAnsi="New times roman" w:cs="Times New Roman"/>
          <w:sz w:val="24"/>
          <w:szCs w:val="24"/>
        </w:rPr>
        <w:t xml:space="preserve">(2014) women empowerment is </w:t>
      </w:r>
      <w:r w:rsidR="00962B3A" w:rsidRPr="00583531">
        <w:rPr>
          <w:rFonts w:ascii="New times roman" w:hAnsi="New times roman" w:cs="Times New Roman"/>
          <w:sz w:val="24"/>
          <w:szCs w:val="24"/>
        </w:rPr>
        <w:t xml:space="preserve">the </w:t>
      </w:r>
      <w:r w:rsidR="00664652" w:rsidRPr="00583531">
        <w:rPr>
          <w:rFonts w:ascii="New times roman" w:hAnsi="New times roman" w:cs="Times New Roman"/>
          <w:sz w:val="24"/>
          <w:szCs w:val="24"/>
        </w:rPr>
        <w:t>women awareness of their rights, self-confidence, to have a control</w:t>
      </w:r>
      <w:r w:rsidR="007451A0"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over their lives both at home and outside and their ability to bring a change in the society.</w:t>
      </w:r>
      <w:r w:rsidR="0024550D" w:rsidRPr="00583531">
        <w:rPr>
          <w:rFonts w:ascii="New times roman" w:hAnsi="New times roman" w:cs="Times New Roman"/>
          <w:sz w:val="24"/>
          <w:szCs w:val="24"/>
        </w:rPr>
        <w:t xml:space="preserve"> </w:t>
      </w:r>
      <w:r w:rsidR="00163F77">
        <w:rPr>
          <w:rFonts w:ascii="New times roman" w:hAnsi="New times roman" w:cs="Times New Roman"/>
          <w:sz w:val="24"/>
          <w:szCs w:val="24"/>
        </w:rPr>
        <w:t>I</w:t>
      </w:r>
      <w:r w:rsidR="0024550D" w:rsidRPr="00583531">
        <w:rPr>
          <w:rFonts w:ascii="New times roman" w:hAnsi="New times roman" w:cs="Times New Roman"/>
          <w:sz w:val="24"/>
          <w:szCs w:val="24"/>
        </w:rPr>
        <w:t xml:space="preserve">t is the women’s ability to make own decisions and decide their destiny in life.  </w:t>
      </w:r>
    </w:p>
    <w:p w14:paraId="41BC9182" w14:textId="77777777" w:rsidR="00FE57C7" w:rsidRDefault="00FE57C7" w:rsidP="00A76721">
      <w:pPr>
        <w:autoSpaceDE w:val="0"/>
        <w:autoSpaceDN w:val="0"/>
        <w:adjustRightInd w:val="0"/>
        <w:spacing w:after="0" w:line="480" w:lineRule="auto"/>
        <w:jc w:val="both"/>
        <w:rPr>
          <w:rFonts w:ascii="New times roman" w:hAnsi="New times roman" w:cs="Times New Roman"/>
          <w:sz w:val="24"/>
          <w:szCs w:val="24"/>
        </w:rPr>
      </w:pPr>
    </w:p>
    <w:p w14:paraId="02D15C25" w14:textId="4262C28E" w:rsidR="00AA362E" w:rsidRPr="00583531" w:rsidRDefault="003F1AB3" w:rsidP="00A76721">
      <w:pPr>
        <w:autoSpaceDE w:val="0"/>
        <w:autoSpaceDN w:val="0"/>
        <w:adjustRightInd w:val="0"/>
        <w:spacing w:after="0" w:line="480" w:lineRule="auto"/>
        <w:jc w:val="both"/>
        <w:rPr>
          <w:rFonts w:ascii="New times roman" w:hAnsi="New times roman" w:cs="Times New Roman"/>
          <w:sz w:val="24"/>
          <w:szCs w:val="24"/>
        </w:rPr>
      </w:pPr>
      <w:r w:rsidRPr="00583531">
        <w:rPr>
          <w:rFonts w:ascii="New times roman" w:hAnsi="New times roman" w:cs="Times New Roman"/>
          <w:sz w:val="24"/>
          <w:szCs w:val="24"/>
        </w:rPr>
        <w:t>Women e</w:t>
      </w:r>
      <w:r w:rsidR="00664652" w:rsidRPr="00583531">
        <w:rPr>
          <w:rFonts w:ascii="New times roman" w:hAnsi="New times roman" w:cs="Times New Roman"/>
          <w:sz w:val="24"/>
          <w:szCs w:val="24"/>
        </w:rPr>
        <w:t>mpowerment has</w:t>
      </w:r>
      <w:r w:rsidR="007451A0"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many elements which depend upon and relate to each other</w:t>
      </w:r>
      <w:r w:rsidR="002E2D2D" w:rsidRPr="00583531">
        <w:rPr>
          <w:rFonts w:ascii="New times roman" w:hAnsi="New times roman" w:cs="Times New Roman"/>
          <w:sz w:val="24"/>
          <w:szCs w:val="24"/>
        </w:rPr>
        <w:t xml:space="preserve"> say;</w:t>
      </w:r>
      <w:r w:rsidR="00FE57C7">
        <w:rPr>
          <w:rFonts w:ascii="New times roman" w:hAnsi="New times roman" w:cs="Times New Roman"/>
          <w:sz w:val="24"/>
          <w:szCs w:val="24"/>
        </w:rPr>
        <w:t xml:space="preserve"> </w:t>
      </w:r>
      <w:r w:rsidR="00664652" w:rsidRPr="00583531">
        <w:rPr>
          <w:rFonts w:ascii="New times roman" w:hAnsi="New times roman" w:cs="Times New Roman"/>
          <w:sz w:val="24"/>
          <w:szCs w:val="24"/>
        </w:rPr>
        <w:t>economic, social, political and personal.</w:t>
      </w:r>
      <w:r w:rsidR="007451A0"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 xml:space="preserve">Economic empowerment means to give </w:t>
      </w:r>
      <w:r w:rsidR="00163F77">
        <w:rPr>
          <w:rFonts w:ascii="New times roman" w:hAnsi="New times roman" w:cs="Times New Roman"/>
          <w:sz w:val="24"/>
          <w:szCs w:val="24"/>
        </w:rPr>
        <w:t xml:space="preserve">a </w:t>
      </w:r>
      <w:r w:rsidR="00664652" w:rsidRPr="00583531">
        <w:rPr>
          <w:rFonts w:ascii="New times roman" w:hAnsi="New times roman" w:cs="Times New Roman"/>
          <w:sz w:val="24"/>
          <w:szCs w:val="24"/>
        </w:rPr>
        <w:t>woman her rights in the economy. Social empowerment means status of</w:t>
      </w:r>
      <w:r w:rsidR="007451A0" w:rsidRPr="00583531">
        <w:rPr>
          <w:rFonts w:ascii="New times roman" w:hAnsi="New times roman" w:cs="Times New Roman"/>
          <w:sz w:val="24"/>
          <w:szCs w:val="24"/>
        </w:rPr>
        <w:t xml:space="preserve"> </w:t>
      </w:r>
      <w:r w:rsidR="004029F0">
        <w:rPr>
          <w:rFonts w:ascii="New times roman" w:hAnsi="New times roman" w:cs="Times New Roman"/>
          <w:sz w:val="24"/>
          <w:szCs w:val="24"/>
        </w:rPr>
        <w:t>women</w:t>
      </w:r>
      <w:r w:rsidR="00664652" w:rsidRPr="00583531">
        <w:rPr>
          <w:rFonts w:ascii="New times roman" w:hAnsi="New times roman" w:cs="Times New Roman"/>
          <w:sz w:val="24"/>
          <w:szCs w:val="24"/>
        </w:rPr>
        <w:t xml:space="preserve"> in the society </w:t>
      </w:r>
      <w:r w:rsidR="0024550D" w:rsidRPr="00583531">
        <w:rPr>
          <w:rFonts w:ascii="New times roman" w:hAnsi="New times roman" w:cs="Times New Roman"/>
          <w:sz w:val="24"/>
          <w:szCs w:val="24"/>
        </w:rPr>
        <w:t>to</w:t>
      </w:r>
      <w:r w:rsidR="00664652" w:rsidRPr="00583531">
        <w:rPr>
          <w:rFonts w:ascii="New times roman" w:hAnsi="New times roman" w:cs="Times New Roman"/>
          <w:sz w:val="24"/>
          <w:szCs w:val="24"/>
        </w:rPr>
        <w:t xml:space="preserve"> be equal to m</w:t>
      </w:r>
      <w:r w:rsidR="004029F0">
        <w:rPr>
          <w:rFonts w:ascii="New times roman" w:hAnsi="New times roman" w:cs="Times New Roman"/>
          <w:sz w:val="24"/>
          <w:szCs w:val="24"/>
        </w:rPr>
        <w:t>e</w:t>
      </w:r>
      <w:r w:rsidR="00664652" w:rsidRPr="00583531">
        <w:rPr>
          <w:rFonts w:ascii="New times roman" w:hAnsi="New times roman" w:cs="Times New Roman"/>
          <w:sz w:val="24"/>
          <w:szCs w:val="24"/>
        </w:rPr>
        <w:t>n by eliminating injustice and inequity</w:t>
      </w:r>
      <w:r w:rsidR="002E2D2D" w:rsidRPr="00583531">
        <w:rPr>
          <w:rFonts w:ascii="New times roman" w:hAnsi="New times roman" w:cs="Times New Roman"/>
          <w:sz w:val="24"/>
          <w:szCs w:val="24"/>
        </w:rPr>
        <w:t>.</w:t>
      </w:r>
      <w:r w:rsidR="00E221C4"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 xml:space="preserve">Political empowerment means women should have seats in </w:t>
      </w:r>
      <w:r w:rsidR="00AA362E" w:rsidRPr="00583531">
        <w:rPr>
          <w:rFonts w:ascii="New times roman" w:hAnsi="New times roman" w:cs="Times New Roman"/>
          <w:sz w:val="24"/>
          <w:szCs w:val="24"/>
        </w:rPr>
        <w:t>political assemblies</w:t>
      </w:r>
      <w:r w:rsidR="00664652" w:rsidRPr="00583531">
        <w:rPr>
          <w:rFonts w:ascii="New times roman" w:hAnsi="New times roman" w:cs="Times New Roman"/>
          <w:sz w:val="24"/>
          <w:szCs w:val="24"/>
        </w:rPr>
        <w:t xml:space="preserve"> and giving one woman right of one vote. Personal empowerment means women should have</w:t>
      </w:r>
      <w:r w:rsidR="007451A0"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freedom in their personal matters</w:t>
      </w:r>
      <w:r w:rsidR="002E2D2D" w:rsidRPr="00583531">
        <w:rPr>
          <w:rFonts w:ascii="New times roman" w:hAnsi="New times roman" w:cs="Times New Roman"/>
          <w:sz w:val="24"/>
          <w:szCs w:val="24"/>
        </w:rPr>
        <w:t xml:space="preserve"> (</w:t>
      </w:r>
      <w:proofErr w:type="spellStart"/>
      <w:r w:rsidR="002E2D2D" w:rsidRPr="00583531">
        <w:rPr>
          <w:rFonts w:ascii="New times roman" w:hAnsi="New times roman" w:cs="Times New Roman"/>
          <w:sz w:val="24"/>
          <w:szCs w:val="24"/>
        </w:rPr>
        <w:t>Sohail</w:t>
      </w:r>
      <w:proofErr w:type="spellEnd"/>
      <w:r w:rsidR="002E2D2D" w:rsidRPr="00583531">
        <w:rPr>
          <w:rFonts w:ascii="New times roman" w:hAnsi="New times roman" w:cs="Times New Roman"/>
          <w:sz w:val="24"/>
          <w:szCs w:val="24"/>
        </w:rPr>
        <w:t xml:space="preserve"> 2014</w:t>
      </w:r>
      <w:r w:rsidR="000E3C87" w:rsidRPr="00583531">
        <w:rPr>
          <w:rFonts w:ascii="New times roman" w:hAnsi="New times roman" w:cs="Times New Roman"/>
          <w:sz w:val="24"/>
          <w:szCs w:val="24"/>
        </w:rPr>
        <w:t xml:space="preserve">, </w:t>
      </w:r>
      <w:r w:rsidR="000E3C87" w:rsidRPr="00583531">
        <w:rPr>
          <w:rFonts w:ascii="New times roman" w:hAnsi="New times roman" w:cs="Calibri"/>
          <w:sz w:val="24"/>
          <w:szCs w:val="24"/>
        </w:rPr>
        <w:t>Brody et al. (2015)</w:t>
      </w:r>
      <w:r w:rsidRPr="00583531">
        <w:rPr>
          <w:rFonts w:ascii="New times roman" w:hAnsi="New times roman" w:cs="Times New Roman"/>
          <w:sz w:val="24"/>
          <w:szCs w:val="24"/>
        </w:rPr>
        <w:t>. T</w:t>
      </w:r>
      <w:r w:rsidR="00664652" w:rsidRPr="00583531">
        <w:rPr>
          <w:rFonts w:ascii="New times roman" w:hAnsi="New times roman" w:cs="Times New Roman"/>
          <w:sz w:val="24"/>
          <w:szCs w:val="24"/>
        </w:rPr>
        <w:t xml:space="preserve">here are three elements of empowerment: </w:t>
      </w:r>
      <w:r w:rsidR="00664652" w:rsidRPr="00583531">
        <w:rPr>
          <w:rFonts w:ascii="New times roman" w:hAnsi="New times roman" w:cs="Times New Roman"/>
          <w:iCs/>
          <w:sz w:val="24"/>
          <w:szCs w:val="24"/>
        </w:rPr>
        <w:t>self-empowerment</w:t>
      </w:r>
      <w:r w:rsidR="00664652" w:rsidRPr="00583531">
        <w:rPr>
          <w:rFonts w:ascii="New times roman" w:hAnsi="New times roman" w:cs="Times New Roman"/>
          <w:sz w:val="24"/>
          <w:szCs w:val="24"/>
        </w:rPr>
        <w:t xml:space="preserve">, </w:t>
      </w:r>
      <w:r w:rsidR="00664652" w:rsidRPr="00583531">
        <w:rPr>
          <w:rFonts w:ascii="New times roman" w:hAnsi="New times roman" w:cs="Times New Roman"/>
          <w:iCs/>
          <w:sz w:val="24"/>
          <w:szCs w:val="24"/>
        </w:rPr>
        <w:t>mutual</w:t>
      </w:r>
      <w:r w:rsidR="007451A0" w:rsidRPr="00583531">
        <w:rPr>
          <w:rFonts w:ascii="New times roman" w:hAnsi="New times roman" w:cs="Times New Roman"/>
          <w:iCs/>
          <w:sz w:val="24"/>
          <w:szCs w:val="24"/>
        </w:rPr>
        <w:t xml:space="preserve"> </w:t>
      </w:r>
      <w:r w:rsidR="00664652" w:rsidRPr="00583531">
        <w:rPr>
          <w:rFonts w:ascii="New times roman" w:hAnsi="New times roman" w:cs="Times New Roman"/>
          <w:iCs/>
          <w:sz w:val="24"/>
          <w:szCs w:val="24"/>
        </w:rPr>
        <w:t xml:space="preserve">empowerment </w:t>
      </w:r>
      <w:r w:rsidR="00664652" w:rsidRPr="00583531">
        <w:rPr>
          <w:rFonts w:ascii="New times roman" w:hAnsi="New times roman" w:cs="Times New Roman"/>
          <w:sz w:val="24"/>
          <w:szCs w:val="24"/>
        </w:rPr>
        <w:t xml:space="preserve">and </w:t>
      </w:r>
      <w:r w:rsidR="00664652" w:rsidRPr="00583531">
        <w:rPr>
          <w:rFonts w:ascii="New times roman" w:hAnsi="New times roman" w:cs="Times New Roman"/>
          <w:iCs/>
          <w:sz w:val="24"/>
          <w:szCs w:val="24"/>
        </w:rPr>
        <w:t>social empowerment</w:t>
      </w:r>
      <w:r w:rsidR="00664652" w:rsidRPr="00583531">
        <w:rPr>
          <w:rFonts w:ascii="New times roman" w:hAnsi="New times roman" w:cs="Times New Roman"/>
          <w:sz w:val="24"/>
          <w:szCs w:val="24"/>
        </w:rPr>
        <w:t>, and these three elements are related to each other. Self-empowerment</w:t>
      </w:r>
      <w:r w:rsidR="007451A0"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means individual effort, mutual empowerment means relationships with others, and social empowerment is</w:t>
      </w:r>
      <w:r w:rsidR="00E221C4"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generated by removing social, political, legal and economic hurdles to get individual influence. Concentration on</w:t>
      </w:r>
      <w:r w:rsidR="0028687E" w:rsidRPr="00583531">
        <w:rPr>
          <w:rFonts w:ascii="New times roman" w:hAnsi="New times roman" w:cs="Times New Roman"/>
          <w:sz w:val="24"/>
          <w:szCs w:val="24"/>
        </w:rPr>
        <w:t xml:space="preserve"> </w:t>
      </w:r>
      <w:r w:rsidR="00664652" w:rsidRPr="00583531">
        <w:rPr>
          <w:rFonts w:ascii="New times roman" w:hAnsi="New times roman" w:cs="Times New Roman"/>
          <w:sz w:val="24"/>
          <w:szCs w:val="24"/>
        </w:rPr>
        <w:t>one or two elements of empowerment is not sufficient for achieving important change</w:t>
      </w:r>
      <w:r w:rsidR="00AA362E" w:rsidRPr="00583531">
        <w:rPr>
          <w:rFonts w:ascii="New times roman" w:hAnsi="New times roman" w:cs="Times New Roman"/>
          <w:sz w:val="24"/>
          <w:szCs w:val="24"/>
        </w:rPr>
        <w:t>.</w:t>
      </w:r>
    </w:p>
    <w:p w14:paraId="34C89783" w14:textId="77777777" w:rsidR="00E33D28" w:rsidRPr="00583531" w:rsidRDefault="00E33D28" w:rsidP="00E33D28">
      <w:pPr>
        <w:autoSpaceDE w:val="0"/>
        <w:autoSpaceDN w:val="0"/>
        <w:adjustRightInd w:val="0"/>
        <w:spacing w:after="0" w:line="240" w:lineRule="auto"/>
        <w:jc w:val="both"/>
        <w:rPr>
          <w:rFonts w:ascii="New times roman" w:hAnsi="New times roman" w:cs="Times New Roman"/>
          <w:sz w:val="24"/>
          <w:szCs w:val="24"/>
        </w:rPr>
      </w:pPr>
    </w:p>
    <w:p w14:paraId="78AA33B4" w14:textId="017D52A8" w:rsidR="00B46098" w:rsidRPr="00935FE4" w:rsidRDefault="00AA362E" w:rsidP="00935FE4">
      <w:pPr>
        <w:pStyle w:val="Default"/>
        <w:spacing w:line="480" w:lineRule="auto"/>
        <w:jc w:val="both"/>
        <w:rPr>
          <w:rFonts w:ascii="New times roman" w:hAnsi="New times roman"/>
          <w:color w:val="auto"/>
        </w:rPr>
      </w:pPr>
      <w:r w:rsidRPr="00583531">
        <w:rPr>
          <w:rFonts w:ascii="New times roman" w:hAnsi="New times roman"/>
        </w:rPr>
        <w:lastRenderedPageBreak/>
        <w:t>Economic prosperity is the advancement in terms of financial capacity, investment</w:t>
      </w:r>
      <w:r w:rsidR="0024550D" w:rsidRPr="00583531">
        <w:rPr>
          <w:rFonts w:ascii="New times roman" w:hAnsi="New times roman"/>
        </w:rPr>
        <w:t>s</w:t>
      </w:r>
      <w:r w:rsidRPr="00583531">
        <w:rPr>
          <w:rFonts w:ascii="New times roman" w:hAnsi="New times roman"/>
        </w:rPr>
        <w:t xml:space="preserve"> and property ownership there by increasing the standard of living (</w:t>
      </w:r>
      <w:proofErr w:type="spellStart"/>
      <w:r w:rsidRPr="00583531">
        <w:rPr>
          <w:rFonts w:ascii="New times roman" w:eastAsia="Times New Roman" w:hAnsi="New times roman"/>
        </w:rPr>
        <w:t>Ksoll</w:t>
      </w:r>
      <w:proofErr w:type="spellEnd"/>
      <w:r w:rsidRPr="00583531">
        <w:rPr>
          <w:rFonts w:ascii="New times roman" w:eastAsia="Times New Roman" w:hAnsi="New times roman"/>
        </w:rPr>
        <w:t xml:space="preserve"> et al., 2015</w:t>
      </w:r>
      <w:r w:rsidR="0024550D" w:rsidRPr="00583531">
        <w:rPr>
          <w:rFonts w:ascii="New times roman" w:hAnsi="New times roman"/>
        </w:rPr>
        <w:t>). I</w:t>
      </w:r>
      <w:r w:rsidRPr="00583531">
        <w:rPr>
          <w:rFonts w:ascii="New times roman" w:hAnsi="New times roman"/>
        </w:rPr>
        <w:t xml:space="preserve">t paves </w:t>
      </w:r>
      <w:r w:rsidR="00FE57C7" w:rsidRPr="00583531">
        <w:rPr>
          <w:rFonts w:ascii="New times roman" w:eastAsia="Times New Roman" w:hAnsi="New times roman"/>
        </w:rPr>
        <w:t>an incentive</w:t>
      </w:r>
      <w:r w:rsidRPr="00583531">
        <w:rPr>
          <w:rFonts w:ascii="New times roman" w:eastAsia="Times New Roman" w:hAnsi="New times roman"/>
        </w:rPr>
        <w:t xml:space="preserve"> to </w:t>
      </w:r>
      <w:r w:rsidR="00FE57C7" w:rsidRPr="00583531">
        <w:rPr>
          <w:rFonts w:ascii="New times roman" w:eastAsia="Times New Roman" w:hAnsi="New times roman"/>
        </w:rPr>
        <w:t>save money</w:t>
      </w:r>
      <w:r w:rsidRPr="00583531">
        <w:rPr>
          <w:rFonts w:ascii="New times roman" w:eastAsia="Times New Roman" w:hAnsi="New times roman"/>
        </w:rPr>
        <w:t xml:space="preserve"> </w:t>
      </w:r>
      <w:r w:rsidR="00FE57C7" w:rsidRPr="00583531">
        <w:rPr>
          <w:rFonts w:ascii="New times roman" w:eastAsia="Times New Roman" w:hAnsi="New times roman"/>
        </w:rPr>
        <w:t>and get</w:t>
      </w:r>
      <w:r w:rsidRPr="00583531">
        <w:rPr>
          <w:rFonts w:ascii="New times roman" w:eastAsia="Times New Roman" w:hAnsi="New times roman"/>
        </w:rPr>
        <w:t xml:space="preserve"> emergency support (</w:t>
      </w:r>
      <w:proofErr w:type="spellStart"/>
      <w:r w:rsidRPr="00583531">
        <w:rPr>
          <w:rFonts w:ascii="New times roman" w:eastAsia="Times New Roman" w:hAnsi="New times roman"/>
        </w:rPr>
        <w:t>Ksoll</w:t>
      </w:r>
      <w:proofErr w:type="spellEnd"/>
      <w:r w:rsidRPr="00583531">
        <w:rPr>
          <w:rFonts w:ascii="New times roman" w:eastAsia="Times New Roman" w:hAnsi="New times roman"/>
        </w:rPr>
        <w:t xml:space="preserve"> et al., 2015) </w:t>
      </w:r>
      <w:r w:rsidR="00FE57C7" w:rsidRPr="00583531">
        <w:rPr>
          <w:rFonts w:ascii="New times roman" w:eastAsia="Times New Roman" w:hAnsi="New times roman"/>
        </w:rPr>
        <w:t>and offers</w:t>
      </w:r>
      <w:r w:rsidRPr="00583531">
        <w:rPr>
          <w:rFonts w:ascii="New times roman" w:eastAsia="Times New Roman" w:hAnsi="New times roman"/>
        </w:rPr>
        <w:t xml:space="preserve"> a poverty </w:t>
      </w:r>
      <w:r w:rsidR="00FE57C7" w:rsidRPr="00583531">
        <w:rPr>
          <w:rFonts w:ascii="New times roman" w:eastAsia="Times New Roman" w:hAnsi="New times roman"/>
        </w:rPr>
        <w:t>reduction mechanism</w:t>
      </w:r>
      <w:r w:rsidRPr="00583531">
        <w:rPr>
          <w:rFonts w:ascii="New times roman" w:eastAsia="Times New Roman" w:hAnsi="New times roman"/>
        </w:rPr>
        <w:t xml:space="preserve"> (</w:t>
      </w:r>
      <w:proofErr w:type="spellStart"/>
      <w:r w:rsidRPr="00583531">
        <w:rPr>
          <w:rFonts w:ascii="New times roman" w:eastAsia="Times New Roman" w:hAnsi="New times roman"/>
        </w:rPr>
        <w:t>Kesanta</w:t>
      </w:r>
      <w:proofErr w:type="spellEnd"/>
      <w:r w:rsidRPr="00583531">
        <w:rPr>
          <w:rFonts w:ascii="New times roman" w:eastAsia="Times New Roman" w:hAnsi="New times roman"/>
        </w:rPr>
        <w:t xml:space="preserve"> and Andre, 2015).</w:t>
      </w:r>
      <w:r w:rsidR="0024550D" w:rsidRPr="00583531">
        <w:rPr>
          <w:rFonts w:ascii="New times roman" w:eastAsia="Times New Roman" w:hAnsi="New times roman"/>
        </w:rPr>
        <w:t xml:space="preserve"> </w:t>
      </w:r>
      <w:r w:rsidR="00593C9C" w:rsidRPr="00583531">
        <w:rPr>
          <w:rFonts w:ascii="New times roman" w:eastAsia="Times New Roman" w:hAnsi="New times roman"/>
        </w:rPr>
        <w:t>E</w:t>
      </w:r>
      <w:r w:rsidR="0024550D" w:rsidRPr="00583531">
        <w:rPr>
          <w:rFonts w:ascii="New times roman" w:eastAsia="Times New Roman" w:hAnsi="New times roman"/>
        </w:rPr>
        <w:t xml:space="preserve">conomic prosperity leads to wealth accumulation and </w:t>
      </w:r>
      <w:r w:rsidR="004775CC" w:rsidRPr="00583531">
        <w:rPr>
          <w:rFonts w:ascii="New times roman" w:eastAsia="Times New Roman" w:hAnsi="New times roman"/>
        </w:rPr>
        <w:t>pecuniary</w:t>
      </w:r>
      <w:r w:rsidR="0024550D" w:rsidRPr="00583531">
        <w:rPr>
          <w:rFonts w:ascii="New times roman" w:eastAsia="Times New Roman" w:hAnsi="New times roman"/>
        </w:rPr>
        <w:t xml:space="preserve"> wellbeing</w:t>
      </w:r>
      <w:r w:rsidR="004775CC" w:rsidRPr="00583531">
        <w:rPr>
          <w:rFonts w:ascii="New times roman" w:eastAsia="Times New Roman" w:hAnsi="New times roman"/>
        </w:rPr>
        <w:t xml:space="preserve"> both in monetary and non-monetary </w:t>
      </w:r>
      <w:r w:rsidR="00FE57C7" w:rsidRPr="00583531">
        <w:rPr>
          <w:rFonts w:ascii="New times roman" w:eastAsia="Times New Roman" w:hAnsi="New times roman"/>
        </w:rPr>
        <w:t>terms.</w:t>
      </w:r>
      <w:r w:rsidR="000E3C87" w:rsidRPr="00583531">
        <w:rPr>
          <w:rFonts w:ascii="New times roman" w:eastAsia="Times New Roman" w:hAnsi="New times roman"/>
        </w:rPr>
        <w:t xml:space="preserve"> Economic prosperity leads to</w:t>
      </w:r>
      <w:r w:rsidR="00935FE4">
        <w:rPr>
          <w:rFonts w:ascii="New times roman" w:eastAsia="Times New Roman" w:hAnsi="New times roman"/>
        </w:rPr>
        <w:t xml:space="preserve"> m</w:t>
      </w:r>
      <w:r w:rsidR="00957026" w:rsidRPr="00583531">
        <w:rPr>
          <w:rFonts w:ascii="New times roman" w:hAnsi="New times roman" w:cs="Calibri"/>
          <w:bCs/>
          <w:iCs/>
        </w:rPr>
        <w:t>ore equitable</w:t>
      </w:r>
      <w:r w:rsidR="000E3C87" w:rsidRPr="00583531">
        <w:rPr>
          <w:rFonts w:ascii="New times roman" w:hAnsi="New times roman" w:cs="Calibri"/>
          <w:bCs/>
          <w:iCs/>
        </w:rPr>
        <w:t xml:space="preserve"> access to assets and </w:t>
      </w:r>
      <w:r w:rsidR="00FE57C7" w:rsidRPr="00583531">
        <w:rPr>
          <w:rFonts w:ascii="New times roman" w:hAnsi="New times roman" w:cs="Calibri"/>
          <w:bCs/>
          <w:iCs/>
        </w:rPr>
        <w:t>services,</w:t>
      </w:r>
      <w:r w:rsidR="00957026" w:rsidRPr="00583531">
        <w:rPr>
          <w:rFonts w:ascii="New times roman" w:hAnsi="New times roman" w:cs="Calibri"/>
          <w:bCs/>
          <w:iCs/>
        </w:rPr>
        <w:t xml:space="preserve"> land, water, technology, innovation and credit, banking and financial services</w:t>
      </w:r>
      <w:r w:rsidR="000E3C87" w:rsidRPr="00583531">
        <w:rPr>
          <w:rFonts w:ascii="New times roman" w:hAnsi="New times roman" w:cs="Calibri"/>
          <w:bCs/>
          <w:iCs/>
        </w:rPr>
        <w:t xml:space="preserve"> </w:t>
      </w:r>
      <w:r w:rsidR="00FE57C7" w:rsidRPr="00583531">
        <w:rPr>
          <w:rFonts w:ascii="New times roman" w:hAnsi="New times roman" w:cs="Calibri"/>
          <w:bCs/>
          <w:iCs/>
        </w:rPr>
        <w:t>which strengthen</w:t>
      </w:r>
      <w:r w:rsidR="00957026" w:rsidRPr="00583531">
        <w:rPr>
          <w:rFonts w:ascii="New times roman" w:hAnsi="New times roman" w:cs="Calibri"/>
          <w:bCs/>
          <w:iCs/>
        </w:rPr>
        <w:t xml:space="preserve"> women’s rights and promote economic </w:t>
      </w:r>
      <w:r w:rsidR="00FE57C7" w:rsidRPr="00583531">
        <w:rPr>
          <w:rFonts w:ascii="New times roman" w:hAnsi="New times roman" w:cs="Calibri"/>
          <w:bCs/>
          <w:iCs/>
        </w:rPr>
        <w:t>growth.</w:t>
      </w:r>
      <w:r w:rsidR="00957026" w:rsidRPr="00583531">
        <w:rPr>
          <w:rFonts w:ascii="New times roman" w:hAnsi="New times roman" w:cs="Calibri"/>
          <w:bCs/>
          <w:iCs/>
        </w:rPr>
        <w:t xml:space="preserve"> </w:t>
      </w:r>
      <w:r w:rsidR="000E3C87" w:rsidRPr="00583531">
        <w:rPr>
          <w:rFonts w:ascii="New times roman" w:hAnsi="New times roman" w:cs="Calibri"/>
          <w:bCs/>
          <w:iCs/>
        </w:rPr>
        <w:t xml:space="preserve"> Economic </w:t>
      </w:r>
      <w:r w:rsidR="00FE57C7" w:rsidRPr="00583531">
        <w:rPr>
          <w:rFonts w:ascii="New times roman" w:hAnsi="New times roman" w:cs="Calibri"/>
          <w:bCs/>
          <w:iCs/>
        </w:rPr>
        <w:t xml:space="preserve">prosperity </w:t>
      </w:r>
      <w:proofErr w:type="gramStart"/>
      <w:r w:rsidR="00FE57C7" w:rsidRPr="00583531">
        <w:rPr>
          <w:rFonts w:ascii="New times roman" w:hAnsi="New times roman"/>
        </w:rPr>
        <w:t>graduates</w:t>
      </w:r>
      <w:proofErr w:type="gramEnd"/>
      <w:r w:rsidR="00957026" w:rsidRPr="00583531">
        <w:rPr>
          <w:rFonts w:ascii="New times roman" w:hAnsi="New times roman"/>
        </w:rPr>
        <w:t xml:space="preserve"> women’s income-generating activities from survival level in</w:t>
      </w:r>
      <w:r w:rsidR="000E3C87" w:rsidRPr="00583531">
        <w:rPr>
          <w:rFonts w:ascii="New times roman" w:hAnsi="New times roman"/>
        </w:rPr>
        <w:t>to strong and viable businesses</w:t>
      </w:r>
      <w:r w:rsidR="00957026" w:rsidRPr="00583531">
        <w:rPr>
          <w:rFonts w:ascii="New times roman" w:hAnsi="New times roman"/>
        </w:rPr>
        <w:t xml:space="preserve"> </w:t>
      </w:r>
      <w:r w:rsidR="00935FE4">
        <w:rPr>
          <w:rFonts w:ascii="New times roman" w:hAnsi="New times roman"/>
        </w:rPr>
        <w:t xml:space="preserve">to </w:t>
      </w:r>
      <w:r w:rsidR="00957026" w:rsidRPr="00583531">
        <w:rPr>
          <w:rFonts w:ascii="New times roman" w:hAnsi="New times roman"/>
        </w:rPr>
        <w:t>fully develop their productive assets, their land and their businesses.</w:t>
      </w:r>
      <w:r w:rsidR="000E3C87" w:rsidRPr="00583531">
        <w:rPr>
          <w:rFonts w:ascii="New times roman" w:hAnsi="New times roman"/>
        </w:rPr>
        <w:t xml:space="preserve"> </w:t>
      </w:r>
      <w:r w:rsidR="00B46098" w:rsidRPr="00583531">
        <w:rPr>
          <w:rFonts w:ascii="New times roman" w:hAnsi="New times roman" w:cs="Sabon LT Std"/>
        </w:rPr>
        <w:t xml:space="preserve">Women’s economic </w:t>
      </w:r>
      <w:r w:rsidR="00FE57C7" w:rsidRPr="00583531">
        <w:rPr>
          <w:rFonts w:ascii="New times roman" w:hAnsi="New times roman" w:cs="Sabon LT Std"/>
        </w:rPr>
        <w:t>prosperity leads</w:t>
      </w:r>
      <w:r w:rsidR="000E3C87" w:rsidRPr="00583531">
        <w:rPr>
          <w:rFonts w:ascii="New times roman" w:hAnsi="New times roman" w:cs="Sabon LT Std"/>
        </w:rPr>
        <w:t xml:space="preserve"> women to </w:t>
      </w:r>
      <w:r w:rsidR="00FE57C7" w:rsidRPr="00583531">
        <w:rPr>
          <w:rFonts w:ascii="New times roman" w:hAnsi="New times roman" w:cs="Sabon LT Std"/>
        </w:rPr>
        <w:t>achieve equal</w:t>
      </w:r>
      <w:r w:rsidR="00B46098" w:rsidRPr="00583531">
        <w:rPr>
          <w:rFonts w:ascii="New times roman" w:hAnsi="New times roman" w:cs="Sabon LT Std"/>
        </w:rPr>
        <w:t xml:space="preserve"> access to and control over economic resources, and ensuring they can use them to exert increased control over other areas of their lives (Taylor and </w:t>
      </w:r>
      <w:proofErr w:type="spellStart"/>
      <w:r w:rsidR="00B46098" w:rsidRPr="00583531">
        <w:rPr>
          <w:rFonts w:ascii="New times roman" w:hAnsi="New times roman" w:cs="Sabon LT Std"/>
        </w:rPr>
        <w:t>Pereznieto</w:t>
      </w:r>
      <w:proofErr w:type="spellEnd"/>
      <w:r w:rsidR="00B46098" w:rsidRPr="00583531">
        <w:rPr>
          <w:rFonts w:ascii="New times roman" w:hAnsi="New times roman" w:cs="Sabon LT Std"/>
        </w:rPr>
        <w:t>, 2014).</w:t>
      </w:r>
      <w:r w:rsidR="000E3C87" w:rsidRPr="00583531">
        <w:rPr>
          <w:rFonts w:ascii="New times roman" w:hAnsi="New times roman" w:cs="Sabon LT Std"/>
        </w:rPr>
        <w:t xml:space="preserve"> </w:t>
      </w:r>
      <w:r w:rsidR="00371DBC">
        <w:rPr>
          <w:rFonts w:ascii="New times roman" w:hAnsi="New times roman" w:cs="Sabon LT Std"/>
        </w:rPr>
        <w:t>W</w:t>
      </w:r>
      <w:r w:rsidR="000E3C87" w:rsidRPr="00583531">
        <w:rPr>
          <w:rFonts w:ascii="New times roman" w:hAnsi="New times roman" w:cs="Sabon LT Std"/>
        </w:rPr>
        <w:t xml:space="preserve">omen </w:t>
      </w:r>
      <w:r w:rsidR="00371DBC" w:rsidRPr="00583531">
        <w:rPr>
          <w:rFonts w:ascii="New times roman" w:hAnsi="New times roman" w:cs="Sabon LT Std"/>
        </w:rPr>
        <w:t>empowerment</w:t>
      </w:r>
      <w:r w:rsidR="000E3C87" w:rsidRPr="00583531">
        <w:rPr>
          <w:rFonts w:ascii="New times roman" w:hAnsi="New times roman" w:cs="Sabon LT Std"/>
        </w:rPr>
        <w:t xml:space="preserve"> with </w:t>
      </w:r>
      <w:r w:rsidR="00FE57C7" w:rsidRPr="00583531">
        <w:rPr>
          <w:rFonts w:ascii="New times roman" w:hAnsi="New times roman" w:cs="Sabon LT Std"/>
        </w:rPr>
        <w:t>prosperity does</w:t>
      </w:r>
      <w:r w:rsidR="000E3C87" w:rsidRPr="00583531">
        <w:rPr>
          <w:rFonts w:ascii="New times roman" w:hAnsi="New times roman" w:cs="Sabon LT Std"/>
        </w:rPr>
        <w:t xml:space="preserve"> not </w:t>
      </w:r>
      <w:r w:rsidR="00FE57C7" w:rsidRPr="00583531">
        <w:rPr>
          <w:rFonts w:ascii="New times roman" w:hAnsi="New times roman" w:cs="Sabon LT Std"/>
        </w:rPr>
        <w:t>only increase</w:t>
      </w:r>
      <w:r w:rsidR="00B46098" w:rsidRPr="00583531">
        <w:rPr>
          <w:rFonts w:ascii="New times roman" w:hAnsi="New times roman" w:cs="Sabon LT Std"/>
        </w:rPr>
        <w:t xml:space="preserve"> in women’s access to income and assets but also with control over them and how they use that control in other aspects of life (Taylor and </w:t>
      </w:r>
      <w:proofErr w:type="spellStart"/>
      <w:r w:rsidR="00B46098" w:rsidRPr="00583531">
        <w:rPr>
          <w:rFonts w:ascii="New times roman" w:hAnsi="New times roman" w:cs="Sabon LT Std"/>
        </w:rPr>
        <w:t>Pereznieto</w:t>
      </w:r>
      <w:proofErr w:type="spellEnd"/>
      <w:r w:rsidR="00B46098" w:rsidRPr="00583531">
        <w:rPr>
          <w:rFonts w:ascii="New times roman" w:hAnsi="New times roman" w:cs="Sabon LT Std"/>
        </w:rPr>
        <w:t>, 2014).</w:t>
      </w:r>
      <w:r w:rsidR="000E3C87" w:rsidRPr="00583531">
        <w:rPr>
          <w:rFonts w:ascii="New times roman" w:hAnsi="New times roman" w:cs="Sabon LT Std"/>
        </w:rPr>
        <w:t xml:space="preserve"> </w:t>
      </w:r>
      <w:commentRangeStart w:id="55"/>
      <w:r w:rsidR="000E3C87" w:rsidRPr="00583531">
        <w:rPr>
          <w:rFonts w:ascii="New times roman" w:eastAsia="Times New Roman" w:hAnsi="New times roman"/>
        </w:rPr>
        <w:t>In</w:t>
      </w:r>
      <w:commentRangeEnd w:id="55"/>
      <w:r w:rsidR="00741951">
        <w:rPr>
          <w:rStyle w:val="CommentReference"/>
          <w:rFonts w:asciiTheme="minorHAnsi" w:hAnsiTheme="minorHAnsi" w:cstheme="minorBidi"/>
          <w:color w:val="auto"/>
        </w:rPr>
        <w:commentReference w:id="55"/>
      </w:r>
      <w:r w:rsidR="000E3C87" w:rsidRPr="00583531">
        <w:rPr>
          <w:rFonts w:ascii="New times roman" w:eastAsia="Times New Roman" w:hAnsi="New times roman"/>
        </w:rPr>
        <w:t xml:space="preserve"> this study economic prosperity shall mean women’s emancipation in income,</w:t>
      </w:r>
      <w:r w:rsidR="000E3C87" w:rsidRPr="00583531">
        <w:rPr>
          <w:rFonts w:ascii="New times roman" w:hAnsi="New times roman"/>
        </w:rPr>
        <w:t xml:space="preserve"> propensity to save, invest and spend</w:t>
      </w:r>
      <w:r w:rsidR="00371DBC">
        <w:rPr>
          <w:rFonts w:ascii="New times roman" w:hAnsi="New times roman"/>
        </w:rPr>
        <w:t>.</w:t>
      </w:r>
    </w:p>
    <w:p w14:paraId="348E7DF9" w14:textId="77777777" w:rsidR="00860D39" w:rsidRPr="00583531" w:rsidRDefault="00860D39" w:rsidP="00490D45">
      <w:pPr>
        <w:autoSpaceDE w:val="0"/>
        <w:autoSpaceDN w:val="0"/>
        <w:adjustRightInd w:val="0"/>
        <w:spacing w:after="0" w:line="480" w:lineRule="auto"/>
        <w:rPr>
          <w:rFonts w:ascii="New times roman" w:hAnsi="New times roman" w:cs="ArialMT"/>
          <w:sz w:val="24"/>
          <w:szCs w:val="24"/>
        </w:rPr>
      </w:pPr>
    </w:p>
    <w:p w14:paraId="59837D6A" w14:textId="77777777" w:rsidR="00343C41" w:rsidRPr="00583531" w:rsidRDefault="0024550D" w:rsidP="00A76721">
      <w:pPr>
        <w:spacing w:line="480" w:lineRule="auto"/>
        <w:rPr>
          <w:rFonts w:ascii="New times roman" w:hAnsi="New times roman"/>
          <w:b/>
          <w:sz w:val="24"/>
          <w:szCs w:val="24"/>
        </w:rPr>
      </w:pPr>
      <w:r w:rsidRPr="00583531">
        <w:rPr>
          <w:rFonts w:ascii="New times roman" w:hAnsi="New times roman"/>
          <w:b/>
          <w:sz w:val="24"/>
          <w:szCs w:val="24"/>
        </w:rPr>
        <w:t xml:space="preserve">1.2.4 </w:t>
      </w:r>
      <w:r w:rsidR="00893EBF" w:rsidRPr="00583531">
        <w:rPr>
          <w:rFonts w:ascii="New times roman" w:hAnsi="New times roman"/>
          <w:b/>
          <w:sz w:val="24"/>
          <w:szCs w:val="24"/>
        </w:rPr>
        <w:t>C</w:t>
      </w:r>
      <w:r w:rsidRPr="00583531">
        <w:rPr>
          <w:rFonts w:ascii="New times roman" w:hAnsi="New times roman"/>
          <w:b/>
          <w:sz w:val="24"/>
          <w:szCs w:val="24"/>
        </w:rPr>
        <w:t>ontextual B</w:t>
      </w:r>
      <w:r w:rsidR="00343C41" w:rsidRPr="00583531">
        <w:rPr>
          <w:rFonts w:ascii="New times roman" w:hAnsi="New times roman"/>
          <w:b/>
          <w:sz w:val="24"/>
          <w:szCs w:val="24"/>
        </w:rPr>
        <w:t xml:space="preserve">ackground </w:t>
      </w:r>
    </w:p>
    <w:p w14:paraId="246F420C" w14:textId="6711FAB6" w:rsidR="00893EBF" w:rsidRPr="00583531" w:rsidRDefault="00AA362E" w:rsidP="00A76721">
      <w:pPr>
        <w:spacing w:line="480" w:lineRule="auto"/>
        <w:jc w:val="both"/>
        <w:rPr>
          <w:rFonts w:ascii="New times roman" w:hAnsi="New times roman" w:cs="Arial"/>
          <w:sz w:val="24"/>
          <w:szCs w:val="24"/>
        </w:rPr>
      </w:pPr>
      <w:commentRangeStart w:id="56"/>
      <w:r w:rsidRPr="00583531">
        <w:rPr>
          <w:rFonts w:ascii="New times roman" w:hAnsi="New times roman"/>
          <w:sz w:val="24"/>
          <w:szCs w:val="24"/>
        </w:rPr>
        <w:t>Kabale district is found in western Uganda.</w:t>
      </w:r>
      <w:commentRangeEnd w:id="56"/>
      <w:r w:rsidR="00741951">
        <w:rPr>
          <w:rStyle w:val="CommentReference"/>
        </w:rPr>
        <w:commentReference w:id="56"/>
      </w:r>
      <w:r w:rsidRPr="00583531">
        <w:rPr>
          <w:rFonts w:ascii="New times roman" w:hAnsi="New times roman"/>
          <w:sz w:val="24"/>
          <w:szCs w:val="24"/>
        </w:rPr>
        <w:t xml:space="preserve"> There are various programs that target to empower women.  These include </w:t>
      </w:r>
      <w:r w:rsidR="00935FE4" w:rsidRPr="00935FE4">
        <w:rPr>
          <w:rFonts w:ascii="New times roman" w:hAnsi="New times roman"/>
          <w:sz w:val="24"/>
          <w:szCs w:val="24"/>
        </w:rPr>
        <w:t>National Agriculture Advisory Services (NAADS)</w:t>
      </w:r>
      <w:r w:rsidRPr="00583531">
        <w:rPr>
          <w:rFonts w:ascii="New times roman" w:hAnsi="New times roman"/>
          <w:sz w:val="24"/>
          <w:szCs w:val="24"/>
        </w:rPr>
        <w:t xml:space="preserve">, Youth livelihood programs </w:t>
      </w:r>
      <w:r w:rsidR="00FE57C7" w:rsidRPr="00583531">
        <w:rPr>
          <w:rFonts w:ascii="New times roman" w:hAnsi="New times roman"/>
          <w:sz w:val="24"/>
          <w:szCs w:val="24"/>
        </w:rPr>
        <w:t xml:space="preserve">and </w:t>
      </w:r>
      <w:r w:rsidR="00935FE4" w:rsidRPr="00935FE4">
        <w:rPr>
          <w:rFonts w:ascii="New times roman" w:hAnsi="New times roman"/>
          <w:sz w:val="24"/>
          <w:szCs w:val="24"/>
        </w:rPr>
        <w:t xml:space="preserve">Uganda Women Entrepreneurship </w:t>
      </w:r>
      <w:proofErr w:type="spellStart"/>
      <w:r w:rsidR="00935FE4" w:rsidRPr="00935FE4">
        <w:rPr>
          <w:rFonts w:ascii="New times roman" w:hAnsi="New times roman"/>
          <w:sz w:val="24"/>
          <w:szCs w:val="24"/>
        </w:rPr>
        <w:t>Programme</w:t>
      </w:r>
      <w:proofErr w:type="spellEnd"/>
      <w:r w:rsidR="00935FE4">
        <w:rPr>
          <w:rFonts w:ascii="New times roman" w:hAnsi="New times roman"/>
          <w:sz w:val="24"/>
          <w:szCs w:val="24"/>
        </w:rPr>
        <w:t xml:space="preserve"> (</w:t>
      </w:r>
      <w:r w:rsidR="00FE57C7" w:rsidRPr="00583531">
        <w:rPr>
          <w:rFonts w:ascii="New times roman" w:hAnsi="New times roman"/>
          <w:sz w:val="24"/>
          <w:szCs w:val="24"/>
        </w:rPr>
        <w:t>UWEP</w:t>
      </w:r>
      <w:r w:rsidR="00935FE4">
        <w:rPr>
          <w:rFonts w:ascii="New times roman" w:hAnsi="New times roman"/>
          <w:sz w:val="24"/>
          <w:szCs w:val="24"/>
        </w:rPr>
        <w:t>)</w:t>
      </w:r>
      <w:r w:rsidRPr="00583531">
        <w:rPr>
          <w:rFonts w:ascii="New times roman" w:hAnsi="New times roman"/>
          <w:sz w:val="24"/>
          <w:szCs w:val="24"/>
        </w:rPr>
        <w:t xml:space="preserve">. These disburse </w:t>
      </w:r>
      <w:r w:rsidR="00FE57C7" w:rsidRPr="00583531">
        <w:rPr>
          <w:rFonts w:ascii="New times roman" w:hAnsi="New times roman"/>
          <w:sz w:val="24"/>
          <w:szCs w:val="24"/>
        </w:rPr>
        <w:t>funds, inform</w:t>
      </w:r>
      <w:r w:rsidR="00893EBF" w:rsidRPr="00583531">
        <w:rPr>
          <w:rFonts w:ascii="New times roman" w:hAnsi="New times roman"/>
          <w:sz w:val="24"/>
          <w:szCs w:val="24"/>
        </w:rPr>
        <w:t xml:space="preserve"> of credit</w:t>
      </w:r>
      <w:r w:rsidRPr="00583531">
        <w:rPr>
          <w:rFonts w:ascii="New times roman" w:hAnsi="New times roman"/>
          <w:sz w:val="24"/>
          <w:szCs w:val="24"/>
        </w:rPr>
        <w:t xml:space="preserve"> and property for wealth creation</w:t>
      </w:r>
      <w:r w:rsidR="00893EBF" w:rsidRPr="00583531">
        <w:rPr>
          <w:rFonts w:ascii="New times roman" w:hAnsi="New times roman"/>
          <w:sz w:val="24"/>
          <w:szCs w:val="24"/>
        </w:rPr>
        <w:t xml:space="preserve">. </w:t>
      </w:r>
      <w:r w:rsidR="00A76721" w:rsidRPr="00583531">
        <w:rPr>
          <w:rFonts w:ascii="New times roman" w:hAnsi="New times roman"/>
          <w:sz w:val="24"/>
          <w:szCs w:val="24"/>
        </w:rPr>
        <w:t xml:space="preserve"> For </w:t>
      </w:r>
      <w:r w:rsidR="00FE57C7" w:rsidRPr="00583531">
        <w:rPr>
          <w:rFonts w:ascii="New times roman" w:hAnsi="New times roman"/>
          <w:sz w:val="24"/>
          <w:szCs w:val="24"/>
        </w:rPr>
        <w:t>example,</w:t>
      </w:r>
      <w:r w:rsidR="00A76721" w:rsidRPr="00583531">
        <w:rPr>
          <w:rFonts w:ascii="New times roman" w:hAnsi="New times roman"/>
          <w:sz w:val="24"/>
          <w:szCs w:val="24"/>
        </w:rPr>
        <w:t xml:space="preserve"> a</w:t>
      </w:r>
      <w:r w:rsidR="00893EBF" w:rsidRPr="00583531">
        <w:rPr>
          <w:rFonts w:ascii="New times roman" w:hAnsi="New times roman"/>
          <w:sz w:val="24"/>
          <w:szCs w:val="24"/>
        </w:rPr>
        <w:t xml:space="preserve"> total of 1038 women in Kabale district ha</w:t>
      </w:r>
      <w:r w:rsidR="00A76721" w:rsidRPr="00583531">
        <w:rPr>
          <w:rFonts w:ascii="New times roman" w:hAnsi="New times roman"/>
          <w:sz w:val="24"/>
          <w:szCs w:val="24"/>
        </w:rPr>
        <w:t>d</w:t>
      </w:r>
      <w:r w:rsidR="00893EBF" w:rsidRPr="00583531">
        <w:rPr>
          <w:rFonts w:ascii="New times roman" w:hAnsi="New times roman"/>
          <w:sz w:val="24"/>
          <w:szCs w:val="24"/>
        </w:rPr>
        <w:t xml:space="preserve"> so far benefited from UWEP since its launch in the district. In the financial year 2016/17 Kabale district received 366 million which benefited 82 women groups in the district. In </w:t>
      </w:r>
      <w:r w:rsidR="00893EBF" w:rsidRPr="00583531">
        <w:rPr>
          <w:rFonts w:ascii="New times roman" w:hAnsi="New times roman"/>
          <w:sz w:val="24"/>
          <w:szCs w:val="24"/>
        </w:rPr>
        <w:lastRenderedPageBreak/>
        <w:t>the 2018/19 financial year, Kabale district received 106 million</w:t>
      </w:r>
      <w:r w:rsidR="00FE57C7">
        <w:rPr>
          <w:rFonts w:ascii="New times roman" w:hAnsi="New times roman"/>
          <w:sz w:val="24"/>
          <w:szCs w:val="24"/>
        </w:rPr>
        <w:t>.</w:t>
      </w:r>
      <w:r w:rsidR="00893EBF" w:rsidRPr="00583531">
        <w:rPr>
          <w:rFonts w:ascii="New times roman" w:hAnsi="New times roman"/>
          <w:sz w:val="24"/>
          <w:szCs w:val="24"/>
        </w:rPr>
        <w:t xml:space="preserve"> In this financial year 2019/2020, </w:t>
      </w:r>
      <w:r w:rsidR="00FE57C7" w:rsidRPr="00583531">
        <w:rPr>
          <w:rFonts w:ascii="New times roman" w:hAnsi="New times roman"/>
          <w:sz w:val="24"/>
          <w:szCs w:val="24"/>
        </w:rPr>
        <w:t>it received 278</w:t>
      </w:r>
      <w:r w:rsidR="00893EBF" w:rsidRPr="00583531">
        <w:rPr>
          <w:rFonts w:ascii="New times roman" w:hAnsi="New times roman"/>
          <w:sz w:val="24"/>
          <w:szCs w:val="24"/>
        </w:rPr>
        <w:t xml:space="preserve"> million shillings meant to benefit 48 Women groups in the district.  </w:t>
      </w:r>
      <w:r w:rsidR="00A76721" w:rsidRPr="00583531">
        <w:rPr>
          <w:rFonts w:ascii="New times roman" w:hAnsi="New times roman"/>
          <w:sz w:val="24"/>
          <w:szCs w:val="24"/>
        </w:rPr>
        <w:t xml:space="preserve">NAADS </w:t>
      </w:r>
      <w:r w:rsidR="00FE57C7" w:rsidRPr="00583531">
        <w:rPr>
          <w:rFonts w:ascii="New times roman" w:hAnsi="New times roman"/>
          <w:sz w:val="24"/>
          <w:szCs w:val="24"/>
        </w:rPr>
        <w:t>and Youth</w:t>
      </w:r>
      <w:r w:rsidR="004775CC" w:rsidRPr="00583531">
        <w:rPr>
          <w:rFonts w:ascii="New times roman" w:hAnsi="New times roman"/>
          <w:sz w:val="24"/>
          <w:szCs w:val="24"/>
        </w:rPr>
        <w:t xml:space="preserve"> livelihood </w:t>
      </w:r>
      <w:r w:rsidR="00FE57C7" w:rsidRPr="00583531">
        <w:rPr>
          <w:rFonts w:ascii="New times roman" w:hAnsi="New times roman"/>
          <w:sz w:val="24"/>
          <w:szCs w:val="24"/>
        </w:rPr>
        <w:t>program ha</w:t>
      </w:r>
      <w:r w:rsidR="0090576B">
        <w:rPr>
          <w:rFonts w:ascii="New times roman" w:hAnsi="New times roman"/>
          <w:sz w:val="24"/>
          <w:szCs w:val="24"/>
        </w:rPr>
        <w:t>ve</w:t>
      </w:r>
      <w:r w:rsidR="00A76721" w:rsidRPr="00583531">
        <w:rPr>
          <w:rFonts w:ascii="New times roman" w:hAnsi="New times roman"/>
          <w:sz w:val="24"/>
          <w:szCs w:val="24"/>
        </w:rPr>
        <w:t xml:space="preserve"> distributed goats, cows</w:t>
      </w:r>
      <w:r w:rsidR="00FE57C7">
        <w:rPr>
          <w:rFonts w:ascii="New times roman" w:hAnsi="New times roman"/>
          <w:sz w:val="24"/>
          <w:szCs w:val="24"/>
        </w:rPr>
        <w:t>,</w:t>
      </w:r>
      <w:r w:rsidR="00A76721" w:rsidRPr="00583531">
        <w:rPr>
          <w:rFonts w:ascii="New times roman" w:hAnsi="New times roman"/>
          <w:sz w:val="24"/>
          <w:szCs w:val="24"/>
        </w:rPr>
        <w:t xml:space="preserve"> chicken</w:t>
      </w:r>
      <w:r w:rsidR="00FE57C7">
        <w:rPr>
          <w:rFonts w:ascii="New times roman" w:hAnsi="New times roman"/>
          <w:sz w:val="24"/>
          <w:szCs w:val="24"/>
        </w:rPr>
        <w:t>s</w:t>
      </w:r>
      <w:r w:rsidR="00A76721" w:rsidRPr="00583531">
        <w:rPr>
          <w:rFonts w:ascii="New times roman" w:hAnsi="New times roman"/>
          <w:sz w:val="24"/>
          <w:szCs w:val="24"/>
        </w:rPr>
        <w:t xml:space="preserve"> and improved seeds</w:t>
      </w:r>
      <w:r w:rsidR="00893EBF" w:rsidRPr="00583531">
        <w:rPr>
          <w:rFonts w:ascii="New times roman" w:hAnsi="New times roman" w:cs="Arial"/>
          <w:sz w:val="24"/>
          <w:szCs w:val="24"/>
        </w:rPr>
        <w:t>. Th</w:t>
      </w:r>
      <w:r w:rsidR="0090576B">
        <w:rPr>
          <w:rFonts w:ascii="New times roman" w:hAnsi="New times roman" w:cs="Arial"/>
          <w:sz w:val="24"/>
          <w:szCs w:val="24"/>
        </w:rPr>
        <w:t>ese programmes</w:t>
      </w:r>
      <w:r w:rsidR="00893EBF" w:rsidRPr="00583531">
        <w:rPr>
          <w:rFonts w:ascii="New times roman" w:hAnsi="New times roman" w:cs="Arial"/>
          <w:sz w:val="24"/>
          <w:szCs w:val="24"/>
        </w:rPr>
        <w:t xml:space="preserve"> </w:t>
      </w:r>
      <w:r w:rsidR="0090576B">
        <w:rPr>
          <w:rFonts w:ascii="New times roman" w:hAnsi="New times roman" w:cs="Arial"/>
          <w:sz w:val="24"/>
          <w:szCs w:val="24"/>
        </w:rPr>
        <w:t>e</w:t>
      </w:r>
      <w:r w:rsidR="00893EBF" w:rsidRPr="00583531">
        <w:rPr>
          <w:rFonts w:ascii="New times roman" w:hAnsi="New times roman" w:cs="Arial"/>
          <w:sz w:val="24"/>
          <w:szCs w:val="24"/>
        </w:rPr>
        <w:t xml:space="preserve">mpower women so that they can engage in initiatives that will increase their household incomes. </w:t>
      </w:r>
    </w:p>
    <w:p w14:paraId="21FE513A" w14:textId="77777777" w:rsidR="0090576B" w:rsidRDefault="00893EBF" w:rsidP="0090576B">
      <w:pPr>
        <w:spacing w:after="0" w:line="480" w:lineRule="auto"/>
        <w:jc w:val="both"/>
        <w:rPr>
          <w:rFonts w:ascii="New times roman" w:hAnsi="New times roman"/>
          <w:sz w:val="24"/>
          <w:szCs w:val="24"/>
        </w:rPr>
      </w:pPr>
      <w:r w:rsidRPr="00583531">
        <w:rPr>
          <w:rFonts w:ascii="New times roman" w:hAnsi="New times roman" w:cs="Arial"/>
          <w:sz w:val="24"/>
          <w:szCs w:val="24"/>
        </w:rPr>
        <w:t xml:space="preserve">In spite </w:t>
      </w:r>
      <w:r w:rsidR="00FE57C7" w:rsidRPr="00583531">
        <w:rPr>
          <w:rFonts w:ascii="New times roman" w:hAnsi="New times roman" w:cs="Arial"/>
          <w:sz w:val="24"/>
          <w:szCs w:val="24"/>
        </w:rPr>
        <w:t>of women</w:t>
      </w:r>
      <w:r w:rsidR="00A76721" w:rsidRPr="00583531">
        <w:rPr>
          <w:rFonts w:ascii="New times roman" w:hAnsi="New times roman" w:cs="Arial"/>
          <w:sz w:val="24"/>
          <w:szCs w:val="24"/>
        </w:rPr>
        <w:t xml:space="preserve"> empowerment programs in the district, </w:t>
      </w:r>
      <w:r w:rsidR="00FE57C7" w:rsidRPr="00583531">
        <w:rPr>
          <w:rFonts w:ascii="New times roman" w:hAnsi="New times roman" w:cs="Arial"/>
          <w:sz w:val="24"/>
          <w:szCs w:val="24"/>
        </w:rPr>
        <w:t>women are</w:t>
      </w:r>
      <w:r w:rsidRPr="00583531">
        <w:rPr>
          <w:rFonts w:ascii="New times roman" w:hAnsi="New times roman" w:cs="Arial"/>
          <w:sz w:val="24"/>
          <w:szCs w:val="24"/>
        </w:rPr>
        <w:t xml:space="preserve"> still vulnerable, they are dependent on husbands and their income levels have not improved to make an impact in the home and society (Kabale District Local Government Social Services Report 2019). It is therefore not </w:t>
      </w:r>
      <w:commentRangeStart w:id="57"/>
      <w:r w:rsidRPr="00583531">
        <w:rPr>
          <w:rFonts w:ascii="New times roman" w:hAnsi="New times roman" w:cs="Arial"/>
          <w:sz w:val="24"/>
          <w:szCs w:val="24"/>
        </w:rPr>
        <w:t xml:space="preserve">clear the impact </w:t>
      </w:r>
      <w:commentRangeEnd w:id="57"/>
      <w:r w:rsidR="00741951">
        <w:rPr>
          <w:rStyle w:val="CommentReference"/>
        </w:rPr>
        <w:commentReference w:id="57"/>
      </w:r>
      <w:r w:rsidR="00A76721" w:rsidRPr="00583531">
        <w:rPr>
          <w:rFonts w:ascii="New times roman" w:hAnsi="New times roman" w:cs="Arial"/>
          <w:sz w:val="24"/>
          <w:szCs w:val="24"/>
        </w:rPr>
        <w:t xml:space="preserve">women </w:t>
      </w:r>
      <w:r w:rsidR="00FE57C7" w:rsidRPr="00583531">
        <w:rPr>
          <w:rFonts w:ascii="New times roman" w:hAnsi="New times roman" w:cs="Arial"/>
          <w:sz w:val="24"/>
          <w:szCs w:val="24"/>
        </w:rPr>
        <w:t>empowerment has</w:t>
      </w:r>
      <w:r w:rsidRPr="00583531">
        <w:rPr>
          <w:rFonts w:ascii="New times roman" w:hAnsi="New times roman" w:cs="Arial"/>
          <w:sz w:val="24"/>
          <w:szCs w:val="24"/>
        </w:rPr>
        <w:t xml:space="preserve"> </w:t>
      </w:r>
      <w:r w:rsidR="00FE57C7" w:rsidRPr="00583531">
        <w:rPr>
          <w:rFonts w:ascii="New times roman" w:hAnsi="New times roman" w:cs="Arial"/>
          <w:sz w:val="24"/>
          <w:szCs w:val="24"/>
        </w:rPr>
        <w:t>made on</w:t>
      </w:r>
      <w:r w:rsidRPr="00583531">
        <w:rPr>
          <w:rFonts w:ascii="New times roman" w:hAnsi="New times roman" w:cs="Arial"/>
          <w:sz w:val="24"/>
          <w:szCs w:val="24"/>
        </w:rPr>
        <w:t xml:space="preserve"> the economic prosperity of women in terms of property ownership, involvement in household investment decisions and household income </w:t>
      </w:r>
      <w:r w:rsidR="0090576B">
        <w:rPr>
          <w:rFonts w:ascii="New times roman" w:hAnsi="New times roman" w:cs="Arial"/>
          <w:sz w:val="24"/>
          <w:szCs w:val="24"/>
        </w:rPr>
        <w:t xml:space="preserve">and </w:t>
      </w:r>
      <w:r w:rsidRPr="00583531">
        <w:rPr>
          <w:rFonts w:ascii="New times roman" w:hAnsi="New times roman" w:cs="Arial"/>
          <w:sz w:val="24"/>
          <w:szCs w:val="24"/>
        </w:rPr>
        <w:t>expenditure. This forms the basis of this study</w:t>
      </w:r>
      <w:r w:rsidRPr="00583531">
        <w:rPr>
          <w:rFonts w:ascii="New times roman" w:hAnsi="New times roman" w:cs="Arial"/>
          <w:color w:val="696969"/>
          <w:sz w:val="24"/>
          <w:szCs w:val="24"/>
        </w:rPr>
        <w:t xml:space="preserve">. </w:t>
      </w:r>
    </w:p>
    <w:p w14:paraId="156B00E1" w14:textId="74F62535" w:rsidR="00343C41" w:rsidRPr="0090576B" w:rsidRDefault="004775CC" w:rsidP="0090576B">
      <w:pPr>
        <w:spacing w:after="0" w:line="480" w:lineRule="auto"/>
        <w:jc w:val="both"/>
        <w:rPr>
          <w:rFonts w:ascii="New times roman" w:hAnsi="New times roman"/>
          <w:sz w:val="24"/>
          <w:szCs w:val="24"/>
        </w:rPr>
      </w:pPr>
      <w:r w:rsidRPr="00583531">
        <w:rPr>
          <w:rFonts w:ascii="New times roman" w:hAnsi="New times roman"/>
          <w:b/>
          <w:sz w:val="24"/>
          <w:szCs w:val="24"/>
        </w:rPr>
        <w:t xml:space="preserve">1.3 </w:t>
      </w:r>
      <w:r w:rsidR="00A76721" w:rsidRPr="00583531">
        <w:rPr>
          <w:rFonts w:ascii="New times roman" w:hAnsi="New times roman"/>
          <w:b/>
          <w:sz w:val="24"/>
          <w:szCs w:val="24"/>
        </w:rPr>
        <w:t>P</w:t>
      </w:r>
      <w:r w:rsidRPr="00583531">
        <w:rPr>
          <w:rFonts w:ascii="New times roman" w:hAnsi="New times roman"/>
          <w:b/>
          <w:sz w:val="24"/>
          <w:szCs w:val="24"/>
        </w:rPr>
        <w:t xml:space="preserve">roblem </w:t>
      </w:r>
      <w:commentRangeStart w:id="58"/>
      <w:r w:rsidRPr="00583531">
        <w:rPr>
          <w:rFonts w:ascii="New times roman" w:hAnsi="New times roman"/>
          <w:b/>
          <w:sz w:val="24"/>
          <w:szCs w:val="24"/>
        </w:rPr>
        <w:t>S</w:t>
      </w:r>
      <w:r w:rsidR="00343C41" w:rsidRPr="00583531">
        <w:rPr>
          <w:rFonts w:ascii="New times roman" w:hAnsi="New times roman"/>
          <w:b/>
          <w:sz w:val="24"/>
          <w:szCs w:val="24"/>
        </w:rPr>
        <w:t>tatement</w:t>
      </w:r>
      <w:commentRangeEnd w:id="58"/>
      <w:r w:rsidR="00741951">
        <w:rPr>
          <w:rStyle w:val="CommentReference"/>
        </w:rPr>
        <w:commentReference w:id="58"/>
      </w:r>
      <w:r w:rsidR="00343C41" w:rsidRPr="00583531">
        <w:rPr>
          <w:rFonts w:ascii="New times roman" w:hAnsi="New times roman"/>
          <w:b/>
          <w:sz w:val="24"/>
          <w:szCs w:val="24"/>
        </w:rPr>
        <w:t xml:space="preserve"> </w:t>
      </w:r>
    </w:p>
    <w:p w14:paraId="450D7BFF" w14:textId="0279F9ED" w:rsidR="00664652" w:rsidRPr="00583531" w:rsidRDefault="00664652" w:rsidP="00A76721">
      <w:pPr>
        <w:autoSpaceDE w:val="0"/>
        <w:autoSpaceDN w:val="0"/>
        <w:adjustRightInd w:val="0"/>
        <w:spacing w:after="0" w:line="480" w:lineRule="auto"/>
        <w:rPr>
          <w:rFonts w:ascii="New times roman" w:hAnsi="New times roman" w:cs="Times New Roman"/>
          <w:sz w:val="24"/>
          <w:szCs w:val="24"/>
        </w:rPr>
      </w:pPr>
      <w:r w:rsidRPr="00583531">
        <w:rPr>
          <w:rFonts w:ascii="New times roman" w:hAnsi="New times roman" w:cs="Times New Roman"/>
          <w:sz w:val="24"/>
          <w:szCs w:val="24"/>
        </w:rPr>
        <w:t xml:space="preserve">Women are </w:t>
      </w:r>
      <w:r w:rsidR="0090576B">
        <w:rPr>
          <w:rFonts w:ascii="New times roman" w:hAnsi="New times roman" w:cs="Times New Roman"/>
          <w:sz w:val="24"/>
          <w:szCs w:val="24"/>
        </w:rPr>
        <w:t>a</w:t>
      </w:r>
      <w:r w:rsidRPr="00583531">
        <w:rPr>
          <w:rFonts w:ascii="New times roman" w:hAnsi="New times roman" w:cs="Times New Roman"/>
          <w:sz w:val="24"/>
          <w:szCs w:val="24"/>
        </w:rPr>
        <w:t xml:space="preserve"> component </w:t>
      </w:r>
      <w:r w:rsidR="00FE57C7" w:rsidRPr="00583531">
        <w:rPr>
          <w:rFonts w:ascii="New times roman" w:hAnsi="New times roman" w:cs="Times New Roman"/>
          <w:sz w:val="24"/>
          <w:szCs w:val="24"/>
        </w:rPr>
        <w:t>of society</w:t>
      </w:r>
      <w:r w:rsidRPr="00583531">
        <w:rPr>
          <w:rFonts w:ascii="New times roman" w:hAnsi="New times roman" w:cs="Times New Roman"/>
          <w:sz w:val="24"/>
          <w:szCs w:val="24"/>
        </w:rPr>
        <w:t xml:space="preserve"> but </w:t>
      </w:r>
      <w:r w:rsidR="0090576B">
        <w:rPr>
          <w:rFonts w:ascii="New times roman" w:hAnsi="New times roman" w:cs="Times New Roman"/>
          <w:sz w:val="24"/>
          <w:szCs w:val="24"/>
        </w:rPr>
        <w:t>the</w:t>
      </w:r>
      <w:r w:rsidR="00510B59">
        <w:rPr>
          <w:rFonts w:ascii="New times roman" w:hAnsi="New times roman" w:cs="Times New Roman"/>
          <w:sz w:val="24"/>
          <w:szCs w:val="24"/>
        </w:rPr>
        <w:t>y</w:t>
      </w:r>
      <w:r w:rsidR="0090576B">
        <w:rPr>
          <w:rFonts w:ascii="New times roman" w:hAnsi="New times roman" w:cs="Times New Roman"/>
          <w:sz w:val="24"/>
          <w:szCs w:val="24"/>
        </w:rPr>
        <w:t xml:space="preserve"> </w:t>
      </w:r>
      <w:r w:rsidRPr="00583531">
        <w:rPr>
          <w:rFonts w:ascii="New times roman" w:hAnsi="New times roman" w:cs="Times New Roman"/>
          <w:sz w:val="24"/>
          <w:szCs w:val="24"/>
        </w:rPr>
        <w:t>still</w:t>
      </w:r>
      <w:r w:rsidR="004775CC" w:rsidRPr="00583531">
        <w:rPr>
          <w:rFonts w:ascii="New times roman" w:hAnsi="New times roman" w:cs="Times New Roman"/>
          <w:sz w:val="24"/>
          <w:szCs w:val="24"/>
        </w:rPr>
        <w:t xml:space="preserve"> </w:t>
      </w:r>
      <w:r w:rsidR="00FE57C7" w:rsidRPr="00583531">
        <w:rPr>
          <w:rFonts w:ascii="New times roman" w:hAnsi="New times roman" w:cs="Times New Roman"/>
          <w:sz w:val="24"/>
          <w:szCs w:val="24"/>
        </w:rPr>
        <w:t>have hindrances</w:t>
      </w:r>
      <w:r w:rsidRPr="00583531">
        <w:rPr>
          <w:rFonts w:ascii="New times roman" w:hAnsi="New times roman" w:cs="Times New Roman"/>
          <w:sz w:val="24"/>
          <w:szCs w:val="24"/>
        </w:rPr>
        <w:t xml:space="preserve"> in getting their rights. </w:t>
      </w:r>
      <w:r w:rsidR="00E221C4" w:rsidRPr="00583531">
        <w:rPr>
          <w:rFonts w:ascii="New times roman" w:hAnsi="New times roman" w:cs="Times New Roman"/>
          <w:sz w:val="24"/>
          <w:szCs w:val="24"/>
        </w:rPr>
        <w:t xml:space="preserve"> Women perform 66% of the world’s work, and produce 50% of the food, yet earn only 10% of the income and own 1% of the property</w:t>
      </w:r>
      <w:r w:rsidR="0092131B" w:rsidRPr="00583531">
        <w:rPr>
          <w:rFonts w:ascii="New times roman" w:hAnsi="New times roman" w:cs="Times New Roman"/>
          <w:sz w:val="24"/>
          <w:szCs w:val="24"/>
        </w:rPr>
        <w:t xml:space="preserve"> (</w:t>
      </w:r>
      <w:r w:rsidR="004775CC" w:rsidRPr="00583531">
        <w:rPr>
          <w:rFonts w:ascii="New times roman" w:hAnsi="New times roman" w:cs="Open Sans"/>
          <w:color w:val="000000"/>
          <w:sz w:val="24"/>
          <w:szCs w:val="24"/>
        </w:rPr>
        <w:t>Aaronson, et al 2017</w:t>
      </w:r>
      <w:r w:rsidR="0092131B" w:rsidRPr="00583531">
        <w:rPr>
          <w:rFonts w:ascii="New times roman" w:hAnsi="New times roman" w:cs="Times New Roman"/>
          <w:sz w:val="24"/>
          <w:szCs w:val="24"/>
        </w:rPr>
        <w:t>)</w:t>
      </w:r>
      <w:r w:rsidR="00E221C4" w:rsidRPr="00583531">
        <w:rPr>
          <w:rFonts w:ascii="New times roman" w:hAnsi="New times roman" w:cs="Times New Roman"/>
          <w:sz w:val="24"/>
          <w:szCs w:val="24"/>
        </w:rPr>
        <w:t>.</w:t>
      </w:r>
      <w:r w:rsidR="0092131B" w:rsidRPr="00583531">
        <w:rPr>
          <w:rFonts w:ascii="New times roman" w:hAnsi="New times roman" w:cs="Times New Roman"/>
          <w:sz w:val="24"/>
          <w:szCs w:val="24"/>
        </w:rPr>
        <w:t xml:space="preserve"> </w:t>
      </w:r>
      <w:r w:rsidR="004775CC" w:rsidRPr="00583531">
        <w:rPr>
          <w:rFonts w:ascii="New times roman" w:hAnsi="New times roman" w:cs="Times New Roman"/>
          <w:sz w:val="24"/>
          <w:szCs w:val="24"/>
        </w:rPr>
        <w:t xml:space="preserve"> </w:t>
      </w:r>
      <w:r w:rsidR="00FE57C7" w:rsidRPr="00583531">
        <w:rPr>
          <w:rFonts w:ascii="New times roman" w:hAnsi="New times roman" w:cs="Times New Roman"/>
          <w:sz w:val="24"/>
          <w:szCs w:val="24"/>
        </w:rPr>
        <w:t>Globally</w:t>
      </w:r>
      <w:r w:rsidR="00FE57C7">
        <w:rPr>
          <w:rFonts w:ascii="New times roman" w:hAnsi="New times roman" w:cs="Times New Roman"/>
          <w:sz w:val="24"/>
          <w:szCs w:val="24"/>
        </w:rPr>
        <w:t>,</w:t>
      </w:r>
      <w:r w:rsidR="00FE57C7" w:rsidRPr="00583531">
        <w:rPr>
          <w:rFonts w:ascii="New times roman" w:hAnsi="New times roman" w:cs="Times New Roman"/>
          <w:sz w:val="24"/>
          <w:szCs w:val="24"/>
        </w:rPr>
        <w:t xml:space="preserve"> women</w:t>
      </w:r>
      <w:r w:rsidRPr="00583531">
        <w:rPr>
          <w:rFonts w:ascii="New times roman" w:hAnsi="New times roman" w:cs="Times New Roman"/>
          <w:sz w:val="24"/>
          <w:szCs w:val="24"/>
        </w:rPr>
        <w:t xml:space="preserve"> </w:t>
      </w:r>
      <w:r w:rsidR="0092131B" w:rsidRPr="00583531">
        <w:rPr>
          <w:rFonts w:ascii="New times roman" w:hAnsi="New times roman" w:cs="Times New Roman"/>
          <w:sz w:val="24"/>
          <w:szCs w:val="24"/>
        </w:rPr>
        <w:t xml:space="preserve">are </w:t>
      </w:r>
      <w:r w:rsidR="00A76721" w:rsidRPr="00583531">
        <w:rPr>
          <w:rFonts w:ascii="New times roman" w:hAnsi="New times roman" w:cs="Times New Roman"/>
          <w:sz w:val="24"/>
          <w:szCs w:val="24"/>
        </w:rPr>
        <w:t xml:space="preserve">denied </w:t>
      </w:r>
      <w:r w:rsidR="00FE57C7" w:rsidRPr="00583531">
        <w:rPr>
          <w:rFonts w:ascii="New times roman" w:hAnsi="New times roman" w:cs="Times New Roman"/>
          <w:sz w:val="24"/>
          <w:szCs w:val="24"/>
        </w:rPr>
        <w:t>equal rights</w:t>
      </w:r>
      <w:r w:rsidRPr="00583531">
        <w:rPr>
          <w:rFonts w:ascii="New times roman" w:hAnsi="New times roman" w:cs="Times New Roman"/>
          <w:sz w:val="24"/>
          <w:szCs w:val="24"/>
        </w:rPr>
        <w:t xml:space="preserve"> of education, health, security, jobs, skills, decision making authority, better living</w:t>
      </w:r>
      <w:r w:rsidR="0092131B" w:rsidRPr="00583531">
        <w:rPr>
          <w:rFonts w:ascii="New times roman" w:hAnsi="New times roman" w:cs="Times New Roman"/>
          <w:sz w:val="24"/>
          <w:szCs w:val="24"/>
        </w:rPr>
        <w:t xml:space="preserve"> </w:t>
      </w:r>
      <w:r w:rsidRPr="00583531">
        <w:rPr>
          <w:rFonts w:ascii="New times roman" w:hAnsi="New times roman" w:cs="Times New Roman"/>
          <w:sz w:val="24"/>
          <w:szCs w:val="24"/>
        </w:rPr>
        <w:t>standard, and respect</w:t>
      </w:r>
      <w:r w:rsidR="004775CC" w:rsidRPr="00583531">
        <w:rPr>
          <w:rFonts w:ascii="New times roman" w:hAnsi="New times roman" w:cs="Times New Roman"/>
          <w:sz w:val="24"/>
          <w:szCs w:val="24"/>
        </w:rPr>
        <w:t xml:space="preserve"> </w:t>
      </w:r>
      <w:r w:rsidR="00FE57C7" w:rsidRPr="00583531">
        <w:rPr>
          <w:rFonts w:ascii="New times roman" w:hAnsi="New times roman" w:cs="Times New Roman"/>
          <w:sz w:val="24"/>
          <w:szCs w:val="24"/>
        </w:rPr>
        <w:t>(Alonso</w:t>
      </w:r>
      <w:r w:rsidR="00FE57C7" w:rsidRPr="00583531">
        <w:rPr>
          <w:rFonts w:ascii="New times roman" w:hAnsi="New times roman" w:cs="Open Sans"/>
          <w:color w:val="000000"/>
          <w:sz w:val="24"/>
          <w:szCs w:val="24"/>
        </w:rPr>
        <w:t>,</w:t>
      </w:r>
      <w:r w:rsidR="004775CC" w:rsidRPr="00583531">
        <w:rPr>
          <w:rFonts w:ascii="New times roman" w:hAnsi="New times roman" w:cs="Open Sans"/>
          <w:color w:val="000000"/>
          <w:sz w:val="24"/>
          <w:szCs w:val="24"/>
        </w:rPr>
        <w:t xml:space="preserve"> et al. 2019).</w:t>
      </w:r>
      <w:r w:rsidRPr="00583531">
        <w:rPr>
          <w:rFonts w:ascii="New times roman" w:hAnsi="New times roman" w:cs="Times New Roman"/>
          <w:sz w:val="24"/>
          <w:szCs w:val="24"/>
        </w:rPr>
        <w:t xml:space="preserve"> </w:t>
      </w:r>
    </w:p>
    <w:p w14:paraId="315AD1AF" w14:textId="77777777" w:rsidR="0092131B" w:rsidRPr="00583531" w:rsidRDefault="0092131B" w:rsidP="00A76721">
      <w:pPr>
        <w:autoSpaceDE w:val="0"/>
        <w:autoSpaceDN w:val="0"/>
        <w:adjustRightInd w:val="0"/>
        <w:spacing w:after="0" w:line="240" w:lineRule="auto"/>
        <w:rPr>
          <w:rFonts w:ascii="New times roman" w:hAnsi="New times roman"/>
          <w:b/>
          <w:sz w:val="24"/>
          <w:szCs w:val="24"/>
        </w:rPr>
      </w:pPr>
    </w:p>
    <w:p w14:paraId="042AFD92" w14:textId="7929F6E3" w:rsidR="00BD7507" w:rsidRPr="00583531" w:rsidRDefault="004775CC" w:rsidP="00A76721">
      <w:pPr>
        <w:autoSpaceDE w:val="0"/>
        <w:autoSpaceDN w:val="0"/>
        <w:adjustRightInd w:val="0"/>
        <w:spacing w:after="0" w:line="480" w:lineRule="auto"/>
        <w:jc w:val="both"/>
        <w:rPr>
          <w:rFonts w:ascii="New times roman" w:hAnsi="New times roman" w:cs="Open Sans"/>
          <w:color w:val="000000"/>
          <w:sz w:val="24"/>
          <w:szCs w:val="24"/>
        </w:rPr>
      </w:pPr>
      <w:r w:rsidRPr="00583531">
        <w:rPr>
          <w:rFonts w:ascii="New times roman" w:hAnsi="New times roman" w:cs="Open Sans"/>
          <w:color w:val="000000"/>
          <w:sz w:val="24"/>
          <w:szCs w:val="24"/>
        </w:rPr>
        <w:t>W</w:t>
      </w:r>
      <w:r w:rsidR="00343C41" w:rsidRPr="00583531">
        <w:rPr>
          <w:rFonts w:ascii="New times roman" w:hAnsi="New times roman" w:cs="Open Sans"/>
          <w:color w:val="000000"/>
          <w:sz w:val="24"/>
          <w:szCs w:val="24"/>
        </w:rPr>
        <w:t xml:space="preserve">omen contribute </w:t>
      </w:r>
      <w:r w:rsidR="00157741" w:rsidRPr="00583531">
        <w:rPr>
          <w:rFonts w:ascii="New times roman" w:hAnsi="New times roman" w:cs="Open Sans"/>
          <w:color w:val="000000"/>
          <w:sz w:val="24"/>
          <w:szCs w:val="24"/>
        </w:rPr>
        <w:t xml:space="preserve">  </w:t>
      </w:r>
      <w:r w:rsidR="00FE57C7" w:rsidRPr="00583531">
        <w:rPr>
          <w:rFonts w:ascii="New times roman" w:hAnsi="New times roman" w:cs="Open Sans"/>
          <w:color w:val="000000"/>
          <w:sz w:val="24"/>
          <w:szCs w:val="24"/>
        </w:rPr>
        <w:t>less household</w:t>
      </w:r>
      <w:r w:rsidR="00343C41" w:rsidRPr="00583531">
        <w:rPr>
          <w:rFonts w:ascii="New times roman" w:hAnsi="New times roman" w:cs="Open Sans"/>
          <w:color w:val="000000"/>
          <w:sz w:val="24"/>
          <w:szCs w:val="24"/>
        </w:rPr>
        <w:t xml:space="preserve"> income, they have substantially </w:t>
      </w:r>
      <w:r w:rsidR="00157741" w:rsidRPr="00583531">
        <w:rPr>
          <w:rFonts w:ascii="New times roman" w:hAnsi="New times roman" w:cs="Open Sans"/>
          <w:color w:val="000000"/>
          <w:sz w:val="24"/>
          <w:szCs w:val="24"/>
        </w:rPr>
        <w:t>lower</w:t>
      </w:r>
      <w:r w:rsidR="00343C41" w:rsidRPr="00583531">
        <w:rPr>
          <w:rFonts w:ascii="New times roman" w:hAnsi="New times roman" w:cs="Open Sans"/>
          <w:color w:val="000000"/>
          <w:sz w:val="24"/>
          <w:szCs w:val="24"/>
        </w:rPr>
        <w:t xml:space="preserve"> decision-making power around household expenditures, particularly food, shelter, and health spending</w:t>
      </w:r>
      <w:r w:rsidR="00157741" w:rsidRPr="00583531">
        <w:rPr>
          <w:rFonts w:ascii="New times roman" w:hAnsi="New times roman" w:cs="Open Sans"/>
          <w:color w:val="000000"/>
          <w:sz w:val="24"/>
          <w:szCs w:val="24"/>
        </w:rPr>
        <w:t xml:space="preserve"> (Aaronson et al 2017)</w:t>
      </w:r>
      <w:r w:rsidR="00343C41" w:rsidRPr="00583531">
        <w:rPr>
          <w:rFonts w:ascii="New times roman" w:hAnsi="New times roman" w:cs="Open Sans"/>
          <w:color w:val="000000"/>
          <w:sz w:val="24"/>
          <w:szCs w:val="24"/>
        </w:rPr>
        <w:t xml:space="preserve">. </w:t>
      </w:r>
      <w:r w:rsidR="00157741" w:rsidRPr="00583531">
        <w:rPr>
          <w:rFonts w:ascii="New times roman" w:hAnsi="New times roman" w:cs="Open Sans"/>
          <w:color w:val="000000"/>
          <w:sz w:val="24"/>
          <w:szCs w:val="24"/>
        </w:rPr>
        <w:t xml:space="preserve"> </w:t>
      </w:r>
      <w:r w:rsidRPr="00583531">
        <w:rPr>
          <w:rFonts w:ascii="New times roman" w:hAnsi="New times roman" w:cs="Open Sans"/>
          <w:color w:val="000000"/>
          <w:sz w:val="24"/>
          <w:szCs w:val="24"/>
        </w:rPr>
        <w:t>W</w:t>
      </w:r>
      <w:r w:rsidR="00157741" w:rsidRPr="00583531">
        <w:rPr>
          <w:rFonts w:ascii="New times roman" w:hAnsi="New times roman" w:cs="Open Sans"/>
          <w:color w:val="000000"/>
          <w:sz w:val="24"/>
          <w:szCs w:val="24"/>
        </w:rPr>
        <w:t xml:space="preserve">omen </w:t>
      </w:r>
      <w:r w:rsidR="0090576B">
        <w:rPr>
          <w:rFonts w:ascii="New times roman" w:hAnsi="New times roman" w:cs="Open Sans"/>
          <w:color w:val="000000"/>
          <w:sz w:val="24"/>
          <w:szCs w:val="24"/>
        </w:rPr>
        <w:t xml:space="preserve">also </w:t>
      </w:r>
      <w:r w:rsidR="00157741" w:rsidRPr="00583531">
        <w:rPr>
          <w:rFonts w:ascii="New times roman" w:hAnsi="New times roman" w:cs="Open Sans"/>
          <w:color w:val="000000"/>
          <w:sz w:val="24"/>
          <w:szCs w:val="24"/>
        </w:rPr>
        <w:t xml:space="preserve">lack </w:t>
      </w:r>
      <w:r w:rsidR="00FE57C7" w:rsidRPr="00583531">
        <w:rPr>
          <w:rFonts w:ascii="New times roman" w:hAnsi="New times roman" w:cs="Open Sans"/>
          <w:color w:val="000000"/>
          <w:sz w:val="24"/>
          <w:szCs w:val="24"/>
        </w:rPr>
        <w:t>collateral to</w:t>
      </w:r>
      <w:r w:rsidR="00157741" w:rsidRPr="00583531">
        <w:rPr>
          <w:rFonts w:ascii="New times roman" w:hAnsi="New times roman" w:cs="Open Sans"/>
          <w:color w:val="000000"/>
          <w:sz w:val="24"/>
          <w:szCs w:val="24"/>
        </w:rPr>
        <w:t xml:space="preserve"> access financial services and space to indulge in entrepreneur</w:t>
      </w:r>
      <w:r w:rsidR="0090576B">
        <w:rPr>
          <w:rFonts w:ascii="New times roman" w:hAnsi="New times roman" w:cs="Open Sans"/>
          <w:color w:val="000000"/>
          <w:sz w:val="24"/>
          <w:szCs w:val="24"/>
        </w:rPr>
        <w:t>ial</w:t>
      </w:r>
      <w:r w:rsidR="00157741" w:rsidRPr="00583531">
        <w:rPr>
          <w:rFonts w:ascii="New times roman" w:hAnsi="New times roman" w:cs="Open Sans"/>
          <w:color w:val="000000"/>
          <w:sz w:val="24"/>
          <w:szCs w:val="24"/>
        </w:rPr>
        <w:t xml:space="preserve"> ventures (</w:t>
      </w:r>
      <w:proofErr w:type="spellStart"/>
      <w:r w:rsidR="00157741" w:rsidRPr="00583531">
        <w:rPr>
          <w:rFonts w:ascii="New times roman" w:hAnsi="New times roman" w:cs="Open Sans"/>
          <w:color w:val="000000"/>
          <w:sz w:val="24"/>
          <w:szCs w:val="24"/>
        </w:rPr>
        <w:t>Kasujja</w:t>
      </w:r>
      <w:proofErr w:type="spellEnd"/>
      <w:r w:rsidR="00157741" w:rsidRPr="00583531">
        <w:rPr>
          <w:rFonts w:ascii="New times roman" w:hAnsi="New times roman" w:cs="Open Sans"/>
          <w:color w:val="000000"/>
          <w:sz w:val="24"/>
          <w:szCs w:val="24"/>
        </w:rPr>
        <w:t xml:space="preserve"> 2020). </w:t>
      </w:r>
      <w:r w:rsidR="001154D6" w:rsidRPr="00583531">
        <w:rPr>
          <w:rFonts w:ascii="New times roman" w:hAnsi="New times roman" w:cs="Open Sans"/>
          <w:color w:val="000000"/>
          <w:sz w:val="24"/>
          <w:szCs w:val="24"/>
        </w:rPr>
        <w:t xml:space="preserve"> </w:t>
      </w:r>
      <w:r w:rsidR="00BD7507" w:rsidRPr="00583531">
        <w:rPr>
          <w:rFonts w:ascii="New times roman" w:hAnsi="New times roman" w:cs="Frutiger-Light"/>
          <w:sz w:val="24"/>
          <w:szCs w:val="24"/>
        </w:rPr>
        <w:t xml:space="preserve">In Kabale district women still have a men dependence syndrome.  Even those who have acquired support from empowerment programs </w:t>
      </w:r>
      <w:r w:rsidR="001154D6" w:rsidRPr="00583531">
        <w:rPr>
          <w:rFonts w:ascii="New times roman" w:hAnsi="New times roman" w:cs="Frutiger-Light"/>
          <w:sz w:val="24"/>
          <w:szCs w:val="24"/>
        </w:rPr>
        <w:t>still work</w:t>
      </w:r>
      <w:r w:rsidR="00BD7507" w:rsidRPr="00583531">
        <w:rPr>
          <w:rFonts w:ascii="New times roman" w:hAnsi="New times roman" w:cs="Frutiger-Light"/>
          <w:sz w:val="24"/>
          <w:szCs w:val="24"/>
        </w:rPr>
        <w:t xml:space="preserve"> along with men (Kabale district social services report 2018). Women business is still limited. </w:t>
      </w:r>
      <w:r w:rsidR="00510B59">
        <w:rPr>
          <w:rFonts w:ascii="New times roman" w:hAnsi="New times roman" w:cs="Frutiger-Light"/>
          <w:sz w:val="24"/>
          <w:szCs w:val="24"/>
        </w:rPr>
        <w:t>T</w:t>
      </w:r>
      <w:r w:rsidR="00BD7507" w:rsidRPr="00583531">
        <w:rPr>
          <w:rFonts w:ascii="New times roman" w:hAnsi="New times roman" w:cs="Frutiger-Light"/>
          <w:sz w:val="24"/>
          <w:szCs w:val="24"/>
        </w:rPr>
        <w:t xml:space="preserve">hey have </w:t>
      </w:r>
      <w:r w:rsidR="00BD7507" w:rsidRPr="00583531">
        <w:rPr>
          <w:rFonts w:ascii="New times roman" w:hAnsi="New times roman" w:cs="Frutiger-Light"/>
          <w:sz w:val="24"/>
          <w:szCs w:val="24"/>
        </w:rPr>
        <w:lastRenderedPageBreak/>
        <w:t xml:space="preserve">little investment and ownership of </w:t>
      </w:r>
      <w:r w:rsidR="00FE57C7" w:rsidRPr="00583531">
        <w:rPr>
          <w:rFonts w:ascii="New times roman" w:hAnsi="New times roman" w:cs="Frutiger-Light"/>
          <w:sz w:val="24"/>
          <w:szCs w:val="24"/>
        </w:rPr>
        <w:t>property that</w:t>
      </w:r>
      <w:r w:rsidR="00BD7507" w:rsidRPr="00583531">
        <w:rPr>
          <w:rFonts w:ascii="New times roman" w:hAnsi="New times roman" w:cs="Frutiger-Light"/>
          <w:sz w:val="24"/>
          <w:szCs w:val="24"/>
        </w:rPr>
        <w:t xml:space="preserve"> is completely detached from their husbands </w:t>
      </w:r>
      <w:r w:rsidR="00FE57C7" w:rsidRPr="00583531">
        <w:rPr>
          <w:rFonts w:ascii="New times roman" w:hAnsi="New times roman" w:cs="Frutiger-Light"/>
          <w:sz w:val="24"/>
          <w:szCs w:val="24"/>
        </w:rPr>
        <w:t>(UWEP</w:t>
      </w:r>
      <w:r w:rsidR="00BD7507" w:rsidRPr="00583531">
        <w:rPr>
          <w:rFonts w:ascii="New times roman" w:hAnsi="New times roman" w:cs="Frutiger-Light"/>
          <w:sz w:val="24"/>
          <w:szCs w:val="24"/>
        </w:rPr>
        <w:t xml:space="preserve"> 2018</w:t>
      </w:r>
      <w:r w:rsidR="00FE57C7" w:rsidRPr="00583531">
        <w:rPr>
          <w:rFonts w:ascii="New times roman" w:hAnsi="New times roman" w:cs="Frutiger-Light"/>
          <w:sz w:val="24"/>
          <w:szCs w:val="24"/>
        </w:rPr>
        <w:t>). They</w:t>
      </w:r>
      <w:r w:rsidR="00BD7507" w:rsidRPr="00583531">
        <w:rPr>
          <w:rFonts w:ascii="New times roman" w:hAnsi="New times roman" w:cs="Frutiger-Light"/>
          <w:sz w:val="24"/>
          <w:szCs w:val="24"/>
        </w:rPr>
        <w:t xml:space="preserve"> are less venturous in political </w:t>
      </w:r>
      <w:r w:rsidR="00FE57C7" w:rsidRPr="00583531">
        <w:rPr>
          <w:rFonts w:ascii="New times roman" w:hAnsi="New times roman" w:cs="Frutiger-Light"/>
          <w:sz w:val="24"/>
          <w:szCs w:val="24"/>
        </w:rPr>
        <w:t>positions that</w:t>
      </w:r>
      <w:r w:rsidR="00BD7507" w:rsidRPr="00583531">
        <w:rPr>
          <w:rFonts w:ascii="New times roman" w:hAnsi="New times roman" w:cs="Frutiger-Light"/>
          <w:sz w:val="24"/>
          <w:szCs w:val="24"/>
        </w:rPr>
        <w:t xml:space="preserve"> involve adult suffrage (UEC 2021). This situation presents an anomaly, and </w:t>
      </w:r>
      <w:r w:rsidR="00C24909">
        <w:rPr>
          <w:rFonts w:ascii="New times roman" w:hAnsi="New times roman" w:cs="Frutiger-Light"/>
          <w:sz w:val="24"/>
          <w:szCs w:val="24"/>
        </w:rPr>
        <w:t xml:space="preserve">if </w:t>
      </w:r>
      <w:r w:rsidR="00BD7507" w:rsidRPr="00583531">
        <w:rPr>
          <w:rFonts w:ascii="New times roman" w:hAnsi="New times roman" w:cs="Frutiger-Light"/>
          <w:sz w:val="24"/>
          <w:szCs w:val="24"/>
        </w:rPr>
        <w:t xml:space="preserve">it is not </w:t>
      </w:r>
      <w:r w:rsidR="001154D6" w:rsidRPr="00583531">
        <w:rPr>
          <w:rFonts w:ascii="New times roman" w:hAnsi="New times roman" w:cs="Frutiger-Light"/>
          <w:sz w:val="24"/>
          <w:szCs w:val="24"/>
        </w:rPr>
        <w:t xml:space="preserve">addressed, </w:t>
      </w:r>
      <w:r w:rsidR="00FE57C7" w:rsidRPr="00583531">
        <w:rPr>
          <w:rFonts w:ascii="New times roman" w:hAnsi="New times roman" w:cs="Frutiger-Light"/>
          <w:sz w:val="24"/>
          <w:szCs w:val="24"/>
        </w:rPr>
        <w:t>is likely</w:t>
      </w:r>
      <w:r w:rsidR="00BD7507" w:rsidRPr="00583531">
        <w:rPr>
          <w:rFonts w:ascii="New times roman" w:hAnsi="New times roman" w:cs="Frutiger-Light"/>
          <w:sz w:val="24"/>
          <w:szCs w:val="24"/>
        </w:rPr>
        <w:t xml:space="preserve"> to compromise women empowerment programs to attain economic prosperity.</w:t>
      </w:r>
      <w:r w:rsidR="00D259CF">
        <w:rPr>
          <w:rFonts w:ascii="New times roman" w:hAnsi="New times roman" w:cs="Frutiger-Light"/>
          <w:sz w:val="24"/>
          <w:szCs w:val="24"/>
        </w:rPr>
        <w:t xml:space="preserve"> </w:t>
      </w:r>
      <w:r w:rsidR="00BD7507" w:rsidRPr="00583531">
        <w:rPr>
          <w:rFonts w:ascii="New times roman" w:hAnsi="New times roman" w:cs="Frutiger-Light"/>
          <w:sz w:val="24"/>
          <w:szCs w:val="24"/>
        </w:rPr>
        <w:t xml:space="preserve"> </w:t>
      </w:r>
    </w:p>
    <w:p w14:paraId="10694ED9" w14:textId="77777777" w:rsidR="00371DBC" w:rsidRDefault="00371DBC" w:rsidP="00A76721">
      <w:pPr>
        <w:spacing w:line="480" w:lineRule="auto"/>
        <w:rPr>
          <w:rFonts w:ascii="New times roman" w:hAnsi="New times roman"/>
          <w:b/>
          <w:sz w:val="24"/>
          <w:szCs w:val="24"/>
        </w:rPr>
      </w:pPr>
    </w:p>
    <w:p w14:paraId="004E7919" w14:textId="308599C8" w:rsidR="0092131B" w:rsidRPr="00583531" w:rsidRDefault="00BD7507" w:rsidP="00A76721">
      <w:pPr>
        <w:spacing w:line="480" w:lineRule="auto"/>
        <w:rPr>
          <w:rFonts w:ascii="New times roman" w:hAnsi="New times roman"/>
          <w:b/>
          <w:sz w:val="24"/>
          <w:szCs w:val="24"/>
        </w:rPr>
      </w:pPr>
      <w:r w:rsidRPr="00583531">
        <w:rPr>
          <w:rFonts w:ascii="New times roman" w:hAnsi="New times roman"/>
          <w:b/>
          <w:sz w:val="24"/>
          <w:szCs w:val="24"/>
        </w:rPr>
        <w:t>1.4 General O</w:t>
      </w:r>
      <w:r w:rsidR="00893EBF" w:rsidRPr="00583531">
        <w:rPr>
          <w:rFonts w:ascii="New times roman" w:hAnsi="New times roman"/>
          <w:b/>
          <w:sz w:val="24"/>
          <w:szCs w:val="24"/>
        </w:rPr>
        <w:t>bjective</w:t>
      </w:r>
    </w:p>
    <w:p w14:paraId="71468BAC" w14:textId="2EC02E7B" w:rsidR="00D259CF" w:rsidRPr="00D259CF" w:rsidRDefault="00D259CF" w:rsidP="00D259CF">
      <w:pPr>
        <w:spacing w:line="480" w:lineRule="auto"/>
        <w:rPr>
          <w:rFonts w:ascii="New times roman" w:hAnsi="New times roman"/>
          <w:sz w:val="24"/>
          <w:szCs w:val="24"/>
        </w:rPr>
      </w:pPr>
      <w:r w:rsidRPr="00D259CF">
        <w:rPr>
          <w:rFonts w:ascii="New times roman" w:hAnsi="New times roman"/>
          <w:sz w:val="24"/>
          <w:szCs w:val="24"/>
        </w:rPr>
        <w:t xml:space="preserve">To establish the contribution of women empowerment towards economic prosperity </w:t>
      </w:r>
      <w:ins w:id="59" w:author="Chris" w:date="2021-03-01T19:27:00Z">
        <w:r w:rsidR="00192E1B">
          <w:rPr>
            <w:rFonts w:ascii="New times roman" w:hAnsi="New times roman"/>
            <w:sz w:val="24"/>
            <w:szCs w:val="24"/>
          </w:rPr>
          <w:t>in Kabale</w:t>
        </w:r>
      </w:ins>
    </w:p>
    <w:p w14:paraId="3A69319B" w14:textId="77777777" w:rsidR="00D259CF" w:rsidRPr="00D259CF" w:rsidRDefault="00D259CF" w:rsidP="00D259CF">
      <w:pPr>
        <w:spacing w:line="480" w:lineRule="auto"/>
        <w:rPr>
          <w:rFonts w:ascii="New times roman" w:hAnsi="New times roman"/>
          <w:b/>
          <w:sz w:val="24"/>
          <w:szCs w:val="24"/>
        </w:rPr>
      </w:pPr>
      <w:r w:rsidRPr="00D259CF">
        <w:rPr>
          <w:rFonts w:ascii="New times roman" w:hAnsi="New times roman"/>
          <w:b/>
          <w:sz w:val="24"/>
          <w:szCs w:val="24"/>
        </w:rPr>
        <w:t>1.5 Objectives</w:t>
      </w:r>
    </w:p>
    <w:p w14:paraId="70A0E557" w14:textId="77777777" w:rsidR="00D259CF" w:rsidRPr="00D259CF" w:rsidRDefault="00D259CF" w:rsidP="00D259CF">
      <w:pPr>
        <w:numPr>
          <w:ilvl w:val="0"/>
          <w:numId w:val="1"/>
        </w:numPr>
        <w:spacing w:line="480" w:lineRule="auto"/>
        <w:rPr>
          <w:rFonts w:ascii="New times roman" w:hAnsi="New times roman"/>
          <w:sz w:val="24"/>
          <w:szCs w:val="24"/>
        </w:rPr>
      </w:pPr>
      <w:r w:rsidRPr="00D259CF">
        <w:rPr>
          <w:rFonts w:ascii="New times roman" w:hAnsi="New times roman"/>
          <w:sz w:val="24"/>
          <w:szCs w:val="24"/>
        </w:rPr>
        <w:t xml:space="preserve">To assess the contribution of women empowerment towards economic prosperity </w:t>
      </w:r>
    </w:p>
    <w:p w14:paraId="02EFDAB3" w14:textId="77777777" w:rsidR="00D259CF" w:rsidRDefault="00D259CF" w:rsidP="00D259CF">
      <w:pPr>
        <w:numPr>
          <w:ilvl w:val="0"/>
          <w:numId w:val="1"/>
        </w:numPr>
        <w:spacing w:line="480" w:lineRule="auto"/>
        <w:rPr>
          <w:rFonts w:ascii="New times roman" w:hAnsi="New times roman"/>
          <w:sz w:val="24"/>
          <w:szCs w:val="24"/>
        </w:rPr>
      </w:pPr>
      <w:r w:rsidRPr="00D259CF">
        <w:rPr>
          <w:rFonts w:ascii="New times roman" w:hAnsi="New times roman"/>
          <w:sz w:val="24"/>
          <w:szCs w:val="24"/>
        </w:rPr>
        <w:t xml:space="preserve">To examine the determinants of economic prosperity </w:t>
      </w:r>
    </w:p>
    <w:p w14:paraId="631F8BBC" w14:textId="5D6B92E9" w:rsidR="00D259CF" w:rsidRPr="00D259CF" w:rsidRDefault="00D259CF" w:rsidP="00D259CF">
      <w:pPr>
        <w:numPr>
          <w:ilvl w:val="0"/>
          <w:numId w:val="1"/>
        </w:numPr>
        <w:spacing w:line="480" w:lineRule="auto"/>
        <w:rPr>
          <w:rFonts w:ascii="New times roman" w:hAnsi="New times roman"/>
          <w:sz w:val="24"/>
          <w:szCs w:val="24"/>
        </w:rPr>
      </w:pPr>
      <w:r w:rsidRPr="00D259CF">
        <w:rPr>
          <w:rFonts w:ascii="New times roman" w:hAnsi="New times roman"/>
          <w:sz w:val="24"/>
          <w:szCs w:val="24"/>
        </w:rPr>
        <w:t>To establish the relationship between women empowerment and economic prosperity</w:t>
      </w:r>
    </w:p>
    <w:p w14:paraId="7A8067F3" w14:textId="77777777" w:rsidR="0092131B" w:rsidRPr="00583531" w:rsidRDefault="00BD7507" w:rsidP="00A76721">
      <w:pPr>
        <w:spacing w:line="480" w:lineRule="auto"/>
        <w:rPr>
          <w:rFonts w:ascii="New times roman" w:hAnsi="New times roman"/>
          <w:b/>
          <w:sz w:val="24"/>
          <w:szCs w:val="24"/>
        </w:rPr>
      </w:pPr>
      <w:r w:rsidRPr="00583531">
        <w:rPr>
          <w:rFonts w:ascii="New times roman" w:hAnsi="New times roman"/>
          <w:b/>
          <w:sz w:val="24"/>
          <w:szCs w:val="24"/>
        </w:rPr>
        <w:t>1.6 Research Q</w:t>
      </w:r>
      <w:r w:rsidR="0092131B" w:rsidRPr="00583531">
        <w:rPr>
          <w:rFonts w:ascii="New times roman" w:hAnsi="New times roman"/>
          <w:b/>
          <w:sz w:val="24"/>
          <w:szCs w:val="24"/>
        </w:rPr>
        <w:t xml:space="preserve">uestion </w:t>
      </w:r>
    </w:p>
    <w:p w14:paraId="2B20E19F" w14:textId="781F697F" w:rsidR="0092131B" w:rsidRPr="00583531" w:rsidRDefault="00192E1B" w:rsidP="00A76721">
      <w:pPr>
        <w:pStyle w:val="ListParagraph"/>
        <w:numPr>
          <w:ilvl w:val="0"/>
          <w:numId w:val="2"/>
        </w:numPr>
        <w:spacing w:line="480" w:lineRule="auto"/>
        <w:rPr>
          <w:rFonts w:ascii="New times roman" w:hAnsi="New times roman"/>
          <w:sz w:val="24"/>
          <w:szCs w:val="24"/>
        </w:rPr>
      </w:pPr>
      <w:r>
        <w:rPr>
          <w:rFonts w:ascii="New times roman" w:hAnsi="New times roman"/>
          <w:sz w:val="24"/>
          <w:szCs w:val="24"/>
        </w:rPr>
        <w:t xml:space="preserve">What is the </w:t>
      </w:r>
      <w:r w:rsidR="0092131B" w:rsidRPr="00583531">
        <w:rPr>
          <w:rFonts w:ascii="New times roman" w:hAnsi="New times roman"/>
          <w:sz w:val="24"/>
          <w:szCs w:val="24"/>
        </w:rPr>
        <w:t>contribution of women in economic empowerment programmes</w:t>
      </w:r>
      <w:r>
        <w:rPr>
          <w:rFonts w:ascii="New times roman" w:hAnsi="New times roman"/>
          <w:sz w:val="24"/>
          <w:szCs w:val="24"/>
        </w:rPr>
        <w:t>?</w:t>
      </w:r>
    </w:p>
    <w:p w14:paraId="2ACB4992" w14:textId="77777777" w:rsidR="00192E1B" w:rsidRDefault="00192E1B" w:rsidP="00A76721">
      <w:pPr>
        <w:pStyle w:val="ListParagraph"/>
        <w:numPr>
          <w:ilvl w:val="0"/>
          <w:numId w:val="2"/>
        </w:numPr>
        <w:spacing w:line="480" w:lineRule="auto"/>
        <w:rPr>
          <w:rFonts w:ascii="New times roman" w:hAnsi="New times roman"/>
          <w:sz w:val="24"/>
          <w:szCs w:val="24"/>
        </w:rPr>
      </w:pPr>
      <w:r>
        <w:rPr>
          <w:rFonts w:ascii="New times roman" w:hAnsi="New times roman"/>
          <w:sz w:val="24"/>
          <w:szCs w:val="24"/>
        </w:rPr>
        <w:t>What are</w:t>
      </w:r>
      <w:r w:rsidR="0092131B" w:rsidRPr="00583531">
        <w:rPr>
          <w:rFonts w:ascii="New times roman" w:hAnsi="New times roman"/>
          <w:sz w:val="24"/>
          <w:szCs w:val="24"/>
        </w:rPr>
        <w:t xml:space="preserve"> the determinants of economic </w:t>
      </w:r>
      <w:r w:rsidRPr="00583531">
        <w:rPr>
          <w:rFonts w:ascii="New times roman" w:hAnsi="New times roman"/>
          <w:sz w:val="24"/>
          <w:szCs w:val="24"/>
        </w:rPr>
        <w:t>prosperity</w:t>
      </w:r>
      <w:r>
        <w:rPr>
          <w:rFonts w:ascii="New times roman" w:hAnsi="New times roman"/>
          <w:sz w:val="24"/>
          <w:szCs w:val="24"/>
        </w:rPr>
        <w:t xml:space="preserve">? </w:t>
      </w:r>
    </w:p>
    <w:p w14:paraId="668EDB9B" w14:textId="4233526D" w:rsidR="0092131B" w:rsidRPr="00192E1B" w:rsidRDefault="00192E1B" w:rsidP="00A76721">
      <w:pPr>
        <w:pStyle w:val="ListParagraph"/>
        <w:numPr>
          <w:ilvl w:val="0"/>
          <w:numId w:val="2"/>
        </w:numPr>
        <w:spacing w:line="480" w:lineRule="auto"/>
        <w:rPr>
          <w:rFonts w:ascii="New times roman" w:hAnsi="New times roman"/>
          <w:sz w:val="24"/>
          <w:szCs w:val="24"/>
        </w:rPr>
      </w:pPr>
      <w:r>
        <w:rPr>
          <w:rFonts w:ascii="New times roman" w:hAnsi="New times roman"/>
          <w:sz w:val="24"/>
          <w:szCs w:val="24"/>
        </w:rPr>
        <w:t xml:space="preserve">What is the </w:t>
      </w:r>
      <w:r w:rsidR="0092131B" w:rsidRPr="00192E1B">
        <w:rPr>
          <w:rFonts w:ascii="New times roman" w:hAnsi="New times roman"/>
          <w:sz w:val="24"/>
          <w:szCs w:val="24"/>
        </w:rPr>
        <w:t>relationship between women empowerment and economic prosperity</w:t>
      </w:r>
      <w:r>
        <w:rPr>
          <w:rFonts w:ascii="New times roman" w:hAnsi="New times roman"/>
          <w:sz w:val="24"/>
          <w:szCs w:val="24"/>
        </w:rPr>
        <w:t>?</w:t>
      </w:r>
    </w:p>
    <w:p w14:paraId="118BA9BF" w14:textId="77777777" w:rsidR="0092131B" w:rsidRPr="00583531" w:rsidRDefault="00BD7507" w:rsidP="00A76721">
      <w:pPr>
        <w:pStyle w:val="Heading1"/>
        <w:spacing w:line="480" w:lineRule="auto"/>
      </w:pPr>
      <w:bookmarkStart w:id="60" w:name="_Toc272148234"/>
      <w:bookmarkStart w:id="61" w:name="_Toc377297871"/>
      <w:bookmarkStart w:id="62" w:name="_Toc377308397"/>
      <w:r w:rsidRPr="00583531">
        <w:t>1.7</w:t>
      </w:r>
      <w:r w:rsidR="0092131B" w:rsidRPr="00583531">
        <w:t xml:space="preserve"> Scope </w:t>
      </w:r>
    </w:p>
    <w:p w14:paraId="35FBAF19" w14:textId="77777777" w:rsidR="002A779B" w:rsidRPr="00583531" w:rsidRDefault="00BD7507" w:rsidP="00A76721">
      <w:pPr>
        <w:spacing w:line="480" w:lineRule="auto"/>
        <w:rPr>
          <w:rFonts w:ascii="New times roman" w:hAnsi="New times roman"/>
          <w:b/>
          <w:sz w:val="24"/>
          <w:szCs w:val="24"/>
        </w:rPr>
      </w:pPr>
      <w:r w:rsidRPr="00583531">
        <w:rPr>
          <w:rFonts w:ascii="New times roman" w:hAnsi="New times roman"/>
          <w:b/>
          <w:sz w:val="24"/>
          <w:szCs w:val="24"/>
        </w:rPr>
        <w:t>1.7.1 Geographical S</w:t>
      </w:r>
      <w:r w:rsidR="002A779B" w:rsidRPr="00583531">
        <w:rPr>
          <w:rFonts w:ascii="New times roman" w:hAnsi="New times roman"/>
          <w:b/>
          <w:sz w:val="24"/>
          <w:szCs w:val="24"/>
        </w:rPr>
        <w:t>cope</w:t>
      </w:r>
    </w:p>
    <w:p w14:paraId="13791A17" w14:textId="382E965E" w:rsidR="002A779B" w:rsidRPr="00583531" w:rsidRDefault="0092131B" w:rsidP="00A76721">
      <w:pPr>
        <w:spacing w:line="480" w:lineRule="auto"/>
        <w:rPr>
          <w:rFonts w:ascii="New times roman" w:hAnsi="New times roman" w:cs="Times New Roman"/>
          <w:sz w:val="24"/>
          <w:szCs w:val="24"/>
        </w:rPr>
      </w:pPr>
      <w:r w:rsidRPr="00583531">
        <w:rPr>
          <w:rFonts w:ascii="New times roman" w:hAnsi="New times roman" w:cs="Times New Roman"/>
          <w:sz w:val="24"/>
          <w:szCs w:val="24"/>
        </w:rPr>
        <w:t>The study will be</w:t>
      </w:r>
      <w:r w:rsidR="00D259CF">
        <w:rPr>
          <w:rFonts w:ascii="New times roman" w:hAnsi="New times roman" w:cs="Times New Roman"/>
          <w:sz w:val="24"/>
          <w:szCs w:val="24"/>
        </w:rPr>
        <w:t xml:space="preserve"> </w:t>
      </w:r>
      <w:r w:rsidRPr="00583531">
        <w:rPr>
          <w:rFonts w:ascii="New times roman" w:hAnsi="New times roman" w:cs="Times New Roman"/>
          <w:sz w:val="24"/>
          <w:szCs w:val="24"/>
        </w:rPr>
        <w:t xml:space="preserve">conducted in </w:t>
      </w:r>
      <w:r w:rsidR="00D259CF" w:rsidRPr="00583531">
        <w:rPr>
          <w:rFonts w:ascii="New times roman" w:hAnsi="New times roman" w:cs="Times New Roman"/>
          <w:sz w:val="24"/>
          <w:szCs w:val="24"/>
        </w:rPr>
        <w:t>Kabale district</w:t>
      </w:r>
      <w:r w:rsidRPr="00583531">
        <w:rPr>
          <w:rFonts w:ascii="New times roman" w:hAnsi="New times roman" w:cs="Times New Roman"/>
          <w:sz w:val="24"/>
          <w:szCs w:val="24"/>
        </w:rPr>
        <w:t xml:space="preserve"> in </w:t>
      </w:r>
      <w:r w:rsidR="00D259CF" w:rsidRPr="00583531">
        <w:rPr>
          <w:rFonts w:ascii="New times roman" w:hAnsi="New times roman" w:cs="Times New Roman"/>
          <w:sz w:val="24"/>
          <w:szCs w:val="24"/>
        </w:rPr>
        <w:t>western region</w:t>
      </w:r>
      <w:r w:rsidRPr="00583531">
        <w:rPr>
          <w:rFonts w:ascii="New times roman" w:hAnsi="New times roman" w:cs="Times New Roman"/>
          <w:sz w:val="24"/>
          <w:szCs w:val="24"/>
        </w:rPr>
        <w:t xml:space="preserve"> </w:t>
      </w:r>
      <w:r w:rsidR="00D259CF" w:rsidRPr="00583531">
        <w:rPr>
          <w:rFonts w:ascii="New times roman" w:hAnsi="New times roman" w:cs="Times New Roman"/>
          <w:sz w:val="24"/>
          <w:szCs w:val="24"/>
        </w:rPr>
        <w:t>of Uganda</w:t>
      </w:r>
      <w:r w:rsidRPr="00583531">
        <w:rPr>
          <w:rFonts w:ascii="New times roman" w:hAnsi="New times roman" w:cs="Times New Roman"/>
          <w:sz w:val="24"/>
          <w:szCs w:val="24"/>
        </w:rPr>
        <w:t xml:space="preserve">. It is </w:t>
      </w:r>
      <w:r w:rsidR="00111D6E" w:rsidRPr="00583531">
        <w:rPr>
          <w:rFonts w:ascii="New times roman" w:hAnsi="New times roman" w:cs="Times New Roman"/>
          <w:sz w:val="24"/>
          <w:szCs w:val="24"/>
        </w:rPr>
        <w:t>approximately 450</w:t>
      </w:r>
      <w:r w:rsidRPr="00583531">
        <w:rPr>
          <w:rFonts w:ascii="New times roman" w:hAnsi="New times roman" w:cs="Times New Roman"/>
          <w:sz w:val="24"/>
          <w:szCs w:val="24"/>
        </w:rPr>
        <w:t xml:space="preserve">km from Kampala Capital City Authority.   The district borders </w:t>
      </w:r>
      <w:proofErr w:type="spellStart"/>
      <w:r w:rsidRPr="00583531">
        <w:rPr>
          <w:rFonts w:ascii="New times roman" w:hAnsi="New times roman" w:cs="Times New Roman"/>
          <w:sz w:val="24"/>
          <w:szCs w:val="24"/>
        </w:rPr>
        <w:t>Rubanda</w:t>
      </w:r>
      <w:proofErr w:type="spellEnd"/>
      <w:r w:rsidRPr="00583531">
        <w:rPr>
          <w:rFonts w:ascii="New times roman" w:hAnsi="New times roman" w:cs="Times New Roman"/>
          <w:sz w:val="24"/>
          <w:szCs w:val="24"/>
        </w:rPr>
        <w:t xml:space="preserve"> </w:t>
      </w:r>
      <w:r w:rsidR="00A502D8">
        <w:rPr>
          <w:rFonts w:ascii="New times roman" w:hAnsi="New times roman" w:cs="Times New Roman"/>
          <w:sz w:val="24"/>
          <w:szCs w:val="24"/>
        </w:rPr>
        <w:t xml:space="preserve">on the </w:t>
      </w:r>
      <w:r w:rsidRPr="00583531">
        <w:rPr>
          <w:rFonts w:ascii="New times roman" w:hAnsi="New times roman" w:cs="Times New Roman"/>
          <w:sz w:val="24"/>
          <w:szCs w:val="24"/>
        </w:rPr>
        <w:t xml:space="preserve">East, </w:t>
      </w:r>
      <w:proofErr w:type="spellStart"/>
      <w:r w:rsidR="00D259CF" w:rsidRPr="00583531">
        <w:rPr>
          <w:rFonts w:ascii="New times roman" w:hAnsi="New times roman" w:cs="Times New Roman"/>
          <w:sz w:val="24"/>
          <w:szCs w:val="24"/>
        </w:rPr>
        <w:t>Rukiga</w:t>
      </w:r>
      <w:proofErr w:type="spellEnd"/>
      <w:r w:rsidR="00D259CF" w:rsidRPr="00583531">
        <w:rPr>
          <w:rFonts w:ascii="New times roman" w:hAnsi="New times roman" w:cs="Times New Roman"/>
          <w:sz w:val="24"/>
          <w:szCs w:val="24"/>
        </w:rPr>
        <w:t xml:space="preserve"> on</w:t>
      </w:r>
      <w:r w:rsidRPr="00583531">
        <w:rPr>
          <w:rFonts w:ascii="New times roman" w:hAnsi="New times roman" w:cs="Times New Roman"/>
          <w:sz w:val="24"/>
          <w:szCs w:val="24"/>
        </w:rPr>
        <w:t xml:space="preserve"> the West, </w:t>
      </w:r>
      <w:r w:rsidR="00D259CF" w:rsidRPr="00583531">
        <w:rPr>
          <w:rFonts w:ascii="New times roman" w:hAnsi="New times roman" w:cs="Times New Roman"/>
          <w:sz w:val="24"/>
          <w:szCs w:val="24"/>
        </w:rPr>
        <w:t>Rwanda in</w:t>
      </w:r>
      <w:r w:rsidRPr="00583531">
        <w:rPr>
          <w:rFonts w:ascii="New times roman" w:hAnsi="New times roman" w:cs="Times New Roman"/>
          <w:sz w:val="24"/>
          <w:szCs w:val="24"/>
        </w:rPr>
        <w:t xml:space="preserve"> the </w:t>
      </w:r>
      <w:r w:rsidR="00D259CF" w:rsidRPr="00583531">
        <w:rPr>
          <w:rFonts w:ascii="New times roman" w:hAnsi="New times roman" w:cs="Times New Roman"/>
          <w:sz w:val="24"/>
          <w:szCs w:val="24"/>
        </w:rPr>
        <w:t>North and Rukungiri</w:t>
      </w:r>
      <w:r w:rsidRPr="00583531">
        <w:rPr>
          <w:rFonts w:ascii="New times roman" w:hAnsi="New times roman" w:cs="Times New Roman"/>
          <w:sz w:val="24"/>
          <w:szCs w:val="24"/>
        </w:rPr>
        <w:t xml:space="preserve"> in the South. </w:t>
      </w:r>
      <w:bookmarkEnd w:id="60"/>
      <w:bookmarkEnd w:id="61"/>
      <w:bookmarkEnd w:id="62"/>
    </w:p>
    <w:p w14:paraId="27EAAD30" w14:textId="77777777" w:rsidR="002A779B" w:rsidRPr="00583531" w:rsidRDefault="00BD7507" w:rsidP="00A76721">
      <w:pPr>
        <w:spacing w:line="480" w:lineRule="auto"/>
        <w:rPr>
          <w:rFonts w:ascii="New times roman" w:hAnsi="New times roman" w:cs="Times New Roman"/>
          <w:b/>
          <w:sz w:val="24"/>
          <w:szCs w:val="24"/>
        </w:rPr>
      </w:pPr>
      <w:r w:rsidRPr="00583531">
        <w:rPr>
          <w:rFonts w:ascii="New times roman" w:hAnsi="New times roman" w:cs="Times New Roman"/>
          <w:b/>
          <w:sz w:val="24"/>
          <w:szCs w:val="24"/>
        </w:rPr>
        <w:lastRenderedPageBreak/>
        <w:t xml:space="preserve">1.7.2 </w:t>
      </w:r>
      <w:r w:rsidR="00A76721" w:rsidRPr="00583531">
        <w:rPr>
          <w:rFonts w:ascii="New times roman" w:hAnsi="New times roman" w:cs="Times New Roman"/>
          <w:b/>
          <w:sz w:val="24"/>
          <w:szCs w:val="24"/>
        </w:rPr>
        <w:t>C</w:t>
      </w:r>
      <w:r w:rsidRPr="00583531">
        <w:rPr>
          <w:rFonts w:ascii="New times roman" w:hAnsi="New times roman" w:cs="Times New Roman"/>
          <w:b/>
          <w:sz w:val="24"/>
          <w:szCs w:val="24"/>
        </w:rPr>
        <w:t>ontent S</w:t>
      </w:r>
      <w:r w:rsidR="002A779B" w:rsidRPr="00583531">
        <w:rPr>
          <w:rFonts w:ascii="New times roman" w:hAnsi="New times roman" w:cs="Times New Roman"/>
          <w:b/>
          <w:sz w:val="24"/>
          <w:szCs w:val="24"/>
        </w:rPr>
        <w:t>cope</w:t>
      </w:r>
    </w:p>
    <w:p w14:paraId="7102D331" w14:textId="2C168948" w:rsidR="002A779B" w:rsidRPr="00583531" w:rsidRDefault="00D259CF" w:rsidP="00A76721">
      <w:pPr>
        <w:spacing w:line="480" w:lineRule="auto"/>
        <w:rPr>
          <w:rFonts w:ascii="New times roman" w:hAnsi="New times roman"/>
          <w:sz w:val="24"/>
          <w:szCs w:val="24"/>
        </w:rPr>
      </w:pPr>
      <w:r w:rsidRPr="00583531">
        <w:rPr>
          <w:rFonts w:ascii="New times roman" w:hAnsi="New times roman" w:cs="Times New Roman"/>
          <w:sz w:val="24"/>
          <w:szCs w:val="24"/>
        </w:rPr>
        <w:t>The study</w:t>
      </w:r>
      <w:r w:rsidR="0092131B" w:rsidRPr="00583531">
        <w:rPr>
          <w:rFonts w:ascii="New times roman" w:hAnsi="New times roman" w:cs="Times New Roman"/>
          <w:sz w:val="24"/>
          <w:szCs w:val="24"/>
        </w:rPr>
        <w:t xml:space="preserve"> </w:t>
      </w:r>
      <w:r w:rsidRPr="00583531">
        <w:rPr>
          <w:rFonts w:ascii="New times roman" w:hAnsi="New times roman" w:cs="Times New Roman"/>
          <w:sz w:val="24"/>
          <w:szCs w:val="24"/>
        </w:rPr>
        <w:t>will examine</w:t>
      </w:r>
      <w:r w:rsidR="0092131B" w:rsidRPr="00583531">
        <w:rPr>
          <w:rFonts w:ascii="New times roman" w:hAnsi="New times roman" w:cs="Times New Roman"/>
          <w:sz w:val="24"/>
          <w:szCs w:val="24"/>
        </w:rPr>
        <w:t xml:space="preserve"> the contribution of   </w:t>
      </w:r>
      <w:r w:rsidRPr="00583531">
        <w:rPr>
          <w:rFonts w:ascii="New times roman" w:hAnsi="New times roman" w:cs="Times New Roman"/>
          <w:sz w:val="24"/>
          <w:szCs w:val="24"/>
        </w:rPr>
        <w:t>women empowerment on</w:t>
      </w:r>
      <w:r w:rsidR="0092131B" w:rsidRPr="00583531">
        <w:rPr>
          <w:rFonts w:ascii="New times roman" w:hAnsi="New times roman" w:cs="Times New Roman"/>
          <w:sz w:val="24"/>
          <w:szCs w:val="24"/>
        </w:rPr>
        <w:t xml:space="preserve"> the </w:t>
      </w:r>
      <w:r w:rsidR="00BD7507" w:rsidRPr="00583531">
        <w:rPr>
          <w:rFonts w:ascii="New times roman" w:hAnsi="New times roman" w:cs="Times New Roman"/>
          <w:sz w:val="24"/>
          <w:szCs w:val="24"/>
        </w:rPr>
        <w:t xml:space="preserve">economic </w:t>
      </w:r>
      <w:r w:rsidRPr="00583531">
        <w:rPr>
          <w:rFonts w:ascii="New times roman" w:hAnsi="New times roman" w:cs="Times New Roman"/>
          <w:sz w:val="24"/>
          <w:szCs w:val="24"/>
        </w:rPr>
        <w:t>prosperity of</w:t>
      </w:r>
      <w:r w:rsidR="00BD7507" w:rsidRPr="00583531">
        <w:rPr>
          <w:rFonts w:ascii="New times roman" w:hAnsi="New times roman" w:cs="Times New Roman"/>
          <w:sz w:val="24"/>
          <w:szCs w:val="24"/>
        </w:rPr>
        <w:t xml:space="preserve"> </w:t>
      </w:r>
      <w:r w:rsidRPr="00583531">
        <w:rPr>
          <w:rFonts w:ascii="New times roman" w:hAnsi="New times roman" w:cs="Times New Roman"/>
          <w:sz w:val="24"/>
          <w:szCs w:val="24"/>
        </w:rPr>
        <w:t>women.</w:t>
      </w:r>
      <w:r w:rsidR="0092131B" w:rsidRPr="00583531">
        <w:rPr>
          <w:rFonts w:ascii="New times roman" w:hAnsi="New times roman" w:cs="Times New Roman"/>
          <w:sz w:val="24"/>
          <w:szCs w:val="24"/>
        </w:rPr>
        <w:t xml:space="preserve"> </w:t>
      </w:r>
      <w:r w:rsidR="00DE4A88">
        <w:rPr>
          <w:rFonts w:ascii="New times roman" w:hAnsi="New times roman" w:cs="Times New Roman"/>
          <w:sz w:val="24"/>
          <w:szCs w:val="24"/>
        </w:rPr>
        <w:t>I</w:t>
      </w:r>
      <w:r w:rsidR="0092131B" w:rsidRPr="00583531">
        <w:rPr>
          <w:rFonts w:ascii="New times roman" w:hAnsi="New times roman" w:cs="Times New Roman"/>
          <w:sz w:val="24"/>
          <w:szCs w:val="24"/>
        </w:rPr>
        <w:t xml:space="preserve">t will </w:t>
      </w:r>
      <w:r w:rsidR="00BD7507" w:rsidRPr="00583531">
        <w:rPr>
          <w:rFonts w:ascii="New times roman" w:hAnsi="New times roman" w:cs="Times New Roman"/>
          <w:sz w:val="24"/>
          <w:szCs w:val="24"/>
        </w:rPr>
        <w:t>investigate the</w:t>
      </w:r>
      <w:r w:rsidR="00DE4A88">
        <w:rPr>
          <w:rFonts w:ascii="New times roman" w:hAnsi="New times roman" w:cs="Times New Roman"/>
          <w:sz w:val="24"/>
          <w:szCs w:val="24"/>
        </w:rPr>
        <w:t xml:space="preserve"> </w:t>
      </w:r>
      <w:r w:rsidRPr="00583531">
        <w:rPr>
          <w:rFonts w:ascii="New times roman" w:hAnsi="New times roman"/>
          <w:sz w:val="24"/>
          <w:szCs w:val="24"/>
        </w:rPr>
        <w:t>contribution</w:t>
      </w:r>
      <w:r w:rsidR="002A779B" w:rsidRPr="00583531">
        <w:rPr>
          <w:rFonts w:ascii="New times roman" w:hAnsi="New times roman"/>
          <w:sz w:val="24"/>
          <w:szCs w:val="24"/>
        </w:rPr>
        <w:t xml:space="preserve"> of women in economic empowerment </w:t>
      </w:r>
      <w:r w:rsidRPr="00583531">
        <w:rPr>
          <w:rFonts w:ascii="New times roman" w:hAnsi="New times roman"/>
          <w:sz w:val="24"/>
          <w:szCs w:val="24"/>
        </w:rPr>
        <w:t>programmes, the</w:t>
      </w:r>
      <w:r w:rsidR="002A779B" w:rsidRPr="00583531">
        <w:rPr>
          <w:rFonts w:ascii="New times roman" w:hAnsi="New times roman"/>
          <w:sz w:val="24"/>
          <w:szCs w:val="24"/>
        </w:rPr>
        <w:t xml:space="preserve"> determinants of economic prosperity </w:t>
      </w:r>
      <w:r w:rsidRPr="00583531">
        <w:rPr>
          <w:rFonts w:ascii="New times roman" w:hAnsi="New times roman"/>
          <w:sz w:val="24"/>
          <w:szCs w:val="24"/>
        </w:rPr>
        <w:t>and the</w:t>
      </w:r>
      <w:r w:rsidR="002A779B" w:rsidRPr="00583531">
        <w:rPr>
          <w:rFonts w:ascii="New times roman" w:hAnsi="New times roman"/>
          <w:sz w:val="24"/>
          <w:szCs w:val="24"/>
        </w:rPr>
        <w:t xml:space="preserve"> relationship between women empowerment and economic prosperity</w:t>
      </w:r>
    </w:p>
    <w:p w14:paraId="146CE6F4" w14:textId="77777777" w:rsidR="0092131B" w:rsidRPr="00583531" w:rsidRDefault="00BD7507" w:rsidP="00A76721">
      <w:pPr>
        <w:spacing w:line="480" w:lineRule="auto"/>
        <w:rPr>
          <w:rFonts w:ascii="New times roman" w:hAnsi="New times roman" w:cs="Open Sans"/>
          <w:b/>
          <w:color w:val="000000"/>
          <w:sz w:val="24"/>
          <w:szCs w:val="24"/>
        </w:rPr>
      </w:pPr>
      <w:r w:rsidRPr="00583531">
        <w:rPr>
          <w:rFonts w:ascii="New times roman" w:hAnsi="New times roman" w:cs="Open Sans"/>
          <w:b/>
          <w:color w:val="000000"/>
          <w:sz w:val="24"/>
          <w:szCs w:val="24"/>
        </w:rPr>
        <w:t xml:space="preserve">1.7.3 </w:t>
      </w:r>
      <w:r w:rsidR="00A76721" w:rsidRPr="00583531">
        <w:rPr>
          <w:rFonts w:ascii="New times roman" w:hAnsi="New times roman" w:cs="Open Sans"/>
          <w:b/>
          <w:color w:val="000000"/>
          <w:sz w:val="24"/>
          <w:szCs w:val="24"/>
        </w:rPr>
        <w:t>T</w:t>
      </w:r>
      <w:r w:rsidR="002A779B" w:rsidRPr="00583531">
        <w:rPr>
          <w:rFonts w:ascii="New times roman" w:hAnsi="New times roman" w:cs="Open Sans"/>
          <w:b/>
          <w:color w:val="000000"/>
          <w:sz w:val="24"/>
          <w:szCs w:val="24"/>
        </w:rPr>
        <w:t xml:space="preserve">ime scope </w:t>
      </w:r>
    </w:p>
    <w:p w14:paraId="30E4E4B3" w14:textId="029B9325" w:rsidR="00111D6E" w:rsidRPr="00583531" w:rsidRDefault="00111D6E" w:rsidP="00111D6E">
      <w:pPr>
        <w:spacing w:line="480" w:lineRule="auto"/>
        <w:rPr>
          <w:rFonts w:ascii="New times roman" w:hAnsi="New times roman" w:cs="Open Sans"/>
          <w:b/>
          <w:color w:val="000000"/>
          <w:sz w:val="24"/>
          <w:szCs w:val="24"/>
        </w:rPr>
      </w:pPr>
      <w:r w:rsidRPr="00583531">
        <w:rPr>
          <w:rFonts w:ascii="New times roman" w:hAnsi="New times roman" w:cs="Times New Roman"/>
          <w:sz w:val="24"/>
          <w:szCs w:val="24"/>
        </w:rPr>
        <w:t>The study will concentrate on the period between 201</w:t>
      </w:r>
      <w:r w:rsidR="00D259CF">
        <w:rPr>
          <w:rFonts w:ascii="New times roman" w:hAnsi="New times roman" w:cs="Times New Roman"/>
          <w:sz w:val="24"/>
          <w:szCs w:val="24"/>
        </w:rPr>
        <w:t>5</w:t>
      </w:r>
      <w:r w:rsidRPr="00583531">
        <w:rPr>
          <w:rFonts w:ascii="New times roman" w:hAnsi="New times roman" w:cs="Times New Roman"/>
          <w:sz w:val="24"/>
          <w:szCs w:val="24"/>
        </w:rPr>
        <w:t xml:space="preserve">-2020. This period is chosen because it is assumed it would be easy to track the necessary records on the subject and people would be able to recall events on the subject.  The choice of </w:t>
      </w:r>
      <w:r w:rsidR="00D259CF">
        <w:rPr>
          <w:rFonts w:ascii="New times roman" w:hAnsi="New times roman" w:cs="Times New Roman"/>
          <w:sz w:val="24"/>
          <w:szCs w:val="24"/>
        </w:rPr>
        <w:t xml:space="preserve">five </w:t>
      </w:r>
      <w:r w:rsidRPr="00583531">
        <w:rPr>
          <w:rFonts w:ascii="New times roman" w:hAnsi="New times roman" w:cs="Times New Roman"/>
          <w:sz w:val="24"/>
          <w:szCs w:val="24"/>
        </w:rPr>
        <w:t xml:space="preserve">years can allow </w:t>
      </w:r>
      <w:r w:rsidR="00DA48C6">
        <w:rPr>
          <w:rFonts w:ascii="New times roman" w:hAnsi="New times roman" w:cs="Times New Roman"/>
          <w:sz w:val="24"/>
          <w:szCs w:val="24"/>
        </w:rPr>
        <w:t xml:space="preserve">me </w:t>
      </w:r>
      <w:r w:rsidRPr="00583531">
        <w:rPr>
          <w:rFonts w:ascii="New times roman" w:hAnsi="New times roman" w:cs="Times New Roman"/>
          <w:sz w:val="24"/>
          <w:szCs w:val="24"/>
        </w:rPr>
        <w:t xml:space="preserve">to ascertain the trends </w:t>
      </w:r>
      <w:r w:rsidR="00D259CF" w:rsidRPr="00583531">
        <w:rPr>
          <w:rFonts w:ascii="New times roman" w:hAnsi="New times roman" w:cs="Times New Roman"/>
          <w:sz w:val="24"/>
          <w:szCs w:val="24"/>
        </w:rPr>
        <w:t>of empowerment</w:t>
      </w:r>
      <w:r w:rsidRPr="00583531">
        <w:rPr>
          <w:rFonts w:ascii="New times roman" w:hAnsi="New times roman" w:cs="Times New Roman"/>
          <w:sz w:val="24"/>
          <w:szCs w:val="24"/>
        </w:rPr>
        <w:t xml:space="preserve"> of women and economic prosperity </w:t>
      </w:r>
    </w:p>
    <w:p w14:paraId="58267A7F" w14:textId="77777777" w:rsidR="002A779B" w:rsidRPr="00583531" w:rsidRDefault="002A779B" w:rsidP="00A76721">
      <w:pPr>
        <w:spacing w:line="480" w:lineRule="auto"/>
        <w:rPr>
          <w:rFonts w:ascii="New times roman" w:hAnsi="New times roman" w:cs="Open Sans"/>
          <w:color w:val="000000"/>
          <w:sz w:val="24"/>
          <w:szCs w:val="24"/>
        </w:rPr>
      </w:pPr>
    </w:p>
    <w:p w14:paraId="57364150" w14:textId="77777777" w:rsidR="00B55BE1" w:rsidRPr="00583531" w:rsidRDefault="00111D6E" w:rsidP="00A76721">
      <w:pPr>
        <w:spacing w:line="480" w:lineRule="auto"/>
        <w:rPr>
          <w:rFonts w:ascii="New times roman" w:hAnsi="New times roman" w:cs="Open Sans"/>
          <w:b/>
          <w:color w:val="000000"/>
          <w:sz w:val="24"/>
          <w:szCs w:val="24"/>
        </w:rPr>
      </w:pPr>
      <w:r w:rsidRPr="00583531">
        <w:rPr>
          <w:rFonts w:ascii="New times roman" w:hAnsi="New times roman" w:cs="Open Sans"/>
          <w:b/>
          <w:color w:val="000000"/>
          <w:sz w:val="24"/>
          <w:szCs w:val="24"/>
        </w:rPr>
        <w:t xml:space="preserve">1.8 </w:t>
      </w:r>
      <w:r w:rsidR="00A76721" w:rsidRPr="00583531">
        <w:rPr>
          <w:rFonts w:ascii="New times roman" w:hAnsi="New times roman" w:cs="Open Sans"/>
          <w:b/>
          <w:color w:val="000000"/>
          <w:sz w:val="24"/>
          <w:szCs w:val="24"/>
        </w:rPr>
        <w:t>S</w:t>
      </w:r>
      <w:r w:rsidR="00B55BE1" w:rsidRPr="00583531">
        <w:rPr>
          <w:rFonts w:ascii="New times roman" w:hAnsi="New times roman" w:cs="Open Sans"/>
          <w:b/>
          <w:color w:val="000000"/>
          <w:sz w:val="24"/>
          <w:szCs w:val="24"/>
        </w:rPr>
        <w:t xml:space="preserve">ignificance </w:t>
      </w:r>
    </w:p>
    <w:p w14:paraId="57747879" w14:textId="50DCC895" w:rsidR="00C83128" w:rsidRPr="00583531" w:rsidRDefault="00C83128" w:rsidP="00A76721">
      <w:pPr>
        <w:spacing w:line="480" w:lineRule="auto"/>
        <w:jc w:val="both"/>
        <w:rPr>
          <w:rFonts w:ascii="New times roman" w:hAnsi="New times roman" w:cs="Times New Roman"/>
          <w:sz w:val="24"/>
          <w:szCs w:val="24"/>
        </w:rPr>
      </w:pPr>
      <w:r w:rsidRPr="00583531">
        <w:rPr>
          <w:rFonts w:ascii="New times roman" w:hAnsi="New times roman" w:cs="Times New Roman"/>
          <w:sz w:val="24"/>
          <w:szCs w:val="24"/>
        </w:rPr>
        <w:t>Policy makers and planners</w:t>
      </w:r>
      <w:r w:rsidR="00D259CF">
        <w:rPr>
          <w:rFonts w:ascii="New times roman" w:hAnsi="New times roman" w:cs="Times New Roman"/>
          <w:sz w:val="24"/>
          <w:szCs w:val="24"/>
        </w:rPr>
        <w:t xml:space="preserve">: </w:t>
      </w:r>
      <w:r w:rsidRPr="00583531">
        <w:rPr>
          <w:rFonts w:ascii="New times roman" w:hAnsi="New times roman" w:cs="Times New Roman"/>
          <w:sz w:val="24"/>
          <w:szCs w:val="24"/>
        </w:rPr>
        <w:t>The findings will inform policy and decisions on how to influence interventions to enhance women empowerment in Uganda. This can be through training module</w:t>
      </w:r>
      <w:r w:rsidR="00DA48C6">
        <w:rPr>
          <w:rFonts w:ascii="New times roman" w:hAnsi="New times roman" w:cs="Times New Roman"/>
          <w:sz w:val="24"/>
          <w:szCs w:val="24"/>
        </w:rPr>
        <w:t xml:space="preserve">s and </w:t>
      </w:r>
      <w:r w:rsidRPr="00583531">
        <w:rPr>
          <w:rFonts w:ascii="New times roman" w:hAnsi="New times roman" w:cs="Times New Roman"/>
          <w:sz w:val="24"/>
          <w:szCs w:val="24"/>
        </w:rPr>
        <w:t xml:space="preserve">policies on </w:t>
      </w:r>
      <w:r w:rsidR="00D259CF" w:rsidRPr="00583531">
        <w:rPr>
          <w:rFonts w:ascii="New times roman" w:hAnsi="New times roman" w:cs="Times New Roman"/>
          <w:sz w:val="24"/>
          <w:szCs w:val="24"/>
        </w:rPr>
        <w:t>empowerment procedures</w:t>
      </w:r>
    </w:p>
    <w:p w14:paraId="2A3E8EB4" w14:textId="33F4C7AF" w:rsidR="00C83128" w:rsidRPr="00583531" w:rsidRDefault="00C83128" w:rsidP="00A76721">
      <w:pPr>
        <w:spacing w:line="480" w:lineRule="auto"/>
        <w:jc w:val="both"/>
        <w:rPr>
          <w:rFonts w:ascii="New times roman" w:hAnsi="New times roman" w:cs="Times New Roman"/>
          <w:sz w:val="24"/>
          <w:szCs w:val="24"/>
        </w:rPr>
      </w:pPr>
      <w:r w:rsidRPr="00583531">
        <w:rPr>
          <w:rFonts w:ascii="New times roman" w:hAnsi="New times roman" w:cs="Times New Roman"/>
          <w:sz w:val="24"/>
          <w:szCs w:val="24"/>
        </w:rPr>
        <w:t>Donor Community</w:t>
      </w:r>
      <w:r w:rsidR="00D259CF">
        <w:rPr>
          <w:rFonts w:ascii="New times roman" w:hAnsi="New times roman" w:cs="Times New Roman"/>
          <w:sz w:val="24"/>
          <w:szCs w:val="24"/>
        </w:rPr>
        <w:t xml:space="preserve">: </w:t>
      </w:r>
      <w:r w:rsidRPr="00583531">
        <w:rPr>
          <w:rFonts w:ascii="New times roman" w:hAnsi="New times roman" w:cs="Times New Roman"/>
          <w:sz w:val="24"/>
          <w:szCs w:val="24"/>
        </w:rPr>
        <w:t xml:space="preserve">The findings will inform the donor </w:t>
      </w:r>
      <w:r w:rsidR="00D259CF" w:rsidRPr="00583531">
        <w:rPr>
          <w:rFonts w:ascii="New times roman" w:hAnsi="New times roman" w:cs="Times New Roman"/>
          <w:sz w:val="24"/>
          <w:szCs w:val="24"/>
        </w:rPr>
        <w:t>community with</w:t>
      </w:r>
      <w:r w:rsidRPr="00583531">
        <w:rPr>
          <w:rFonts w:ascii="New times roman" w:hAnsi="New times roman" w:cs="Times New Roman"/>
          <w:sz w:val="24"/>
          <w:szCs w:val="24"/>
        </w:rPr>
        <w:t xml:space="preserve"> the necessary data to guide the formulation of appropriate strategies of effective </w:t>
      </w:r>
      <w:r w:rsidR="00D259CF" w:rsidRPr="00583531">
        <w:rPr>
          <w:rFonts w:ascii="New times roman" w:hAnsi="New times roman" w:cs="Times New Roman"/>
          <w:sz w:val="24"/>
          <w:szCs w:val="24"/>
        </w:rPr>
        <w:t>support of</w:t>
      </w:r>
      <w:r w:rsidRPr="00583531">
        <w:rPr>
          <w:rFonts w:ascii="New times roman" w:hAnsi="New times roman" w:cs="Times New Roman"/>
          <w:sz w:val="24"/>
          <w:szCs w:val="24"/>
        </w:rPr>
        <w:t xml:space="preserve">  </w:t>
      </w:r>
      <w:r w:rsidR="00111D6E" w:rsidRPr="00583531">
        <w:rPr>
          <w:rFonts w:ascii="New times roman" w:hAnsi="New times roman" w:cs="Times New Roman"/>
          <w:sz w:val="24"/>
          <w:szCs w:val="24"/>
        </w:rPr>
        <w:t xml:space="preserve"> </w:t>
      </w:r>
      <w:r w:rsidR="00D259CF" w:rsidRPr="00583531">
        <w:rPr>
          <w:rFonts w:ascii="New times roman" w:hAnsi="New times roman" w:cs="Times New Roman"/>
          <w:sz w:val="24"/>
          <w:szCs w:val="24"/>
        </w:rPr>
        <w:t>empowerment interventions</w:t>
      </w:r>
      <w:r w:rsidRPr="00583531">
        <w:rPr>
          <w:rFonts w:ascii="New times roman" w:hAnsi="New times roman" w:cs="Times New Roman"/>
          <w:sz w:val="24"/>
          <w:szCs w:val="24"/>
        </w:rPr>
        <w:t xml:space="preserve"> </w:t>
      </w:r>
    </w:p>
    <w:p w14:paraId="3CF55393" w14:textId="309846B2" w:rsidR="00C83128" w:rsidRPr="00583531" w:rsidRDefault="002A779B" w:rsidP="00A76721">
      <w:pPr>
        <w:spacing w:line="480" w:lineRule="auto"/>
        <w:jc w:val="both"/>
        <w:rPr>
          <w:rFonts w:ascii="New times roman" w:hAnsi="New times roman" w:cs="Times New Roman"/>
          <w:sz w:val="24"/>
          <w:szCs w:val="24"/>
        </w:rPr>
      </w:pPr>
      <w:r w:rsidRPr="00583531">
        <w:rPr>
          <w:rFonts w:ascii="New times roman" w:hAnsi="New times roman" w:cs="Times New Roman"/>
          <w:sz w:val="24"/>
          <w:szCs w:val="24"/>
        </w:rPr>
        <w:t xml:space="preserve">Women </w:t>
      </w:r>
      <w:r w:rsidR="00D259CF" w:rsidRPr="00583531">
        <w:rPr>
          <w:rFonts w:ascii="New times roman" w:hAnsi="New times roman" w:cs="Times New Roman"/>
          <w:sz w:val="24"/>
          <w:szCs w:val="24"/>
        </w:rPr>
        <w:t>activists:</w:t>
      </w:r>
      <w:r w:rsidR="00C83128" w:rsidRPr="00583531">
        <w:rPr>
          <w:rFonts w:ascii="New times roman" w:hAnsi="New times roman" w:cs="Times New Roman"/>
          <w:sz w:val="24"/>
          <w:szCs w:val="24"/>
        </w:rPr>
        <w:t xml:space="preserve"> The study findings will also be used to create a good understanding and appreciation of the dynamics involved in </w:t>
      </w:r>
      <w:r w:rsidR="00FC4954" w:rsidRPr="00583531">
        <w:rPr>
          <w:rFonts w:ascii="New times roman" w:hAnsi="New times roman" w:cs="Times New Roman"/>
          <w:sz w:val="24"/>
          <w:szCs w:val="24"/>
        </w:rPr>
        <w:t xml:space="preserve">women movements </w:t>
      </w:r>
      <w:r w:rsidR="00C83128" w:rsidRPr="00583531">
        <w:rPr>
          <w:rFonts w:ascii="New times roman" w:hAnsi="New times roman" w:cs="Times New Roman"/>
          <w:sz w:val="24"/>
          <w:szCs w:val="24"/>
        </w:rPr>
        <w:t xml:space="preserve">of Uganda. It is hoped that this will in the long run broaden strategies aimed at regulating strategies employed to strengthen </w:t>
      </w:r>
      <w:r w:rsidR="00FC4954" w:rsidRPr="00583531">
        <w:rPr>
          <w:rFonts w:ascii="New times roman" w:hAnsi="New times roman" w:cs="Times New Roman"/>
          <w:sz w:val="24"/>
          <w:szCs w:val="24"/>
        </w:rPr>
        <w:t>women empowerment programs</w:t>
      </w:r>
      <w:r w:rsidR="00C83128" w:rsidRPr="00583531">
        <w:rPr>
          <w:rFonts w:ascii="New times roman" w:hAnsi="New times roman" w:cs="Times New Roman"/>
          <w:sz w:val="24"/>
          <w:szCs w:val="24"/>
        </w:rPr>
        <w:t xml:space="preserve">  </w:t>
      </w:r>
    </w:p>
    <w:p w14:paraId="2A94137B" w14:textId="77777777" w:rsidR="00C83128" w:rsidRPr="00583531" w:rsidRDefault="00C83128" w:rsidP="00A76721">
      <w:pPr>
        <w:spacing w:line="480" w:lineRule="auto"/>
        <w:jc w:val="both"/>
        <w:rPr>
          <w:rFonts w:ascii="New times roman" w:hAnsi="New times roman" w:cs="Times New Roman"/>
          <w:sz w:val="24"/>
          <w:szCs w:val="24"/>
        </w:rPr>
      </w:pPr>
      <w:r w:rsidRPr="00583531">
        <w:rPr>
          <w:rFonts w:ascii="New times roman" w:hAnsi="New times roman" w:cs="Times New Roman"/>
          <w:sz w:val="24"/>
          <w:szCs w:val="24"/>
        </w:rPr>
        <w:lastRenderedPageBreak/>
        <w:t>World of academia:  the findings will provide additional literature on the subject matter and also contribute to the body of knowledge in this country.</w:t>
      </w:r>
    </w:p>
    <w:p w14:paraId="0DBC30CD" w14:textId="01901AB4" w:rsidR="00FC4954" w:rsidRDefault="00C83128" w:rsidP="00A76721">
      <w:pPr>
        <w:spacing w:line="480" w:lineRule="auto"/>
        <w:jc w:val="both"/>
        <w:rPr>
          <w:rFonts w:ascii="New times roman" w:hAnsi="New times roman" w:cs="Times New Roman"/>
          <w:sz w:val="24"/>
          <w:szCs w:val="24"/>
        </w:rPr>
      </w:pPr>
      <w:r w:rsidRPr="00583531">
        <w:rPr>
          <w:rFonts w:ascii="New times roman" w:hAnsi="New times roman" w:cs="Times New Roman"/>
          <w:sz w:val="24"/>
          <w:szCs w:val="24"/>
        </w:rPr>
        <w:t>Further research: the findings may stimulate further research on the topic in other areas in the world to provide a comparative analysis on the findings.</w:t>
      </w:r>
    </w:p>
    <w:p w14:paraId="105D2E4E" w14:textId="3FBF5D11" w:rsidR="00340492" w:rsidRPr="00583531" w:rsidRDefault="00340492" w:rsidP="00A76721">
      <w:pPr>
        <w:spacing w:line="480" w:lineRule="auto"/>
        <w:jc w:val="both"/>
        <w:rPr>
          <w:rFonts w:ascii="New times roman" w:hAnsi="New times roman" w:cs="Times New Roman"/>
          <w:sz w:val="24"/>
          <w:szCs w:val="24"/>
        </w:rPr>
      </w:pPr>
      <w:ins w:id="63" w:author="Chris" w:date="2021-03-01T19:31:00Z">
        <w:r>
          <w:rPr>
            <w:rFonts w:ascii="New times roman" w:hAnsi="New times roman" w:cs="Times New Roman"/>
            <w:sz w:val="24"/>
            <w:szCs w:val="24"/>
          </w:rPr>
          <w:t>To the researcher: It wi</w:t>
        </w:r>
      </w:ins>
      <w:ins w:id="64" w:author="Chris" w:date="2021-03-01T19:32:00Z">
        <w:r>
          <w:rPr>
            <w:rFonts w:ascii="New times roman" w:hAnsi="New times roman" w:cs="Times New Roman"/>
            <w:sz w:val="24"/>
            <w:szCs w:val="24"/>
          </w:rPr>
          <w:t xml:space="preserve">ll lead to the award of the Masters in Project Planning and Management. </w:t>
        </w:r>
      </w:ins>
    </w:p>
    <w:p w14:paraId="07A8D728" w14:textId="77777777" w:rsidR="00571479" w:rsidRPr="00583531" w:rsidRDefault="00571479">
      <w:pPr>
        <w:rPr>
          <w:rFonts w:ascii="New times roman" w:hAnsi="New times roman" w:cs="Arial"/>
          <w:sz w:val="24"/>
          <w:szCs w:val="24"/>
        </w:rPr>
      </w:pPr>
      <w:r w:rsidRPr="00583531">
        <w:rPr>
          <w:rFonts w:ascii="New times roman" w:hAnsi="New times roman" w:cs="Arial"/>
          <w:sz w:val="24"/>
          <w:szCs w:val="24"/>
        </w:rPr>
        <w:br w:type="page"/>
      </w:r>
    </w:p>
    <w:p w14:paraId="7352D339" w14:textId="7FA0FDDA" w:rsidR="00D56499" w:rsidRPr="00583531" w:rsidRDefault="00D259CF" w:rsidP="00593C9C">
      <w:pPr>
        <w:autoSpaceDE w:val="0"/>
        <w:autoSpaceDN w:val="0"/>
        <w:adjustRightInd w:val="0"/>
        <w:spacing w:after="0" w:line="480" w:lineRule="auto"/>
        <w:jc w:val="center"/>
        <w:rPr>
          <w:rFonts w:ascii="New times roman" w:hAnsi="New times roman" w:cs="Arial"/>
          <w:b/>
          <w:sz w:val="24"/>
          <w:szCs w:val="24"/>
        </w:rPr>
      </w:pPr>
      <w:r>
        <w:rPr>
          <w:rFonts w:ascii="New times roman" w:hAnsi="New times roman" w:cs="Arial"/>
          <w:b/>
          <w:sz w:val="24"/>
          <w:szCs w:val="24"/>
        </w:rPr>
        <w:lastRenderedPageBreak/>
        <w:t>C</w:t>
      </w:r>
      <w:r w:rsidR="00571479" w:rsidRPr="00583531">
        <w:rPr>
          <w:rFonts w:ascii="New times roman" w:hAnsi="New times roman" w:cs="Arial"/>
          <w:b/>
          <w:sz w:val="24"/>
          <w:szCs w:val="24"/>
        </w:rPr>
        <w:t>hapter two</w:t>
      </w:r>
    </w:p>
    <w:p w14:paraId="4B7E2CAA" w14:textId="77777777" w:rsidR="00593C9C" w:rsidRPr="00583531" w:rsidRDefault="00593C9C" w:rsidP="00593C9C">
      <w:pPr>
        <w:autoSpaceDE w:val="0"/>
        <w:autoSpaceDN w:val="0"/>
        <w:adjustRightInd w:val="0"/>
        <w:spacing w:after="0" w:line="480" w:lineRule="auto"/>
        <w:jc w:val="center"/>
        <w:rPr>
          <w:rFonts w:ascii="New times roman" w:hAnsi="New times roman" w:cs="Arial"/>
          <w:b/>
          <w:sz w:val="24"/>
          <w:szCs w:val="24"/>
        </w:rPr>
      </w:pPr>
      <w:r w:rsidRPr="00583531">
        <w:rPr>
          <w:rFonts w:ascii="New times roman" w:hAnsi="New times roman" w:cs="Arial"/>
          <w:b/>
          <w:sz w:val="24"/>
          <w:szCs w:val="24"/>
        </w:rPr>
        <w:t>LITERATURE REVIEW</w:t>
      </w:r>
    </w:p>
    <w:p w14:paraId="42845272" w14:textId="77777777" w:rsidR="00EA2843" w:rsidRPr="00583531" w:rsidRDefault="00EA2843" w:rsidP="00EA2843">
      <w:pPr>
        <w:pStyle w:val="Heading1"/>
        <w:spacing w:line="480" w:lineRule="auto"/>
        <w:jc w:val="both"/>
      </w:pPr>
      <w:r w:rsidRPr="00583531">
        <w:t xml:space="preserve">2.1 Introduction </w:t>
      </w:r>
    </w:p>
    <w:p w14:paraId="695BAD56" w14:textId="7418F73C" w:rsidR="00EA2843" w:rsidRPr="00583531" w:rsidRDefault="00EA2843" w:rsidP="00EA2843">
      <w:pPr>
        <w:pStyle w:val="Heading1"/>
        <w:spacing w:line="480" w:lineRule="auto"/>
        <w:jc w:val="both"/>
        <w:rPr>
          <w:b w:val="0"/>
        </w:rPr>
      </w:pPr>
      <w:r w:rsidRPr="00583531">
        <w:rPr>
          <w:b w:val="0"/>
        </w:rPr>
        <w:t xml:space="preserve">This </w:t>
      </w:r>
      <w:r w:rsidR="00A51857" w:rsidRPr="00583531">
        <w:rPr>
          <w:b w:val="0"/>
        </w:rPr>
        <w:t>chapter elaborates</w:t>
      </w:r>
      <w:r w:rsidRPr="00583531">
        <w:rPr>
          <w:b w:val="0"/>
        </w:rPr>
        <w:t xml:space="preserve"> </w:t>
      </w:r>
      <w:r w:rsidR="00A51857" w:rsidRPr="00583531">
        <w:rPr>
          <w:b w:val="0"/>
        </w:rPr>
        <w:t>on the</w:t>
      </w:r>
      <w:r w:rsidRPr="00583531">
        <w:rPr>
          <w:b w:val="0"/>
        </w:rPr>
        <w:t xml:space="preserve"> literature related to women empowerment and economic prosperity.   The chapter is </w:t>
      </w:r>
      <w:r w:rsidR="00A51857" w:rsidRPr="00583531">
        <w:rPr>
          <w:b w:val="0"/>
        </w:rPr>
        <w:t>structured into</w:t>
      </w:r>
      <w:r w:rsidRPr="00583531">
        <w:rPr>
          <w:b w:val="0"/>
        </w:rPr>
        <w:t xml:space="preserve"> </w:t>
      </w:r>
      <w:r w:rsidR="00A51857" w:rsidRPr="00583531">
        <w:rPr>
          <w:b w:val="0"/>
        </w:rPr>
        <w:t>two sections</w:t>
      </w:r>
      <w:r w:rsidRPr="00583531">
        <w:rPr>
          <w:b w:val="0"/>
        </w:rPr>
        <w:t xml:space="preserve">.  The </w:t>
      </w:r>
      <w:r w:rsidR="00A51857" w:rsidRPr="00583531">
        <w:rPr>
          <w:b w:val="0"/>
        </w:rPr>
        <w:t>first section</w:t>
      </w:r>
      <w:r w:rsidRPr="00583531">
        <w:rPr>
          <w:b w:val="0"/>
        </w:rPr>
        <w:t xml:space="preserve"> deliberate</w:t>
      </w:r>
      <w:r w:rsidR="0037242A" w:rsidRPr="00583531">
        <w:rPr>
          <w:b w:val="0"/>
        </w:rPr>
        <w:t>s</w:t>
      </w:r>
      <w:r w:rsidRPr="00583531">
        <w:rPr>
          <w:b w:val="0"/>
        </w:rPr>
        <w:t xml:space="preserve"> </w:t>
      </w:r>
      <w:r w:rsidR="00A51857" w:rsidRPr="00583531">
        <w:rPr>
          <w:b w:val="0"/>
        </w:rPr>
        <w:t>on the</w:t>
      </w:r>
      <w:r w:rsidRPr="00583531">
        <w:rPr>
          <w:b w:val="0"/>
        </w:rPr>
        <w:t xml:space="preserve"> </w:t>
      </w:r>
      <w:r w:rsidR="00A51857" w:rsidRPr="00583531">
        <w:rPr>
          <w:b w:val="0"/>
        </w:rPr>
        <w:t>theoretical review</w:t>
      </w:r>
      <w:r w:rsidRPr="00583531">
        <w:rPr>
          <w:b w:val="0"/>
        </w:rPr>
        <w:t xml:space="preserve">. </w:t>
      </w:r>
      <w:r w:rsidR="0037242A" w:rsidRPr="00583531">
        <w:rPr>
          <w:b w:val="0"/>
        </w:rPr>
        <w:t xml:space="preserve">The </w:t>
      </w:r>
      <w:r w:rsidR="00A51857" w:rsidRPr="00583531">
        <w:rPr>
          <w:b w:val="0"/>
        </w:rPr>
        <w:t>second section expounds</w:t>
      </w:r>
      <w:r w:rsidRPr="00583531">
        <w:rPr>
          <w:b w:val="0"/>
        </w:rPr>
        <w:t xml:space="preserve"> on the real literature review.  The discourse of the literature review is offered along the research objectives.  </w:t>
      </w:r>
    </w:p>
    <w:p w14:paraId="7D15B8D8" w14:textId="77777777" w:rsidR="00EA2843" w:rsidRPr="00583531" w:rsidRDefault="00F56F21" w:rsidP="00EA2843">
      <w:pPr>
        <w:pStyle w:val="Heading1"/>
      </w:pPr>
      <w:bookmarkStart w:id="65" w:name="_Toc349388224"/>
      <w:bookmarkStart w:id="66" w:name="_Toc384640686"/>
      <w:bookmarkStart w:id="67" w:name="_Toc14801677"/>
      <w:bookmarkStart w:id="68" w:name="_Toc22240924"/>
      <w:bookmarkStart w:id="69" w:name="_Toc377300445"/>
      <w:r>
        <w:t>2.2</w:t>
      </w:r>
      <w:r w:rsidR="00EA2843" w:rsidRPr="00583531">
        <w:t>Theoretical Review</w:t>
      </w:r>
      <w:bookmarkEnd w:id="65"/>
      <w:bookmarkEnd w:id="66"/>
      <w:bookmarkEnd w:id="67"/>
      <w:bookmarkEnd w:id="68"/>
      <w:bookmarkEnd w:id="69"/>
    </w:p>
    <w:p w14:paraId="4561394B" w14:textId="3FDDFA1A" w:rsidR="00FB6374" w:rsidRPr="001816FD" w:rsidRDefault="00EA2843" w:rsidP="00BD2483">
      <w:pPr>
        <w:shd w:val="clear" w:color="auto" w:fill="FFFFFF"/>
        <w:spacing w:before="120" w:after="120" w:line="480" w:lineRule="auto"/>
        <w:jc w:val="both"/>
        <w:rPr>
          <w:rFonts w:ascii="New times roman" w:hAnsi="New times roman" w:cs="URWPalladioL-Roma"/>
          <w:sz w:val="24"/>
          <w:szCs w:val="24"/>
        </w:rPr>
      </w:pPr>
      <w:r w:rsidRPr="00583531">
        <w:rPr>
          <w:rFonts w:ascii="New times roman" w:hAnsi="New times roman"/>
          <w:sz w:val="24"/>
          <w:szCs w:val="24"/>
        </w:rPr>
        <w:t>This study on women empowerment and economic prosperity will be underpinned by stakeholders</w:t>
      </w:r>
      <w:r w:rsidR="00A51857">
        <w:rPr>
          <w:rFonts w:ascii="New times roman" w:hAnsi="New times roman"/>
          <w:sz w:val="24"/>
          <w:szCs w:val="24"/>
        </w:rPr>
        <w:t>’</w:t>
      </w:r>
      <w:r w:rsidRPr="00583531">
        <w:rPr>
          <w:rFonts w:ascii="New times roman" w:hAnsi="New times roman"/>
          <w:sz w:val="24"/>
          <w:szCs w:val="24"/>
        </w:rPr>
        <w:t xml:space="preserve"> theory and the social role theory.  </w:t>
      </w:r>
      <w:r w:rsidR="00FB6374" w:rsidRPr="00583531">
        <w:rPr>
          <w:rFonts w:ascii="New times roman" w:hAnsi="New times roman"/>
          <w:sz w:val="24"/>
          <w:szCs w:val="24"/>
        </w:rPr>
        <w:t>Drawing</w:t>
      </w:r>
      <w:r w:rsidRPr="00583531">
        <w:rPr>
          <w:rFonts w:ascii="New times roman" w:hAnsi="New times roman"/>
          <w:sz w:val="24"/>
          <w:szCs w:val="24"/>
        </w:rPr>
        <w:t xml:space="preserve"> from the stakeholders</w:t>
      </w:r>
      <w:r w:rsidR="00A51857">
        <w:rPr>
          <w:rFonts w:ascii="New times roman" w:hAnsi="New times roman"/>
          <w:sz w:val="24"/>
          <w:szCs w:val="24"/>
        </w:rPr>
        <w:t>’</w:t>
      </w:r>
      <w:r w:rsidR="00A51857" w:rsidRPr="00583531">
        <w:rPr>
          <w:rFonts w:ascii="New times roman" w:hAnsi="New times roman"/>
          <w:sz w:val="24"/>
          <w:szCs w:val="24"/>
        </w:rPr>
        <w:t xml:space="preserve"> theory</w:t>
      </w:r>
      <w:r w:rsidRPr="00583531">
        <w:rPr>
          <w:rFonts w:ascii="New times roman" w:hAnsi="New times roman"/>
          <w:sz w:val="24"/>
          <w:szCs w:val="24"/>
        </w:rPr>
        <w:t xml:space="preserve">, </w:t>
      </w:r>
      <w:r w:rsidR="00A51857">
        <w:rPr>
          <w:rFonts w:ascii="New times roman" w:hAnsi="New times roman"/>
          <w:sz w:val="24"/>
          <w:szCs w:val="24"/>
        </w:rPr>
        <w:t>(</w:t>
      </w:r>
      <w:proofErr w:type="spellStart"/>
      <w:r w:rsidRPr="00583531">
        <w:rPr>
          <w:rFonts w:ascii="New times roman" w:eastAsia="Times New Roman" w:hAnsi="New times roman" w:cs="Arial"/>
          <w:iCs/>
          <w:sz w:val="24"/>
          <w:szCs w:val="24"/>
        </w:rPr>
        <w:t>Leisyte</w:t>
      </w:r>
      <w:proofErr w:type="spellEnd"/>
      <w:r w:rsidRPr="00583531">
        <w:rPr>
          <w:rFonts w:ascii="New times roman" w:eastAsia="Times New Roman" w:hAnsi="New times roman" w:cs="Arial"/>
          <w:iCs/>
          <w:sz w:val="24"/>
          <w:szCs w:val="24"/>
        </w:rPr>
        <w:t xml:space="preserve"> and </w:t>
      </w:r>
      <w:proofErr w:type="spellStart"/>
      <w:r w:rsidRPr="00583531">
        <w:rPr>
          <w:rFonts w:ascii="New times roman" w:eastAsia="Times New Roman" w:hAnsi="New times roman" w:cs="Arial"/>
          <w:iCs/>
          <w:sz w:val="24"/>
          <w:szCs w:val="24"/>
        </w:rPr>
        <w:t>Westerheijden</w:t>
      </w:r>
      <w:proofErr w:type="spellEnd"/>
      <w:r w:rsidRPr="00583531">
        <w:rPr>
          <w:rFonts w:ascii="New times roman" w:eastAsia="Times New Roman" w:hAnsi="New times roman" w:cs="Arial"/>
          <w:iCs/>
          <w:sz w:val="24"/>
          <w:szCs w:val="24"/>
        </w:rPr>
        <w:t xml:space="preserve">, </w:t>
      </w:r>
      <w:r w:rsidR="00A51857" w:rsidRPr="00583531">
        <w:rPr>
          <w:rFonts w:ascii="New times roman" w:eastAsia="Times New Roman" w:hAnsi="New times roman" w:cs="Arial"/>
          <w:iCs/>
          <w:sz w:val="24"/>
          <w:szCs w:val="24"/>
        </w:rPr>
        <w:t>2014)</w:t>
      </w:r>
      <w:r w:rsidRPr="00583531">
        <w:rPr>
          <w:rFonts w:ascii="New times roman" w:eastAsia="Times New Roman" w:hAnsi="New times roman" w:cs="Arial"/>
          <w:sz w:val="24"/>
          <w:szCs w:val="24"/>
        </w:rPr>
        <w:t xml:space="preserve"> illustrates how stakeholder analysis </w:t>
      </w:r>
      <w:r w:rsidR="001816FD">
        <w:rPr>
          <w:rFonts w:ascii="New times roman" w:eastAsia="Times New Roman" w:hAnsi="New times roman" w:cs="Arial"/>
          <w:sz w:val="24"/>
          <w:szCs w:val="24"/>
        </w:rPr>
        <w:t xml:space="preserve">is </w:t>
      </w:r>
      <w:r w:rsidR="00B102D8">
        <w:rPr>
          <w:rFonts w:ascii="New times roman" w:eastAsia="Times New Roman" w:hAnsi="New times roman" w:cs="Arial"/>
          <w:sz w:val="24"/>
          <w:szCs w:val="24"/>
        </w:rPr>
        <w:t xml:space="preserve">paramount </w:t>
      </w:r>
      <w:r w:rsidR="00B102D8" w:rsidRPr="00583531">
        <w:rPr>
          <w:rFonts w:ascii="New times roman" w:eastAsia="Times New Roman" w:hAnsi="New times roman" w:cs="Arial"/>
          <w:sz w:val="24"/>
          <w:szCs w:val="24"/>
        </w:rPr>
        <w:t>to</w:t>
      </w:r>
      <w:r w:rsidRPr="00583531">
        <w:rPr>
          <w:rFonts w:ascii="New times roman" w:eastAsia="Times New Roman" w:hAnsi="New times roman" w:cs="Arial"/>
          <w:sz w:val="24"/>
          <w:szCs w:val="24"/>
        </w:rPr>
        <w:t xml:space="preserve"> examine societal, organizational, and individual dilemmas</w:t>
      </w:r>
      <w:r w:rsidR="00FB6374" w:rsidRPr="00583531">
        <w:rPr>
          <w:rFonts w:ascii="New times roman" w:eastAsia="Times New Roman" w:hAnsi="New times roman" w:cs="Arial"/>
          <w:sz w:val="24"/>
          <w:szCs w:val="24"/>
        </w:rPr>
        <w:t xml:space="preserve">. </w:t>
      </w:r>
      <w:r w:rsidR="00787C86" w:rsidRPr="00583531">
        <w:rPr>
          <w:rFonts w:ascii="New times roman" w:eastAsia="Times New Roman" w:hAnsi="New times roman" w:cs="Arial"/>
          <w:sz w:val="24"/>
          <w:szCs w:val="24"/>
        </w:rPr>
        <w:t>B</w:t>
      </w:r>
      <w:r w:rsidR="00FB6374" w:rsidRPr="00583531">
        <w:rPr>
          <w:rFonts w:ascii="New times roman" w:hAnsi="New times roman" w:cs="URWPalladioL-Roma"/>
          <w:sz w:val="24"/>
          <w:szCs w:val="24"/>
        </w:rPr>
        <w:t>esides, it’s an adequate tool used to promote sustainable development activities that generate value for all stakeholders (Porter &amp;Kramer, 2019).</w:t>
      </w:r>
      <w:r w:rsidR="00006E2F" w:rsidRPr="00583531">
        <w:rPr>
          <w:rFonts w:ascii="New times roman" w:hAnsi="New times roman" w:cs="URWPalladioL-Roma"/>
          <w:sz w:val="24"/>
          <w:szCs w:val="24"/>
        </w:rPr>
        <w:t xml:space="preserve"> In this case, the prognosis of </w:t>
      </w:r>
      <w:r w:rsidR="00006E2F" w:rsidRPr="001816FD">
        <w:rPr>
          <w:rFonts w:ascii="New times roman" w:hAnsi="New times roman" w:cs="URWPalladioL-Roma"/>
          <w:sz w:val="24"/>
          <w:szCs w:val="24"/>
        </w:rPr>
        <w:t xml:space="preserve">why women should </w:t>
      </w:r>
      <w:r w:rsidR="00787C86" w:rsidRPr="001816FD">
        <w:rPr>
          <w:rFonts w:ascii="New times roman" w:hAnsi="New times roman" w:cs="URWPalladioL-Roma"/>
          <w:sz w:val="24"/>
          <w:szCs w:val="24"/>
        </w:rPr>
        <w:t xml:space="preserve">be </w:t>
      </w:r>
      <w:r w:rsidR="00006E2F" w:rsidRPr="001816FD">
        <w:rPr>
          <w:rFonts w:ascii="New times roman" w:hAnsi="New times roman" w:cs="URWPalladioL-Roma"/>
          <w:sz w:val="24"/>
          <w:szCs w:val="24"/>
        </w:rPr>
        <w:t xml:space="preserve">empowered from the perspective of the social role theory raises an informed platform for interventions. </w:t>
      </w:r>
      <w:r w:rsidR="00BD2483" w:rsidRPr="001816FD">
        <w:rPr>
          <w:rFonts w:ascii="New times roman" w:hAnsi="New times roman" w:cs="Sabon LT Std"/>
          <w:color w:val="000000"/>
          <w:sz w:val="24"/>
          <w:szCs w:val="24"/>
        </w:rPr>
        <w:t>For example, women can challenge and reshape discriminatory structures and institutions only through acting together</w:t>
      </w:r>
      <w:r w:rsidR="00787C86" w:rsidRPr="001816FD">
        <w:rPr>
          <w:rFonts w:ascii="New times roman" w:hAnsi="New times roman" w:cs="Sabon LT Std"/>
          <w:color w:val="000000"/>
          <w:sz w:val="24"/>
          <w:szCs w:val="24"/>
        </w:rPr>
        <w:t xml:space="preserve"> and attaining involvement as stakeholders in programs intended to uplift the status of women.</w:t>
      </w:r>
    </w:p>
    <w:p w14:paraId="3DDFD1C8" w14:textId="77777777" w:rsidR="00FB6374" w:rsidRPr="00583531" w:rsidRDefault="00FB6374" w:rsidP="00006E2F">
      <w:pPr>
        <w:shd w:val="clear" w:color="auto" w:fill="FFFFFF"/>
        <w:spacing w:before="120" w:after="120" w:line="240" w:lineRule="auto"/>
        <w:jc w:val="both"/>
        <w:rPr>
          <w:rFonts w:ascii="New times roman" w:hAnsi="New times roman" w:cs="URWPalladioL-Roma"/>
          <w:sz w:val="24"/>
          <w:szCs w:val="24"/>
        </w:rPr>
      </w:pPr>
    </w:p>
    <w:p w14:paraId="4E7FAFD6" w14:textId="2568986F" w:rsidR="00FB6374" w:rsidRPr="00583531" w:rsidRDefault="00FB6374" w:rsidP="003D5A00">
      <w:pPr>
        <w:autoSpaceDE w:val="0"/>
        <w:autoSpaceDN w:val="0"/>
        <w:adjustRightInd w:val="0"/>
        <w:spacing w:line="480" w:lineRule="auto"/>
        <w:jc w:val="both"/>
        <w:rPr>
          <w:rFonts w:ascii="New times roman" w:hAnsi="New times roman" w:cs="URWPalladioL-Roma"/>
          <w:sz w:val="24"/>
          <w:szCs w:val="24"/>
        </w:rPr>
      </w:pPr>
      <w:r w:rsidRPr="00583531">
        <w:rPr>
          <w:rFonts w:ascii="New times roman" w:hAnsi="New times roman" w:cs="URWPalladioL-Roma"/>
          <w:sz w:val="24"/>
          <w:szCs w:val="24"/>
        </w:rPr>
        <w:t xml:space="preserve">The value of stakeholder theory is observed in the incorporation of stakeholder's views in the main structure of </w:t>
      </w:r>
      <w:r w:rsidR="00006E2F" w:rsidRPr="00583531">
        <w:rPr>
          <w:rFonts w:ascii="New times roman" w:hAnsi="New times roman" w:cs="URWPalladioL-Roma"/>
          <w:sz w:val="24"/>
          <w:szCs w:val="24"/>
        </w:rPr>
        <w:t>interventions (</w:t>
      </w:r>
      <w:r w:rsidRPr="00583531">
        <w:rPr>
          <w:rFonts w:ascii="New times roman" w:hAnsi="New times roman" w:cs="URWPalladioL-Roma"/>
          <w:sz w:val="24"/>
          <w:szCs w:val="24"/>
        </w:rPr>
        <w:t xml:space="preserve">Davis, 2014). This represents certainty of impact on the success of the </w:t>
      </w:r>
      <w:r w:rsidR="00006E2F" w:rsidRPr="00583531">
        <w:rPr>
          <w:rFonts w:ascii="New times roman" w:hAnsi="New times roman" w:cs="URWPalladioL-Roma"/>
          <w:sz w:val="24"/>
          <w:szCs w:val="24"/>
        </w:rPr>
        <w:t>empowerment efforts by</w:t>
      </w:r>
      <w:r w:rsidRPr="00583531">
        <w:rPr>
          <w:rFonts w:ascii="New times roman" w:hAnsi="New times roman" w:cs="URWPalladioL-Roma"/>
          <w:sz w:val="24"/>
          <w:szCs w:val="24"/>
        </w:rPr>
        <w:t xml:space="preserve"> integrating stakeholder</w:t>
      </w:r>
      <w:r w:rsidR="00DA48C6">
        <w:rPr>
          <w:rFonts w:ascii="New times roman" w:hAnsi="New times roman" w:cs="URWPalladioL-Roma"/>
          <w:sz w:val="24"/>
          <w:szCs w:val="24"/>
        </w:rPr>
        <w:t>s</w:t>
      </w:r>
      <w:r w:rsidRPr="00583531">
        <w:rPr>
          <w:rFonts w:ascii="New times roman" w:hAnsi="New times roman" w:cs="URWPalladioL-Roma"/>
          <w:sz w:val="24"/>
          <w:szCs w:val="24"/>
        </w:rPr>
        <w:t xml:space="preserve"> (</w:t>
      </w:r>
      <w:proofErr w:type="spellStart"/>
      <w:r w:rsidRPr="00583531">
        <w:rPr>
          <w:rFonts w:ascii="New times roman" w:hAnsi="New times roman" w:cs="URWPalladioL-Roma"/>
          <w:sz w:val="24"/>
          <w:szCs w:val="24"/>
        </w:rPr>
        <w:t>Muriana</w:t>
      </w:r>
      <w:proofErr w:type="spellEnd"/>
      <w:r w:rsidRPr="00583531">
        <w:rPr>
          <w:rFonts w:ascii="New times roman" w:hAnsi="New times roman" w:cs="URWPalladioL-Roma"/>
          <w:sz w:val="24"/>
          <w:szCs w:val="24"/>
        </w:rPr>
        <w:t xml:space="preserve">, &amp; </w:t>
      </w:r>
      <w:proofErr w:type="spellStart"/>
      <w:r w:rsidRPr="00583531">
        <w:rPr>
          <w:rFonts w:ascii="New times roman" w:hAnsi="New times roman" w:cs="URWPalladioL-Roma"/>
          <w:sz w:val="24"/>
          <w:szCs w:val="24"/>
        </w:rPr>
        <w:t>Vizzini</w:t>
      </w:r>
      <w:proofErr w:type="spellEnd"/>
      <w:r w:rsidRPr="00583531">
        <w:rPr>
          <w:rFonts w:ascii="New times roman" w:hAnsi="New times roman" w:cs="URWPalladioL-Roma"/>
          <w:sz w:val="24"/>
          <w:szCs w:val="24"/>
        </w:rPr>
        <w:t xml:space="preserve"> 2014). This helps to </w:t>
      </w:r>
      <w:r w:rsidRPr="00583531">
        <w:rPr>
          <w:rFonts w:ascii="New times roman" w:hAnsi="New times roman" w:cs="URWPalladioL-Roma"/>
          <w:sz w:val="24"/>
          <w:szCs w:val="24"/>
        </w:rPr>
        <w:lastRenderedPageBreak/>
        <w:t xml:space="preserve">counteract the inherent complexity as well as the uncertainty of relationships with stakeholders, and to face the demands of the dynamism </w:t>
      </w:r>
      <w:r w:rsidR="00E918EF" w:rsidRPr="00583531">
        <w:rPr>
          <w:rFonts w:ascii="New times roman" w:hAnsi="New times roman" w:cs="URWPalladioL-Roma"/>
          <w:sz w:val="24"/>
          <w:szCs w:val="24"/>
        </w:rPr>
        <w:t xml:space="preserve">of </w:t>
      </w:r>
      <w:r w:rsidR="00E918EF">
        <w:rPr>
          <w:rFonts w:ascii="New times roman" w:hAnsi="New times roman" w:cs="URWPalladioL-Roma"/>
          <w:sz w:val="24"/>
          <w:szCs w:val="24"/>
        </w:rPr>
        <w:t xml:space="preserve">context </w:t>
      </w:r>
      <w:r w:rsidR="00E918EF" w:rsidRPr="00583531">
        <w:rPr>
          <w:rFonts w:ascii="New times roman" w:hAnsi="New times roman" w:cs="URWPalladioL-Roma"/>
          <w:sz w:val="24"/>
          <w:szCs w:val="24"/>
        </w:rPr>
        <w:t>(</w:t>
      </w:r>
      <w:proofErr w:type="spellStart"/>
      <w:r w:rsidRPr="00583531">
        <w:rPr>
          <w:rFonts w:ascii="New times roman" w:hAnsi="New times roman" w:cs="URWPalladioL-Roma"/>
          <w:sz w:val="24"/>
          <w:szCs w:val="24"/>
        </w:rPr>
        <w:t>Muriana</w:t>
      </w:r>
      <w:proofErr w:type="spellEnd"/>
      <w:r w:rsidRPr="00583531">
        <w:rPr>
          <w:rFonts w:ascii="New times roman" w:hAnsi="New times roman" w:cs="URWPalladioL-Roma"/>
          <w:sz w:val="24"/>
          <w:szCs w:val="24"/>
        </w:rPr>
        <w:t>, &amp;</w:t>
      </w:r>
      <w:proofErr w:type="spellStart"/>
      <w:r w:rsidRPr="00583531">
        <w:rPr>
          <w:rFonts w:ascii="New times roman" w:hAnsi="New times roman" w:cs="URWPalladioL-Roma"/>
          <w:sz w:val="24"/>
          <w:szCs w:val="24"/>
        </w:rPr>
        <w:t>Vizzini</w:t>
      </w:r>
      <w:proofErr w:type="spellEnd"/>
      <w:r w:rsidR="00E918EF">
        <w:rPr>
          <w:rFonts w:ascii="New times roman" w:hAnsi="New times roman" w:cs="URWPalladioL-Roma"/>
          <w:sz w:val="24"/>
          <w:szCs w:val="24"/>
        </w:rPr>
        <w:t>,</w:t>
      </w:r>
      <w:r w:rsidRPr="00583531">
        <w:rPr>
          <w:rFonts w:ascii="New times roman" w:hAnsi="New times roman" w:cs="URWPalladioL-Roma"/>
          <w:sz w:val="24"/>
          <w:szCs w:val="24"/>
        </w:rPr>
        <w:t xml:space="preserve"> 2014).</w:t>
      </w:r>
      <w:r w:rsidR="00D11515" w:rsidRPr="00583531">
        <w:rPr>
          <w:rFonts w:ascii="New times roman" w:hAnsi="New times roman" w:cs="URWPalladioL-Roma"/>
          <w:sz w:val="24"/>
          <w:szCs w:val="24"/>
        </w:rPr>
        <w:t xml:space="preserve"> </w:t>
      </w:r>
      <w:r w:rsidR="001816FD">
        <w:rPr>
          <w:rFonts w:ascii="New times roman" w:hAnsi="New times roman" w:cs="URWPalladioL-Roma"/>
          <w:sz w:val="24"/>
          <w:szCs w:val="24"/>
        </w:rPr>
        <w:t>C</w:t>
      </w:r>
      <w:r w:rsidR="00D11515" w:rsidRPr="00583531">
        <w:rPr>
          <w:rFonts w:ascii="New times roman" w:hAnsi="New times roman" w:cs="Sabon LT Std"/>
          <w:color w:val="000000"/>
          <w:sz w:val="24"/>
          <w:szCs w:val="24"/>
        </w:rPr>
        <w:t>ritics argue that there has been a neglect in mainstream development of the need to reflect on</w:t>
      </w:r>
      <w:r w:rsidR="001816FD">
        <w:rPr>
          <w:rFonts w:ascii="New times roman" w:hAnsi="New times roman" w:cs="Sabon LT Std"/>
          <w:color w:val="000000"/>
          <w:sz w:val="24"/>
          <w:szCs w:val="24"/>
        </w:rPr>
        <w:t xml:space="preserve"> </w:t>
      </w:r>
      <w:r w:rsidR="00D11515" w:rsidRPr="00583531">
        <w:rPr>
          <w:rFonts w:ascii="New times roman" w:hAnsi="New times roman" w:cs="Sabon LT Std"/>
          <w:color w:val="000000"/>
          <w:sz w:val="24"/>
          <w:szCs w:val="24"/>
        </w:rPr>
        <w:t xml:space="preserve">and address the </w:t>
      </w:r>
      <w:r w:rsidR="00D11515" w:rsidRPr="00583531">
        <w:rPr>
          <w:rFonts w:ascii="New times roman" w:hAnsi="New times roman" w:cs="Sabon LT Std"/>
          <w:iCs/>
          <w:color w:val="000000"/>
          <w:sz w:val="24"/>
          <w:szCs w:val="24"/>
        </w:rPr>
        <w:t xml:space="preserve">structural </w:t>
      </w:r>
      <w:r w:rsidR="00D11515" w:rsidRPr="00583531">
        <w:rPr>
          <w:rFonts w:ascii="New times roman" w:hAnsi="New times roman" w:cs="Sabon LT Std"/>
          <w:color w:val="000000"/>
          <w:sz w:val="24"/>
          <w:szCs w:val="24"/>
        </w:rPr>
        <w:t xml:space="preserve">causes of women’s lack of power, and that this limits the effectiveness of </w:t>
      </w:r>
      <w:r w:rsidR="00E918EF">
        <w:rPr>
          <w:rFonts w:ascii="New times roman" w:hAnsi="New times roman" w:cs="Sabon LT Std"/>
          <w:color w:val="000000"/>
          <w:sz w:val="24"/>
          <w:szCs w:val="24"/>
        </w:rPr>
        <w:t xml:space="preserve">interventions </w:t>
      </w:r>
      <w:r w:rsidR="00E918EF" w:rsidRPr="00583531">
        <w:rPr>
          <w:rFonts w:ascii="New times roman" w:hAnsi="New times roman" w:cs="Sabon LT Std"/>
          <w:color w:val="000000"/>
          <w:sz w:val="24"/>
          <w:szCs w:val="24"/>
        </w:rPr>
        <w:t>and</w:t>
      </w:r>
      <w:r w:rsidR="00D11515" w:rsidRPr="00583531">
        <w:rPr>
          <w:rFonts w:ascii="New times roman" w:hAnsi="New times roman" w:cs="Sabon LT Std"/>
          <w:color w:val="000000"/>
          <w:sz w:val="24"/>
          <w:szCs w:val="24"/>
        </w:rPr>
        <w:t xml:space="preserve"> women’s empowerment (Cornwall and Edwards, 2014). </w:t>
      </w:r>
      <w:r w:rsidR="00006E2F" w:rsidRPr="00583531">
        <w:rPr>
          <w:rFonts w:ascii="New times roman" w:hAnsi="New times roman" w:cs="URWPalladioL-Roma"/>
          <w:sz w:val="24"/>
          <w:szCs w:val="24"/>
        </w:rPr>
        <w:t xml:space="preserve"> It is under this backdrop that women movements and women </w:t>
      </w:r>
      <w:r w:rsidR="00E918EF" w:rsidRPr="00583531">
        <w:rPr>
          <w:rFonts w:ascii="New times roman" w:hAnsi="New times roman" w:cs="URWPalladioL-Roma"/>
          <w:sz w:val="24"/>
          <w:szCs w:val="24"/>
        </w:rPr>
        <w:t>activists have</w:t>
      </w:r>
      <w:r w:rsidR="00006E2F" w:rsidRPr="00583531">
        <w:rPr>
          <w:rFonts w:ascii="New times roman" w:hAnsi="New times roman" w:cs="URWPalladioL-Roma"/>
          <w:sz w:val="24"/>
          <w:szCs w:val="24"/>
        </w:rPr>
        <w:t xml:space="preserve"> been vigilant in women emancipation. In their quest for emancipation, the social role theory is imperative to earmark the previous injustices and yet more it espouse</w:t>
      </w:r>
      <w:r w:rsidR="00787C86" w:rsidRPr="00583531">
        <w:rPr>
          <w:rFonts w:ascii="New times roman" w:hAnsi="New times roman" w:cs="URWPalladioL-Roma"/>
          <w:sz w:val="24"/>
          <w:szCs w:val="24"/>
        </w:rPr>
        <w:t>s</w:t>
      </w:r>
      <w:r w:rsidR="00006E2F" w:rsidRPr="00583531">
        <w:rPr>
          <w:rFonts w:ascii="New times roman" w:hAnsi="New times roman" w:cs="URWPalladioL-Roma"/>
          <w:sz w:val="24"/>
          <w:szCs w:val="24"/>
        </w:rPr>
        <w:t xml:space="preserve"> the inherent weakness of women like gestation, lactation and other sex differences that necessitate women to be empowered.   </w:t>
      </w:r>
      <w:r w:rsidRPr="00583531">
        <w:rPr>
          <w:rFonts w:ascii="New times roman" w:hAnsi="New times roman" w:cs="URWPalladioL-Roma"/>
          <w:sz w:val="24"/>
          <w:szCs w:val="24"/>
        </w:rPr>
        <w:t xml:space="preserve"> </w:t>
      </w:r>
    </w:p>
    <w:p w14:paraId="138977D7" w14:textId="684310DF" w:rsidR="002338D3" w:rsidRPr="00583531" w:rsidRDefault="00787C86" w:rsidP="005743F6">
      <w:pPr>
        <w:autoSpaceDE w:val="0"/>
        <w:autoSpaceDN w:val="0"/>
        <w:adjustRightInd w:val="0"/>
        <w:spacing w:after="0" w:line="480" w:lineRule="auto"/>
        <w:jc w:val="both"/>
        <w:rPr>
          <w:rFonts w:ascii="New times roman" w:eastAsia="Times New Roman" w:hAnsi="New times roman" w:cs="Arial"/>
          <w:sz w:val="24"/>
          <w:szCs w:val="24"/>
        </w:rPr>
      </w:pPr>
      <w:r w:rsidRPr="00583531">
        <w:rPr>
          <w:rFonts w:ascii="New times roman" w:hAnsi="New times roman" w:cs="URWPalladioL-Roma"/>
          <w:sz w:val="24"/>
          <w:szCs w:val="24"/>
        </w:rPr>
        <w:t>T</w:t>
      </w:r>
      <w:r w:rsidR="002338D3" w:rsidRPr="00583531">
        <w:rPr>
          <w:rFonts w:ascii="New times roman" w:hAnsi="New times roman" w:cs="URWPalladioL-Roma"/>
          <w:sz w:val="24"/>
          <w:szCs w:val="24"/>
        </w:rPr>
        <w:t xml:space="preserve">he social role theory on sex </w:t>
      </w:r>
      <w:r w:rsidRPr="00583531">
        <w:rPr>
          <w:rFonts w:ascii="New times roman" w:hAnsi="New times roman" w:cs="URWPalladioL-Roma"/>
          <w:sz w:val="24"/>
          <w:szCs w:val="24"/>
        </w:rPr>
        <w:t>differences can</w:t>
      </w:r>
      <w:r w:rsidR="002338D3" w:rsidRPr="00583531">
        <w:rPr>
          <w:rFonts w:ascii="New times roman" w:hAnsi="New times roman" w:cs="URWPalladioL-Roma"/>
          <w:sz w:val="24"/>
          <w:szCs w:val="24"/>
        </w:rPr>
        <w:t xml:space="preserve"> </w:t>
      </w:r>
      <w:r w:rsidR="004811A7" w:rsidRPr="00583531">
        <w:rPr>
          <w:rFonts w:ascii="New times roman" w:hAnsi="New times roman" w:cs="URWPalladioL-Roma"/>
          <w:sz w:val="24"/>
          <w:szCs w:val="24"/>
        </w:rPr>
        <w:t>explain</w:t>
      </w:r>
      <w:r w:rsidR="002338D3" w:rsidRPr="00583531">
        <w:rPr>
          <w:rFonts w:ascii="New times roman" w:hAnsi="New times roman" w:cs="URWPalladioL-Roma"/>
          <w:sz w:val="24"/>
          <w:szCs w:val="24"/>
        </w:rPr>
        <w:t xml:space="preserve"> </w:t>
      </w:r>
      <w:r w:rsidR="002338D3" w:rsidRPr="00583531">
        <w:rPr>
          <w:rFonts w:ascii="New times roman" w:hAnsi="New times roman" w:cs="HelveticaNeueLTStd-Lt"/>
          <w:sz w:val="24"/>
          <w:szCs w:val="24"/>
        </w:rPr>
        <w:t>the important reasons to support women’s empowerment, and the progress toward</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gender equality in are</w:t>
      </w:r>
      <w:r w:rsidRPr="00583531">
        <w:rPr>
          <w:rFonts w:ascii="New times roman" w:hAnsi="New times roman" w:cs="HelveticaNeueLTStd-Lt"/>
          <w:sz w:val="24"/>
          <w:szCs w:val="24"/>
        </w:rPr>
        <w:t>as such as health and education. T</w:t>
      </w:r>
      <w:r w:rsidR="002338D3" w:rsidRPr="00583531">
        <w:rPr>
          <w:rFonts w:ascii="New times roman" w:hAnsi="New times roman" w:cs="HelveticaNeueLTStd-Lt"/>
          <w:sz w:val="24"/>
          <w:szCs w:val="24"/>
        </w:rPr>
        <w:t>here continues to be a significant economic gap</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between women and men in most parts of the world. Th</w:t>
      </w:r>
      <w:r w:rsidR="001816FD">
        <w:rPr>
          <w:rFonts w:ascii="New times roman" w:hAnsi="New times roman" w:cs="HelveticaNeueLTStd-Lt"/>
          <w:sz w:val="24"/>
          <w:szCs w:val="24"/>
        </w:rPr>
        <w:t>ough the</w:t>
      </w:r>
      <w:r w:rsidR="002338D3" w:rsidRPr="00583531">
        <w:rPr>
          <w:rFonts w:ascii="New times roman" w:hAnsi="New times roman" w:cs="HelveticaNeueLTStd-Lt"/>
          <w:sz w:val="24"/>
          <w:szCs w:val="24"/>
        </w:rPr>
        <w:t xml:space="preserve"> proportion of women in the workforce has</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increased steadily over the past decades, there remain</w:t>
      </w:r>
      <w:r w:rsidR="00F166D7">
        <w:rPr>
          <w:rFonts w:ascii="New times roman" w:hAnsi="New times roman" w:cs="HelveticaNeueLTStd-Lt"/>
          <w:sz w:val="24"/>
          <w:szCs w:val="24"/>
        </w:rPr>
        <w:t>s</w:t>
      </w:r>
      <w:r w:rsidR="002338D3" w:rsidRPr="00583531">
        <w:rPr>
          <w:rFonts w:ascii="New times roman" w:hAnsi="New times roman" w:cs="HelveticaNeueLTStd-Lt"/>
          <w:sz w:val="24"/>
          <w:szCs w:val="24"/>
        </w:rPr>
        <w:t xml:space="preserve"> significant differences in workforce participation</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rates. Women are concentrated in low-productivity, low-paying employment and</w:t>
      </w:r>
      <w:r w:rsidRPr="00583531">
        <w:rPr>
          <w:rFonts w:ascii="New times roman" w:hAnsi="New times roman" w:cs="HelveticaNeueLTStd-Lt"/>
          <w:sz w:val="24"/>
          <w:szCs w:val="24"/>
        </w:rPr>
        <w:t xml:space="preserve"> businesses. </w:t>
      </w:r>
      <w:r w:rsidR="002338D3" w:rsidRPr="00583531">
        <w:rPr>
          <w:rFonts w:ascii="New times roman" w:hAnsi="New times roman" w:cs="HelveticaNeueLTStd-Lt"/>
          <w:sz w:val="24"/>
          <w:szCs w:val="24"/>
        </w:rPr>
        <w:t xml:space="preserve">Women receive less income for their </w:t>
      </w:r>
      <w:r w:rsidR="00E918EF" w:rsidRPr="00583531">
        <w:rPr>
          <w:rFonts w:ascii="New times roman" w:hAnsi="New times roman" w:cs="HelveticaNeueLTStd-Lt"/>
          <w:sz w:val="24"/>
          <w:szCs w:val="24"/>
        </w:rPr>
        <w:t>labor</w:t>
      </w:r>
      <w:r w:rsidR="002338D3" w:rsidRPr="00583531">
        <w:rPr>
          <w:rFonts w:ascii="New times roman" w:hAnsi="New times roman" w:cs="HelveticaNeueLTStd-Lt"/>
          <w:sz w:val="24"/>
          <w:szCs w:val="24"/>
        </w:rPr>
        <w:t xml:space="preserve"> than do men,</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and are more likely to be found in irregular, informal, and vulnerable forms of employment</w:t>
      </w:r>
      <w:r w:rsidR="001816FD">
        <w:rPr>
          <w:rFonts w:ascii="New times roman" w:hAnsi="New times roman" w:cs="HelveticaNeueLTStd-Lt"/>
          <w:sz w:val="24"/>
          <w:szCs w:val="24"/>
        </w:rPr>
        <w:t xml:space="preserve"> </w:t>
      </w:r>
      <w:r w:rsidR="001816FD" w:rsidRPr="00583531">
        <w:rPr>
          <w:rFonts w:ascii="New times roman" w:hAnsi="New times roman" w:cs="HelveticaNeueLTStd-Lt"/>
          <w:sz w:val="24"/>
          <w:szCs w:val="24"/>
        </w:rPr>
        <w:t>(</w:t>
      </w:r>
      <w:proofErr w:type="spellStart"/>
      <w:r w:rsidR="001816FD" w:rsidRPr="00583531">
        <w:rPr>
          <w:rFonts w:ascii="New times roman" w:hAnsi="New times roman" w:cs="HelveticaNeueLTStd-Lt"/>
          <w:sz w:val="24"/>
          <w:szCs w:val="24"/>
        </w:rPr>
        <w:t>Ampaire</w:t>
      </w:r>
      <w:proofErr w:type="spellEnd"/>
      <w:r w:rsidR="001816FD" w:rsidRPr="00583531">
        <w:rPr>
          <w:rFonts w:ascii="New times roman" w:hAnsi="New times roman" w:cs="HelveticaNeueLTStd-Lt"/>
          <w:sz w:val="24"/>
          <w:szCs w:val="24"/>
        </w:rPr>
        <w:t xml:space="preserve">, 2020)  </w:t>
      </w:r>
      <w:r w:rsidR="002338D3" w:rsidRPr="00583531">
        <w:rPr>
          <w:rFonts w:ascii="New times roman" w:hAnsi="New times roman" w:cs="HelveticaNeueLTStd-Lt"/>
          <w:sz w:val="24"/>
          <w:szCs w:val="24"/>
        </w:rPr>
        <w:t xml:space="preserve"> The growth rates</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and profitability levels of businesses led by women also lag behind those of businesses led by men, and</w:t>
      </w:r>
      <w:r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fewer women are found in positions of economic leadership.</w:t>
      </w:r>
      <w:r w:rsidRPr="00583531">
        <w:rPr>
          <w:rFonts w:ascii="New times roman" w:hAnsi="New times roman" w:cs="HelveticaNeueLTStd-Lt"/>
          <w:sz w:val="24"/>
          <w:szCs w:val="24"/>
        </w:rPr>
        <w:t xml:space="preserve"> Yet this in most cases</w:t>
      </w:r>
      <w:r w:rsidR="001816FD">
        <w:rPr>
          <w:rFonts w:ascii="New times roman" w:hAnsi="New times roman" w:cs="HelveticaNeueLTStd-Lt"/>
          <w:sz w:val="24"/>
          <w:szCs w:val="24"/>
        </w:rPr>
        <w:t xml:space="preserve"> </w:t>
      </w:r>
      <w:r w:rsidRPr="00583531">
        <w:rPr>
          <w:rFonts w:ascii="New times roman" w:hAnsi="New times roman" w:cs="HelveticaNeueLTStd-Lt"/>
          <w:sz w:val="24"/>
          <w:szCs w:val="24"/>
        </w:rPr>
        <w:t xml:space="preserve">is not based on </w:t>
      </w:r>
      <w:r w:rsidR="001816FD" w:rsidRPr="00583531">
        <w:rPr>
          <w:rFonts w:ascii="New times roman" w:hAnsi="New times roman" w:cs="HelveticaNeueLTStd-Lt"/>
          <w:sz w:val="24"/>
          <w:szCs w:val="24"/>
        </w:rPr>
        <w:t>self-efficacy</w:t>
      </w:r>
      <w:r w:rsidRPr="00583531">
        <w:rPr>
          <w:rFonts w:ascii="New times roman" w:hAnsi="New times roman" w:cs="HelveticaNeueLTStd-Lt"/>
          <w:sz w:val="24"/>
          <w:szCs w:val="24"/>
        </w:rPr>
        <w:t xml:space="preserve">, abilities and intellectual strengths but rather </w:t>
      </w:r>
      <w:r w:rsidR="005743F6" w:rsidRPr="00583531">
        <w:rPr>
          <w:rFonts w:ascii="New times roman" w:hAnsi="New times roman" w:cs="HelveticaNeueLTStd-Lt"/>
          <w:sz w:val="24"/>
          <w:szCs w:val="24"/>
        </w:rPr>
        <w:t>stereotypes</w:t>
      </w:r>
      <w:r w:rsidR="001816FD">
        <w:rPr>
          <w:rFonts w:ascii="New times roman" w:hAnsi="New times roman" w:cs="HelveticaNeueLTStd-Lt"/>
          <w:sz w:val="24"/>
          <w:szCs w:val="24"/>
        </w:rPr>
        <w:t xml:space="preserve">. To this </w:t>
      </w:r>
      <w:r w:rsidR="00E918EF">
        <w:rPr>
          <w:rFonts w:ascii="New times roman" w:hAnsi="New times roman" w:cs="HelveticaNeueLTStd-Lt"/>
          <w:sz w:val="24"/>
          <w:szCs w:val="24"/>
        </w:rPr>
        <w:t>end,</w:t>
      </w:r>
      <w:r w:rsidR="001816FD">
        <w:rPr>
          <w:rFonts w:ascii="New times roman" w:hAnsi="New times roman" w:cs="HelveticaNeueLTStd-Lt"/>
          <w:sz w:val="24"/>
          <w:szCs w:val="24"/>
        </w:rPr>
        <w:t xml:space="preserve"> this compels </w:t>
      </w:r>
      <w:r w:rsidR="00D9479E">
        <w:rPr>
          <w:rFonts w:ascii="New times roman" w:hAnsi="New times roman" w:cs="HelveticaNeueLTStd-Lt"/>
          <w:sz w:val="24"/>
          <w:szCs w:val="24"/>
        </w:rPr>
        <w:t>empowerment-based</w:t>
      </w:r>
      <w:r w:rsidR="001816FD">
        <w:rPr>
          <w:rFonts w:ascii="New times roman" w:hAnsi="New times roman" w:cs="HelveticaNeueLTStd-Lt"/>
          <w:sz w:val="24"/>
          <w:szCs w:val="24"/>
        </w:rPr>
        <w:t xml:space="preserve"> </w:t>
      </w:r>
      <w:r w:rsidR="00D9479E">
        <w:rPr>
          <w:rFonts w:ascii="New times roman" w:hAnsi="New times roman" w:cs="HelveticaNeueLTStd-Lt"/>
          <w:sz w:val="24"/>
          <w:szCs w:val="24"/>
        </w:rPr>
        <w:t xml:space="preserve">interventions </w:t>
      </w:r>
      <w:r w:rsidR="001816FD">
        <w:rPr>
          <w:rFonts w:ascii="New times roman" w:hAnsi="New times roman" w:cs="HelveticaNeueLTStd-Lt"/>
          <w:sz w:val="24"/>
          <w:szCs w:val="24"/>
        </w:rPr>
        <w:t xml:space="preserve">where women need to be a wake and take part in the </w:t>
      </w:r>
      <w:r w:rsidR="00B102D8">
        <w:rPr>
          <w:rFonts w:ascii="New times roman" w:hAnsi="New times roman" w:cs="HelveticaNeueLTStd-Lt"/>
          <w:sz w:val="24"/>
          <w:szCs w:val="24"/>
        </w:rPr>
        <w:t>struggle.</w:t>
      </w:r>
      <w:r w:rsidR="005743F6" w:rsidRPr="00583531">
        <w:rPr>
          <w:rFonts w:ascii="New times roman" w:hAnsi="New times roman" w:cs="HelveticaNeueLTStd-Lt"/>
          <w:sz w:val="24"/>
          <w:szCs w:val="24"/>
        </w:rPr>
        <w:t xml:space="preserve"> </w:t>
      </w:r>
    </w:p>
    <w:p w14:paraId="1BC73771" w14:textId="77777777" w:rsidR="00787C86" w:rsidRPr="00583531" w:rsidRDefault="00787C86" w:rsidP="004811A7">
      <w:pPr>
        <w:autoSpaceDE w:val="0"/>
        <w:autoSpaceDN w:val="0"/>
        <w:adjustRightInd w:val="0"/>
        <w:spacing w:after="0" w:line="240" w:lineRule="auto"/>
        <w:rPr>
          <w:rFonts w:ascii="New times roman" w:hAnsi="New times roman" w:cs="Garamond"/>
          <w:sz w:val="24"/>
          <w:szCs w:val="24"/>
        </w:rPr>
      </w:pPr>
    </w:p>
    <w:p w14:paraId="44A6B6B4" w14:textId="77777777" w:rsidR="00787C86" w:rsidRPr="00583531" w:rsidRDefault="00787C86" w:rsidP="004811A7">
      <w:pPr>
        <w:autoSpaceDE w:val="0"/>
        <w:autoSpaceDN w:val="0"/>
        <w:adjustRightInd w:val="0"/>
        <w:spacing w:after="0" w:line="240" w:lineRule="auto"/>
        <w:rPr>
          <w:rFonts w:ascii="New times roman" w:hAnsi="New times roman" w:cs="Garamond"/>
          <w:sz w:val="24"/>
          <w:szCs w:val="24"/>
        </w:rPr>
      </w:pPr>
    </w:p>
    <w:p w14:paraId="4ABBEA43" w14:textId="77777777" w:rsidR="004811A7" w:rsidRPr="00583531" w:rsidRDefault="004811A7" w:rsidP="004811A7">
      <w:pPr>
        <w:rPr>
          <w:rFonts w:ascii="New times roman" w:hAnsi="New times roman"/>
          <w:sz w:val="24"/>
          <w:szCs w:val="24"/>
        </w:rPr>
      </w:pPr>
    </w:p>
    <w:p w14:paraId="2616E222" w14:textId="77777777" w:rsidR="00EA2843" w:rsidRPr="00583531" w:rsidRDefault="00CC6219" w:rsidP="00CC6219">
      <w:pPr>
        <w:autoSpaceDE w:val="0"/>
        <w:autoSpaceDN w:val="0"/>
        <w:adjustRightInd w:val="0"/>
        <w:spacing w:after="0" w:line="480" w:lineRule="auto"/>
        <w:rPr>
          <w:rFonts w:ascii="New times roman" w:hAnsi="New times roman" w:cs="Arial"/>
          <w:b/>
          <w:sz w:val="24"/>
          <w:szCs w:val="24"/>
        </w:rPr>
      </w:pPr>
      <w:r w:rsidRPr="00583531">
        <w:rPr>
          <w:rFonts w:ascii="New times roman" w:hAnsi="New times roman" w:cs="Arial"/>
          <w:b/>
          <w:sz w:val="24"/>
          <w:szCs w:val="24"/>
        </w:rPr>
        <w:lastRenderedPageBreak/>
        <w:t>2.3 LITERATURE REVIEW</w:t>
      </w:r>
    </w:p>
    <w:p w14:paraId="56EE0B5E" w14:textId="77777777" w:rsidR="00533D28" w:rsidRPr="00583531" w:rsidRDefault="00CC6219" w:rsidP="00533D28">
      <w:pPr>
        <w:autoSpaceDE w:val="0"/>
        <w:autoSpaceDN w:val="0"/>
        <w:adjustRightInd w:val="0"/>
        <w:spacing w:after="0" w:line="480" w:lineRule="auto"/>
        <w:jc w:val="both"/>
        <w:rPr>
          <w:rFonts w:ascii="New times roman" w:hAnsi="New times roman"/>
          <w:b/>
          <w:sz w:val="24"/>
          <w:szCs w:val="24"/>
        </w:rPr>
      </w:pPr>
      <w:r w:rsidRPr="00583531">
        <w:rPr>
          <w:rFonts w:ascii="New times roman" w:hAnsi="New times roman"/>
          <w:b/>
          <w:sz w:val="24"/>
          <w:szCs w:val="24"/>
        </w:rPr>
        <w:t>2.3.1 C</w:t>
      </w:r>
      <w:r w:rsidR="00533D28" w:rsidRPr="00583531">
        <w:rPr>
          <w:rFonts w:ascii="New times roman" w:hAnsi="New times roman"/>
          <w:b/>
          <w:sz w:val="24"/>
          <w:szCs w:val="24"/>
        </w:rPr>
        <w:t xml:space="preserve">ontribution of </w:t>
      </w:r>
      <w:r w:rsidR="00F56F21">
        <w:rPr>
          <w:rFonts w:ascii="New times roman" w:hAnsi="New times roman"/>
          <w:b/>
          <w:sz w:val="24"/>
          <w:szCs w:val="24"/>
        </w:rPr>
        <w:t>Women in Economic Empowerment P</w:t>
      </w:r>
      <w:r w:rsidR="00533D28" w:rsidRPr="00583531">
        <w:rPr>
          <w:rFonts w:ascii="New times roman" w:hAnsi="New times roman"/>
          <w:b/>
          <w:sz w:val="24"/>
          <w:szCs w:val="24"/>
        </w:rPr>
        <w:t>rogrammes</w:t>
      </w:r>
    </w:p>
    <w:p w14:paraId="0536E6E6" w14:textId="19339714" w:rsidR="002338D3" w:rsidRPr="00583531" w:rsidRDefault="005743F6" w:rsidP="005743F6">
      <w:pPr>
        <w:autoSpaceDE w:val="0"/>
        <w:autoSpaceDN w:val="0"/>
        <w:adjustRightInd w:val="0"/>
        <w:spacing w:after="0" w:line="480" w:lineRule="auto"/>
        <w:jc w:val="both"/>
        <w:rPr>
          <w:rFonts w:ascii="New times roman" w:hAnsi="New times roman" w:cs="HelveticaNeueLTStd-Lt"/>
          <w:sz w:val="24"/>
          <w:szCs w:val="24"/>
        </w:rPr>
      </w:pPr>
      <w:r w:rsidRPr="00583531">
        <w:rPr>
          <w:rFonts w:ascii="New times roman" w:hAnsi="New times roman" w:cs="HelveticaNeueLTStd-Lt"/>
          <w:sz w:val="24"/>
          <w:szCs w:val="24"/>
        </w:rPr>
        <w:t>E</w:t>
      </w:r>
      <w:r w:rsidR="002338D3" w:rsidRPr="00583531">
        <w:rPr>
          <w:rFonts w:ascii="New times roman" w:hAnsi="New times roman" w:cs="HelveticaNeueLTStd-Lt"/>
          <w:sz w:val="24"/>
          <w:szCs w:val="24"/>
        </w:rPr>
        <w:t>conomic empowerment combines the concepts of empowerment and economic</w:t>
      </w:r>
      <w:r w:rsidR="000769CC" w:rsidRPr="00583531">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advancement (Brody et al 2015)</w:t>
      </w:r>
      <w:r w:rsidR="001816FD">
        <w:rPr>
          <w:rFonts w:ascii="New times roman" w:hAnsi="New times roman" w:cs="HelveticaNeueLTStd-Lt"/>
          <w:sz w:val="24"/>
          <w:szCs w:val="24"/>
        </w:rPr>
        <w:t>.</w:t>
      </w:r>
      <w:r w:rsidR="00E918EF">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Approaches to economic empowerment concentrate on factors that help women succeed and advance in the marketplace</w:t>
      </w:r>
      <w:r w:rsidR="00787C86" w:rsidRPr="00583531">
        <w:rPr>
          <w:rFonts w:ascii="New times roman" w:hAnsi="New times roman" w:cs="HelveticaNeueLTStd-Lt"/>
          <w:sz w:val="24"/>
          <w:szCs w:val="24"/>
        </w:rPr>
        <w:t xml:space="preserve"> and social economic wellbeing</w:t>
      </w:r>
      <w:r w:rsidR="00B102D8">
        <w:rPr>
          <w:rFonts w:ascii="New times roman" w:hAnsi="New times roman" w:cs="HelveticaNeueLTStd-Lt"/>
          <w:sz w:val="24"/>
          <w:szCs w:val="24"/>
        </w:rPr>
        <w:t xml:space="preserve"> </w:t>
      </w:r>
      <w:r w:rsidR="002338D3" w:rsidRPr="00583531">
        <w:rPr>
          <w:rFonts w:ascii="New times roman" w:hAnsi="New times roman" w:cs="HelveticaNeueLTStd-Lt"/>
          <w:sz w:val="24"/>
          <w:szCs w:val="24"/>
        </w:rPr>
        <w:t>(World Bank 2016). This includes increasing skills and access to productive resources, improving the enabling and institutional environments, and assisting women in their ability to make and act upon decisions in order to benefit from economic growth and development.</w:t>
      </w:r>
      <w:r w:rsidR="001816FD">
        <w:rPr>
          <w:rFonts w:ascii="New times roman" w:hAnsi="New times roman" w:cs="HelveticaNeueLTStd-Lt"/>
          <w:sz w:val="24"/>
          <w:szCs w:val="24"/>
        </w:rPr>
        <w:t xml:space="preserve"> How this has been attained has not been </w:t>
      </w:r>
      <w:r w:rsidR="00E918EF">
        <w:rPr>
          <w:rFonts w:ascii="New times roman" w:hAnsi="New times roman" w:cs="HelveticaNeueLTStd-Lt"/>
          <w:sz w:val="24"/>
          <w:szCs w:val="24"/>
        </w:rPr>
        <w:t>ascertained which</w:t>
      </w:r>
      <w:r w:rsidR="001816FD">
        <w:rPr>
          <w:rFonts w:ascii="New times roman" w:hAnsi="New times roman" w:cs="HelveticaNeueLTStd-Lt"/>
          <w:sz w:val="24"/>
          <w:szCs w:val="24"/>
        </w:rPr>
        <w:t xml:space="preserve"> forms the basis of this study.</w:t>
      </w:r>
    </w:p>
    <w:p w14:paraId="2644BF8D" w14:textId="77777777" w:rsidR="002338D3" w:rsidRPr="00583531" w:rsidRDefault="002338D3" w:rsidP="005743F6">
      <w:pPr>
        <w:autoSpaceDE w:val="0"/>
        <w:autoSpaceDN w:val="0"/>
        <w:adjustRightInd w:val="0"/>
        <w:spacing w:after="0" w:line="480" w:lineRule="auto"/>
        <w:jc w:val="both"/>
        <w:rPr>
          <w:rFonts w:ascii="New times roman" w:hAnsi="New times roman" w:cs="HelveticaNeueLTStd-Lt"/>
          <w:sz w:val="24"/>
          <w:szCs w:val="24"/>
        </w:rPr>
      </w:pPr>
    </w:p>
    <w:p w14:paraId="4D4AB8A4" w14:textId="08D56ED3" w:rsidR="00BB0768" w:rsidRPr="00E918EF" w:rsidRDefault="002338D3" w:rsidP="00BB0768">
      <w:pPr>
        <w:autoSpaceDE w:val="0"/>
        <w:autoSpaceDN w:val="0"/>
        <w:adjustRightInd w:val="0"/>
        <w:spacing w:after="0" w:line="480" w:lineRule="auto"/>
        <w:jc w:val="both"/>
        <w:rPr>
          <w:rFonts w:ascii="New times roman" w:hAnsi="New times roman" w:cs="HelveticaNeueLTStd-Lt"/>
          <w:sz w:val="24"/>
          <w:szCs w:val="24"/>
        </w:rPr>
      </w:pPr>
      <w:r w:rsidRPr="00583531">
        <w:rPr>
          <w:rFonts w:ascii="New times roman" w:hAnsi="New times roman" w:cs="HelveticaNeueLTStd-Lt"/>
          <w:sz w:val="24"/>
          <w:szCs w:val="24"/>
        </w:rPr>
        <w:t>According to the Food and Agriculture Organization</w:t>
      </w:r>
      <w:r w:rsidR="00787C86" w:rsidRPr="00583531">
        <w:rPr>
          <w:rFonts w:ascii="New times roman" w:hAnsi="New times roman" w:cs="HelveticaNeueLTStd-Lt"/>
          <w:sz w:val="24"/>
          <w:szCs w:val="24"/>
        </w:rPr>
        <w:t xml:space="preserve"> (2017) it </w:t>
      </w:r>
      <w:r w:rsidR="001816FD" w:rsidRPr="00583531">
        <w:rPr>
          <w:rFonts w:ascii="New times roman" w:hAnsi="New times roman" w:cs="HelveticaNeueLTStd-Lt"/>
          <w:sz w:val="24"/>
          <w:szCs w:val="24"/>
        </w:rPr>
        <w:t>postulates for</w:t>
      </w:r>
      <w:r w:rsidRPr="00583531">
        <w:rPr>
          <w:rFonts w:ascii="New times roman" w:hAnsi="New times roman" w:cs="HelveticaNeueLTStd-Lt"/>
          <w:sz w:val="24"/>
          <w:szCs w:val="24"/>
        </w:rPr>
        <w:t xml:space="preserve"> instance</w:t>
      </w:r>
      <w:r w:rsidR="00787C86" w:rsidRPr="00583531">
        <w:rPr>
          <w:rFonts w:ascii="New times roman" w:hAnsi="New times roman" w:cs="HelveticaNeueLTStd-Lt"/>
          <w:sz w:val="24"/>
          <w:szCs w:val="24"/>
        </w:rPr>
        <w:t xml:space="preserve"> </w:t>
      </w:r>
      <w:r w:rsidR="00E918EF" w:rsidRPr="00583531">
        <w:rPr>
          <w:rFonts w:ascii="New times roman" w:hAnsi="New times roman" w:cs="HelveticaNeueLTStd-Lt"/>
          <w:sz w:val="24"/>
          <w:szCs w:val="24"/>
        </w:rPr>
        <w:t>that,</w:t>
      </w:r>
      <w:r w:rsidRPr="00583531">
        <w:rPr>
          <w:rFonts w:ascii="New times roman" w:hAnsi="New times roman" w:cs="HelveticaNeueLTStd-Lt"/>
          <w:sz w:val="24"/>
          <w:szCs w:val="24"/>
        </w:rPr>
        <w:t xml:space="preserve"> if women had the same access to</w:t>
      </w:r>
      <w:r w:rsidR="00787C86"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productive resources as men, they could increase yields on their farms by 20–30 percent, raising the total</w:t>
      </w:r>
      <w:r w:rsidR="00787C86"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agricultural output in developing countries by 2.5–4 percent. Such an increase in food production could lift</w:t>
      </w:r>
      <w:r w:rsidR="00787C86"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150 million people out of hunger. The World Bank</w:t>
      </w:r>
      <w:r w:rsidR="00787C86" w:rsidRPr="00583531">
        <w:rPr>
          <w:rFonts w:ascii="New times roman" w:hAnsi="New times roman" w:cs="HelveticaNeueLTStd-Lt"/>
          <w:sz w:val="24"/>
          <w:szCs w:val="24"/>
        </w:rPr>
        <w:t xml:space="preserve"> (2018)</w:t>
      </w:r>
      <w:r w:rsidRPr="00583531">
        <w:rPr>
          <w:rFonts w:ascii="New times roman" w:hAnsi="New times roman" w:cs="HelveticaNeueLTStd-Lt"/>
          <w:sz w:val="24"/>
          <w:szCs w:val="24"/>
        </w:rPr>
        <w:t xml:space="preserve"> also finds that if discrimination against women workers</w:t>
      </w:r>
      <w:r w:rsidR="00787C86"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and managers was eliminated, productivity per worker would increase by between 25–40 percent. Increasing</w:t>
      </w:r>
      <w:r w:rsidR="00787C86"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women’s economic opportunity and gender equality has been linked to higher gross domestic product</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growth, higher income per capita, and greater competitiveness.</w:t>
      </w:r>
      <w:r w:rsidR="001816FD">
        <w:rPr>
          <w:rFonts w:ascii="New times roman" w:hAnsi="New times roman" w:cs="HelveticaNeueLTStd-Lt"/>
          <w:sz w:val="24"/>
          <w:szCs w:val="24"/>
        </w:rPr>
        <w:t xml:space="preserve"> Whether empowerment efforts have accessed women resources </w:t>
      </w:r>
      <w:r w:rsidR="00BB0768">
        <w:rPr>
          <w:rFonts w:ascii="New times roman" w:hAnsi="New times roman" w:cs="HelveticaNeueLTStd-Lt"/>
          <w:sz w:val="24"/>
          <w:szCs w:val="24"/>
        </w:rPr>
        <w:t>and this has contributed to economic property in not clear which form the gist of this study.</w:t>
      </w:r>
      <w:r w:rsidR="00E918EF">
        <w:rPr>
          <w:rFonts w:ascii="New times roman" w:hAnsi="New times roman" w:cs="HelveticaNeueLTStd-Lt"/>
          <w:sz w:val="24"/>
          <w:szCs w:val="24"/>
        </w:rPr>
        <w:t xml:space="preserve"> </w:t>
      </w:r>
      <w:r w:rsidR="00E918EF">
        <w:rPr>
          <w:rFonts w:ascii="New times roman" w:hAnsi="New times roman" w:cs="Sabon LT Std"/>
          <w:color w:val="000000"/>
          <w:sz w:val="24"/>
          <w:szCs w:val="24"/>
        </w:rPr>
        <w:t>(</w:t>
      </w:r>
      <w:r w:rsidR="00BB0768" w:rsidRPr="00583531">
        <w:rPr>
          <w:rFonts w:ascii="New times roman" w:hAnsi="New times roman" w:cs="Sabon LT Std"/>
          <w:color w:val="000000"/>
          <w:sz w:val="24"/>
          <w:szCs w:val="24"/>
        </w:rPr>
        <w:t>Kumar, N. and Quisumbing, A.R. 2015) ‘Policy reform toward gender equality in Ethiopia: Little by little the egg begins to walk’, World Development 67: 406–23.</w:t>
      </w:r>
    </w:p>
    <w:p w14:paraId="469A5A66" w14:textId="77777777" w:rsidR="00BB0768" w:rsidRPr="00583531" w:rsidRDefault="00BB0768" w:rsidP="00BB0768">
      <w:pPr>
        <w:autoSpaceDE w:val="0"/>
        <w:autoSpaceDN w:val="0"/>
        <w:adjustRightInd w:val="0"/>
        <w:spacing w:after="0" w:line="240" w:lineRule="auto"/>
        <w:rPr>
          <w:rFonts w:ascii="New times roman" w:hAnsi="New times roman" w:cs="Calibri"/>
          <w:color w:val="000000"/>
          <w:sz w:val="24"/>
          <w:szCs w:val="24"/>
        </w:rPr>
      </w:pPr>
    </w:p>
    <w:p w14:paraId="2A8AC755" w14:textId="77777777" w:rsidR="00A10D0D" w:rsidRPr="00583531" w:rsidRDefault="00A10D0D" w:rsidP="00BB0768">
      <w:pPr>
        <w:autoSpaceDE w:val="0"/>
        <w:autoSpaceDN w:val="0"/>
        <w:adjustRightInd w:val="0"/>
        <w:spacing w:after="0" w:line="240" w:lineRule="auto"/>
        <w:jc w:val="both"/>
        <w:rPr>
          <w:rFonts w:ascii="New times roman" w:hAnsi="New times roman" w:cs="HelveticaNeueLTStd-Lt"/>
          <w:sz w:val="24"/>
          <w:szCs w:val="24"/>
        </w:rPr>
      </w:pPr>
    </w:p>
    <w:p w14:paraId="290DDE46" w14:textId="5CD72E35" w:rsidR="002338D3" w:rsidRPr="00583531" w:rsidRDefault="002338D3" w:rsidP="005743F6">
      <w:pPr>
        <w:autoSpaceDE w:val="0"/>
        <w:autoSpaceDN w:val="0"/>
        <w:adjustRightInd w:val="0"/>
        <w:spacing w:after="0" w:line="480" w:lineRule="auto"/>
        <w:jc w:val="both"/>
        <w:rPr>
          <w:rFonts w:ascii="New times roman" w:hAnsi="New times roman" w:cs="HelveticaNeueLTStd-Lt"/>
          <w:sz w:val="24"/>
          <w:szCs w:val="24"/>
        </w:rPr>
      </w:pPr>
      <w:r w:rsidRPr="00583531">
        <w:rPr>
          <w:rFonts w:ascii="New times roman" w:hAnsi="New times roman" w:cs="HelveticaNeueLTStd-Lt"/>
          <w:sz w:val="24"/>
          <w:szCs w:val="24"/>
        </w:rPr>
        <w:lastRenderedPageBreak/>
        <w:t>The development effects of putting more money in the hands of women are also significant because women</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tend to spend a greater portion of their incomes on their families</w:t>
      </w:r>
      <w:r w:rsidR="00BB0768">
        <w:rPr>
          <w:rFonts w:ascii="New times roman" w:hAnsi="New times roman" w:cs="HelveticaNeueLTStd-Lt"/>
          <w:sz w:val="24"/>
          <w:szCs w:val="24"/>
        </w:rPr>
        <w:t xml:space="preserve"> (</w:t>
      </w:r>
      <w:r w:rsidR="00BB0768" w:rsidRPr="00583531">
        <w:rPr>
          <w:rFonts w:ascii="New times roman" w:hAnsi="New times roman" w:cs="Sabon LT Std"/>
          <w:color w:val="000000"/>
          <w:sz w:val="24"/>
          <w:szCs w:val="24"/>
        </w:rPr>
        <w:t>Ali</w:t>
      </w:r>
      <w:r w:rsidR="00E918EF">
        <w:rPr>
          <w:rFonts w:ascii="New times roman" w:hAnsi="New times roman" w:cs="Sabon LT Std"/>
          <w:color w:val="000000"/>
          <w:sz w:val="24"/>
          <w:szCs w:val="24"/>
        </w:rPr>
        <w:t xml:space="preserve">, </w:t>
      </w:r>
      <w:r w:rsidR="00BB0768">
        <w:rPr>
          <w:rFonts w:ascii="New times roman" w:hAnsi="New times roman" w:cs="Sabon LT Std"/>
          <w:color w:val="000000"/>
          <w:sz w:val="24"/>
          <w:szCs w:val="24"/>
        </w:rPr>
        <w:t>et al 2014)</w:t>
      </w:r>
      <w:r w:rsidRPr="00583531">
        <w:rPr>
          <w:rFonts w:ascii="New times roman" w:hAnsi="New times roman" w:cs="HelveticaNeueLTStd-Lt"/>
          <w:sz w:val="24"/>
          <w:szCs w:val="24"/>
        </w:rPr>
        <w:t>. Increasing women’s income and their</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control over family spending can lead to improvements in child nutrition, health, and education, and work to</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break the cycle of intergenerational poverty</w:t>
      </w:r>
      <w:r w:rsidR="00BB0768">
        <w:rPr>
          <w:rFonts w:ascii="New times roman" w:hAnsi="New times roman" w:cs="HelveticaNeueLTStd-Lt"/>
          <w:sz w:val="24"/>
          <w:szCs w:val="24"/>
        </w:rPr>
        <w:t xml:space="preserve"> (</w:t>
      </w:r>
      <w:r w:rsidR="00E918EF" w:rsidRPr="00583531">
        <w:rPr>
          <w:rFonts w:ascii="New times roman" w:hAnsi="New times roman" w:cs="Sabon LT Std"/>
          <w:color w:val="000000"/>
          <w:sz w:val="24"/>
          <w:szCs w:val="24"/>
        </w:rPr>
        <w:t>Nicolai,</w:t>
      </w:r>
      <w:r w:rsidR="00BB0768">
        <w:rPr>
          <w:rFonts w:ascii="New times roman" w:hAnsi="New times roman" w:cs="HelveticaNeueLTStd-Lt"/>
          <w:sz w:val="24"/>
          <w:szCs w:val="24"/>
        </w:rPr>
        <w:t xml:space="preserve"> et al 2015).</w:t>
      </w:r>
      <w:r w:rsidRPr="00583531">
        <w:rPr>
          <w:rFonts w:ascii="New times roman" w:hAnsi="New times roman" w:cs="HelveticaNeueLTStd-Lt"/>
          <w:sz w:val="24"/>
          <w:szCs w:val="24"/>
        </w:rPr>
        <w:t xml:space="preserve"> As women are a majority of the poor, improving their economic</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 xml:space="preserve">circumstances can also directly reduce female poverty and improve women’s </w:t>
      </w:r>
      <w:r w:rsidR="00BB0768" w:rsidRPr="00583531">
        <w:rPr>
          <w:rFonts w:ascii="New times roman" w:hAnsi="New times roman" w:cs="HelveticaNeueLTStd-Lt"/>
          <w:sz w:val="24"/>
          <w:szCs w:val="24"/>
        </w:rPr>
        <w:t>wellbeing</w:t>
      </w:r>
      <w:r w:rsidRPr="00583531">
        <w:rPr>
          <w:rFonts w:ascii="New times roman" w:hAnsi="New times roman" w:cs="HelveticaNeueLTStd-Lt"/>
          <w:sz w:val="24"/>
          <w:szCs w:val="24"/>
        </w:rPr>
        <w:t>. Higher levels of</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gender equality are also associated with lower rates of poverty and food insecurity in the general population,</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 xml:space="preserve">higher standing in the Human Development </w:t>
      </w:r>
      <w:r w:rsidR="00E918EF" w:rsidRPr="00583531">
        <w:rPr>
          <w:rFonts w:ascii="New times roman" w:hAnsi="New times roman" w:cs="HelveticaNeueLTStd-Lt"/>
          <w:sz w:val="24"/>
          <w:szCs w:val="24"/>
        </w:rPr>
        <w:t>Index,</w:t>
      </w:r>
      <w:r w:rsidR="00E918EF">
        <w:rPr>
          <w:rFonts w:ascii="New times roman" w:hAnsi="New times roman" w:cs="HelveticaNeueLTStd-Lt"/>
          <w:sz w:val="24"/>
          <w:szCs w:val="24"/>
        </w:rPr>
        <w:t xml:space="preserve"> (</w:t>
      </w:r>
      <w:r w:rsidR="00BB0768" w:rsidRPr="00583531">
        <w:rPr>
          <w:rFonts w:ascii="New times roman" w:hAnsi="New times roman" w:cs="Sabon LT Std"/>
          <w:color w:val="000000"/>
          <w:sz w:val="24"/>
          <w:szCs w:val="24"/>
        </w:rPr>
        <w:t xml:space="preserve">Fink, </w:t>
      </w:r>
      <w:r w:rsidR="00BB0768">
        <w:rPr>
          <w:rFonts w:ascii="New times roman" w:hAnsi="New times roman" w:cs="Sabon LT Std"/>
          <w:color w:val="000000"/>
          <w:sz w:val="24"/>
          <w:szCs w:val="24"/>
        </w:rPr>
        <w:t>&amp;</w:t>
      </w:r>
      <w:r w:rsidR="00BB0768" w:rsidRPr="00583531">
        <w:rPr>
          <w:rFonts w:ascii="New times roman" w:hAnsi="New times roman" w:cs="Sabon LT Std"/>
          <w:color w:val="000000"/>
          <w:sz w:val="24"/>
          <w:szCs w:val="24"/>
        </w:rPr>
        <w:t xml:space="preserve"> Fawzi</w:t>
      </w:r>
      <w:r w:rsidR="00E918EF">
        <w:rPr>
          <w:rFonts w:ascii="New times roman" w:hAnsi="New times roman" w:cs="Sabon LT Std"/>
          <w:color w:val="000000"/>
          <w:sz w:val="24"/>
          <w:szCs w:val="24"/>
        </w:rPr>
        <w:t>,</w:t>
      </w:r>
      <w:r w:rsidR="00BB0768">
        <w:rPr>
          <w:rFonts w:ascii="New times roman" w:hAnsi="New times roman" w:cs="HelveticaNeueLTStd-Lt"/>
          <w:sz w:val="24"/>
          <w:szCs w:val="24"/>
        </w:rPr>
        <w:t xml:space="preserve"> 2015). The authors show the achievements of women economic empowerment in general but do not succinctly bring out economic prosperity as issue that this study elaborately tackle.</w:t>
      </w:r>
    </w:p>
    <w:p w14:paraId="1414E778" w14:textId="77777777" w:rsidR="00F56F21" w:rsidRDefault="00F56F21" w:rsidP="005743F6">
      <w:pPr>
        <w:autoSpaceDE w:val="0"/>
        <w:autoSpaceDN w:val="0"/>
        <w:adjustRightInd w:val="0"/>
        <w:spacing w:after="0" w:line="480" w:lineRule="auto"/>
        <w:jc w:val="both"/>
        <w:rPr>
          <w:rFonts w:ascii="New times roman" w:hAnsi="New times roman" w:cs="HelveticaNeueLTStd-Lt"/>
          <w:sz w:val="24"/>
          <w:szCs w:val="24"/>
        </w:rPr>
      </w:pPr>
    </w:p>
    <w:p w14:paraId="01009760" w14:textId="1F553D1A" w:rsidR="002338D3" w:rsidRPr="00583531" w:rsidRDefault="002338D3" w:rsidP="005743F6">
      <w:pPr>
        <w:autoSpaceDE w:val="0"/>
        <w:autoSpaceDN w:val="0"/>
        <w:adjustRightInd w:val="0"/>
        <w:spacing w:after="0" w:line="480" w:lineRule="auto"/>
        <w:jc w:val="both"/>
        <w:rPr>
          <w:rFonts w:ascii="New times roman" w:hAnsi="New times roman"/>
          <w:b/>
          <w:sz w:val="24"/>
          <w:szCs w:val="24"/>
        </w:rPr>
      </w:pPr>
      <w:r w:rsidRPr="00583531">
        <w:rPr>
          <w:rFonts w:ascii="New times roman" w:hAnsi="New times roman" w:cs="HelveticaNeueLTStd-Lt"/>
          <w:sz w:val="24"/>
          <w:szCs w:val="24"/>
        </w:rPr>
        <w:t>Economic empowerment is a potent means to strengthen women’s rights and achieve gender equality.</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Growth and development themselves can support gender equality</w:t>
      </w:r>
      <w:r w:rsidR="00BB0768">
        <w:rPr>
          <w:rFonts w:ascii="New times roman" w:hAnsi="New times roman" w:cs="HelveticaNeueLTStd-Lt"/>
          <w:sz w:val="24"/>
          <w:szCs w:val="24"/>
        </w:rPr>
        <w:t xml:space="preserve"> (</w:t>
      </w:r>
      <w:proofErr w:type="spellStart"/>
      <w:r w:rsidR="00BB0768" w:rsidRPr="00583531">
        <w:rPr>
          <w:rFonts w:ascii="New times roman" w:hAnsi="New times roman" w:cs="Calibri"/>
          <w:sz w:val="24"/>
          <w:szCs w:val="24"/>
        </w:rPr>
        <w:t>Lybb</w:t>
      </w:r>
      <w:r w:rsidR="00BB0768">
        <w:rPr>
          <w:rFonts w:ascii="New times roman" w:hAnsi="New times roman" w:cs="Calibri"/>
          <w:sz w:val="24"/>
          <w:szCs w:val="24"/>
        </w:rPr>
        <w:t>ert</w:t>
      </w:r>
      <w:proofErr w:type="spellEnd"/>
      <w:r w:rsidR="00BB0768">
        <w:rPr>
          <w:rFonts w:ascii="New times roman" w:hAnsi="New times roman" w:cs="Calibri"/>
          <w:sz w:val="24"/>
          <w:szCs w:val="24"/>
        </w:rPr>
        <w:t xml:space="preserve">, &amp; </w:t>
      </w:r>
      <w:proofErr w:type="spellStart"/>
      <w:r w:rsidR="00BB0768">
        <w:rPr>
          <w:rFonts w:ascii="New times roman" w:hAnsi="New times roman" w:cs="Calibri"/>
          <w:sz w:val="24"/>
          <w:szCs w:val="24"/>
        </w:rPr>
        <w:t>Wydick</w:t>
      </w:r>
      <w:proofErr w:type="spellEnd"/>
      <w:r w:rsidR="00BB0768">
        <w:rPr>
          <w:rFonts w:ascii="New times roman" w:hAnsi="New times roman" w:cs="Calibri"/>
          <w:sz w:val="24"/>
          <w:szCs w:val="24"/>
        </w:rPr>
        <w:t>. 2016)</w:t>
      </w:r>
      <w:r w:rsidRPr="00583531">
        <w:rPr>
          <w:rFonts w:ascii="New times roman" w:hAnsi="New times roman" w:cs="HelveticaNeueLTStd-Lt"/>
          <w:sz w:val="24"/>
          <w:szCs w:val="24"/>
        </w:rPr>
        <w:t>. As incomes grow, people are more likely</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to send both sons and daughters to school and less likely to have their daughters marry at an early age.</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Manufacturing and service sectors tend to expand in a growing economy, attracting more women into the</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 xml:space="preserve">formal </w:t>
      </w:r>
      <w:r w:rsidR="00E918EF" w:rsidRPr="00583531">
        <w:rPr>
          <w:rFonts w:ascii="New times roman" w:hAnsi="New times roman" w:cs="HelveticaNeueLTStd-Lt"/>
          <w:sz w:val="24"/>
          <w:szCs w:val="24"/>
        </w:rPr>
        <w:t>labor</w:t>
      </w:r>
      <w:r w:rsidRPr="00583531">
        <w:rPr>
          <w:rFonts w:ascii="New times roman" w:hAnsi="New times roman" w:cs="HelveticaNeueLTStd-Lt"/>
          <w:sz w:val="24"/>
          <w:szCs w:val="24"/>
        </w:rPr>
        <w:t xml:space="preserve"> force</w:t>
      </w:r>
      <w:r w:rsidR="00BB0768">
        <w:rPr>
          <w:rFonts w:ascii="New times roman" w:hAnsi="New times roman" w:cs="HelveticaNeueLTStd-Lt"/>
          <w:sz w:val="24"/>
          <w:szCs w:val="24"/>
        </w:rPr>
        <w:t xml:space="preserve"> (</w:t>
      </w:r>
      <w:r w:rsidR="00BB0768" w:rsidRPr="00583531">
        <w:rPr>
          <w:rFonts w:ascii="New times roman" w:hAnsi="New times roman" w:cs="Calibri"/>
          <w:sz w:val="24"/>
          <w:szCs w:val="24"/>
        </w:rPr>
        <w:t>Shankar,</w:t>
      </w:r>
      <w:r w:rsidR="00BB0768">
        <w:rPr>
          <w:rFonts w:ascii="New times roman" w:hAnsi="New times roman" w:cs="Calibri"/>
          <w:sz w:val="24"/>
          <w:szCs w:val="24"/>
        </w:rPr>
        <w:t xml:space="preserve"> et al 2015)</w:t>
      </w:r>
      <w:r w:rsidRPr="00583531">
        <w:rPr>
          <w:rFonts w:ascii="New times roman" w:hAnsi="New times roman" w:cs="HelveticaNeueLTStd-Lt"/>
          <w:sz w:val="24"/>
          <w:szCs w:val="24"/>
        </w:rPr>
        <w:t>. Service delivery can also improve, leading to better health and education outcomes for</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women and men. However, this relationship is not direct or automatic. Women’s economic empowerment</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therefore means working to address the constraints that women face to participating in and benefiting from</w:t>
      </w:r>
      <w:r w:rsidR="00A10D0D" w:rsidRPr="00583531">
        <w:rPr>
          <w:rFonts w:ascii="New times roman" w:hAnsi="New times roman" w:cs="HelveticaNeueLTStd-Lt"/>
          <w:sz w:val="24"/>
          <w:szCs w:val="24"/>
        </w:rPr>
        <w:t xml:space="preserve"> </w:t>
      </w:r>
      <w:r w:rsidRPr="00583531">
        <w:rPr>
          <w:rFonts w:ascii="New times roman" w:hAnsi="New times roman" w:cs="HelveticaNeueLTStd-Lt"/>
          <w:sz w:val="24"/>
          <w:szCs w:val="24"/>
        </w:rPr>
        <w:t>growth and development, and working to secure their rights.</w:t>
      </w:r>
    </w:p>
    <w:p w14:paraId="0EBBFADF" w14:textId="77777777" w:rsidR="00A10D0D" w:rsidRPr="00583531" w:rsidRDefault="00A10D0D" w:rsidP="005743F6">
      <w:pPr>
        <w:spacing w:line="480" w:lineRule="auto"/>
        <w:jc w:val="both"/>
        <w:rPr>
          <w:rFonts w:ascii="New times roman" w:hAnsi="New times roman" w:cs="Times New Roman"/>
          <w:sz w:val="24"/>
          <w:szCs w:val="24"/>
        </w:rPr>
      </w:pPr>
    </w:p>
    <w:p w14:paraId="5C93EAF1" w14:textId="6FEB3272" w:rsidR="00E53BAE" w:rsidRPr="00583531" w:rsidRDefault="00E53BAE" w:rsidP="00E53BAE">
      <w:pPr>
        <w:spacing w:line="480" w:lineRule="auto"/>
        <w:jc w:val="both"/>
        <w:rPr>
          <w:rFonts w:ascii="New times roman" w:hAnsi="New times roman" w:cs="AdvPS7C2E"/>
          <w:b/>
          <w:sz w:val="24"/>
          <w:szCs w:val="24"/>
        </w:rPr>
      </w:pPr>
      <w:proofErr w:type="spellStart"/>
      <w:r w:rsidRPr="00583531">
        <w:rPr>
          <w:rFonts w:ascii="New times roman" w:hAnsi="New times roman" w:cs="Times New Roman"/>
          <w:sz w:val="24"/>
          <w:szCs w:val="24"/>
        </w:rPr>
        <w:t>Brau</w:t>
      </w:r>
      <w:proofErr w:type="spellEnd"/>
      <w:r w:rsidRPr="00583531">
        <w:rPr>
          <w:rFonts w:ascii="New times roman" w:hAnsi="New times roman" w:cs="Times New Roman"/>
          <w:sz w:val="24"/>
          <w:szCs w:val="24"/>
        </w:rPr>
        <w:t xml:space="preserve"> and Waller, (2014</w:t>
      </w:r>
      <w:r w:rsidR="00E918EF">
        <w:rPr>
          <w:rFonts w:ascii="New times roman" w:hAnsi="New times roman" w:cs="Times New Roman"/>
          <w:sz w:val="24"/>
          <w:szCs w:val="24"/>
        </w:rPr>
        <w:t xml:space="preserve">) </w:t>
      </w:r>
      <w:r w:rsidRPr="00583531">
        <w:rPr>
          <w:rFonts w:ascii="New times roman" w:hAnsi="New times roman" w:cs="Times New Roman"/>
          <w:sz w:val="24"/>
          <w:szCs w:val="24"/>
        </w:rPr>
        <w:t xml:space="preserve">in agreement with </w:t>
      </w:r>
      <w:proofErr w:type="spellStart"/>
      <w:r w:rsidRPr="00583531">
        <w:rPr>
          <w:rFonts w:ascii="New times roman" w:hAnsi="New times roman" w:cs="Times New Roman"/>
          <w:sz w:val="24"/>
          <w:szCs w:val="24"/>
        </w:rPr>
        <w:t>Armendarizde</w:t>
      </w:r>
      <w:proofErr w:type="spellEnd"/>
      <w:r w:rsidRPr="00583531">
        <w:rPr>
          <w:rFonts w:ascii="New times roman" w:hAnsi="New times roman" w:cs="Times New Roman"/>
          <w:sz w:val="24"/>
          <w:szCs w:val="24"/>
        </w:rPr>
        <w:t xml:space="preserve"> et al (2015) note that, enabling the poor to gain access </w:t>
      </w:r>
      <w:r w:rsidR="00B102D8" w:rsidRPr="00583531">
        <w:rPr>
          <w:rFonts w:ascii="New times roman" w:hAnsi="New times roman" w:cs="Times New Roman"/>
          <w:sz w:val="24"/>
          <w:szCs w:val="24"/>
        </w:rPr>
        <w:t>to resources</w:t>
      </w:r>
      <w:r w:rsidRPr="00583531">
        <w:rPr>
          <w:rFonts w:ascii="New times roman" w:hAnsi="New times roman" w:cs="Times New Roman"/>
          <w:sz w:val="24"/>
          <w:szCs w:val="24"/>
        </w:rPr>
        <w:t xml:space="preserve">   is paramount </w:t>
      </w:r>
      <w:r w:rsidR="00B102D8" w:rsidRPr="00583531">
        <w:rPr>
          <w:rFonts w:ascii="New times roman" w:hAnsi="New times roman" w:cs="Times New Roman"/>
          <w:sz w:val="24"/>
          <w:szCs w:val="24"/>
        </w:rPr>
        <w:t>to improving their</w:t>
      </w:r>
      <w:r w:rsidRPr="00583531">
        <w:rPr>
          <w:rFonts w:ascii="New times roman" w:hAnsi="New times roman" w:cs="Times New Roman"/>
          <w:sz w:val="24"/>
          <w:szCs w:val="24"/>
        </w:rPr>
        <w:t xml:space="preserve"> incomes and consequently autonomy </w:t>
      </w:r>
      <w:r w:rsidRPr="00583531">
        <w:rPr>
          <w:rFonts w:ascii="New times roman" w:hAnsi="New times roman" w:cs="Times New Roman"/>
          <w:sz w:val="24"/>
          <w:szCs w:val="24"/>
        </w:rPr>
        <w:lastRenderedPageBreak/>
        <w:t xml:space="preserve">in financial decisions and investments. Economic </w:t>
      </w:r>
      <w:r w:rsidR="00E918EF" w:rsidRPr="00583531">
        <w:rPr>
          <w:rFonts w:ascii="New times roman" w:hAnsi="New times roman" w:cs="Times New Roman"/>
          <w:sz w:val="24"/>
          <w:szCs w:val="24"/>
        </w:rPr>
        <w:t>autonomy is</w:t>
      </w:r>
      <w:r w:rsidRPr="00583531">
        <w:rPr>
          <w:rFonts w:ascii="New times roman" w:hAnsi="New times roman" w:cs="Times New Roman"/>
          <w:sz w:val="24"/>
          <w:szCs w:val="24"/>
        </w:rPr>
        <w:t xml:space="preserve"> certainly an important contribution </w:t>
      </w:r>
      <w:r w:rsidR="00A10D0D" w:rsidRPr="00583531">
        <w:rPr>
          <w:rFonts w:ascii="New times roman" w:hAnsi="New times roman" w:cs="Times New Roman"/>
          <w:sz w:val="24"/>
          <w:szCs w:val="24"/>
        </w:rPr>
        <w:t xml:space="preserve">to </w:t>
      </w:r>
      <w:r w:rsidRPr="00583531">
        <w:rPr>
          <w:rFonts w:ascii="New times roman" w:hAnsi="New times roman" w:cs="Times New Roman"/>
          <w:sz w:val="24"/>
          <w:szCs w:val="24"/>
        </w:rPr>
        <w:t xml:space="preserve">family </w:t>
      </w:r>
      <w:r w:rsidR="00B102D8" w:rsidRPr="00583531">
        <w:rPr>
          <w:rFonts w:ascii="New times roman" w:hAnsi="New times roman" w:cs="Times New Roman"/>
          <w:sz w:val="24"/>
          <w:szCs w:val="24"/>
        </w:rPr>
        <w:t xml:space="preserve">wellbeing </w:t>
      </w:r>
      <w:r w:rsidR="00B102D8">
        <w:rPr>
          <w:rFonts w:ascii="New times roman" w:hAnsi="New times roman" w:cs="Times New Roman"/>
          <w:sz w:val="24"/>
          <w:szCs w:val="24"/>
        </w:rPr>
        <w:t>and</w:t>
      </w:r>
      <w:r w:rsidR="0024515F">
        <w:rPr>
          <w:rFonts w:ascii="New times roman" w:hAnsi="New times roman" w:cs="Times New Roman"/>
          <w:sz w:val="24"/>
          <w:szCs w:val="24"/>
        </w:rPr>
        <w:t xml:space="preserve"> in this case the </w:t>
      </w:r>
      <w:r w:rsidR="00E918EF">
        <w:rPr>
          <w:rFonts w:ascii="New times roman" w:hAnsi="New times roman" w:cs="Times New Roman"/>
          <w:sz w:val="24"/>
          <w:szCs w:val="24"/>
        </w:rPr>
        <w:t>well-being</w:t>
      </w:r>
      <w:r w:rsidR="0024515F">
        <w:rPr>
          <w:rFonts w:ascii="New times roman" w:hAnsi="New times roman" w:cs="Times New Roman"/>
          <w:sz w:val="24"/>
          <w:szCs w:val="24"/>
        </w:rPr>
        <w:t xml:space="preserve"> of women as they are able to make independent decisions</w:t>
      </w:r>
      <w:r w:rsidRPr="00583531">
        <w:rPr>
          <w:rFonts w:ascii="New times roman" w:hAnsi="New times roman" w:cs="Times New Roman"/>
          <w:sz w:val="24"/>
          <w:szCs w:val="24"/>
        </w:rPr>
        <w:t xml:space="preserve">. In the same thinking, </w:t>
      </w:r>
      <w:r w:rsidRPr="00583531">
        <w:rPr>
          <w:rFonts w:ascii="New times roman" w:hAnsi="New times roman" w:cs="Times New Roman"/>
          <w:color w:val="000000"/>
          <w:sz w:val="24"/>
          <w:szCs w:val="24"/>
        </w:rPr>
        <w:t xml:space="preserve">Schuler </w:t>
      </w:r>
      <w:r w:rsidR="00E918EF" w:rsidRPr="00583531">
        <w:rPr>
          <w:rFonts w:ascii="New times roman" w:hAnsi="New times roman" w:cs="Times New Roman"/>
          <w:color w:val="000000"/>
          <w:sz w:val="24"/>
          <w:szCs w:val="24"/>
        </w:rPr>
        <w:t>et al. (</w:t>
      </w:r>
      <w:r w:rsidRPr="00583531">
        <w:rPr>
          <w:rFonts w:ascii="New times roman" w:hAnsi="New times roman" w:cs="Times New Roman"/>
          <w:color w:val="000000"/>
          <w:sz w:val="24"/>
          <w:szCs w:val="24"/>
        </w:rPr>
        <w:t>2015) suggests that the level of women’s economic position through saving enables them to undertake various business ventures and economic choices.</w:t>
      </w:r>
      <w:r w:rsidR="0024515F">
        <w:rPr>
          <w:rFonts w:ascii="New times roman" w:hAnsi="New times roman" w:cs="Times New Roman"/>
          <w:color w:val="000000"/>
          <w:sz w:val="24"/>
          <w:szCs w:val="24"/>
        </w:rPr>
        <w:t xml:space="preserve"> This opens their economic potentials and wide economic decisions. </w:t>
      </w:r>
    </w:p>
    <w:p w14:paraId="31A91228" w14:textId="7A1B6BFE" w:rsidR="00004FEC" w:rsidRDefault="0059689D" w:rsidP="0059689D">
      <w:pPr>
        <w:autoSpaceDE w:val="0"/>
        <w:autoSpaceDN w:val="0"/>
        <w:adjustRightInd w:val="0"/>
        <w:spacing w:after="0" w:line="480" w:lineRule="auto"/>
        <w:jc w:val="both"/>
        <w:rPr>
          <w:rFonts w:ascii="New times roman" w:hAnsi="New times roman" w:cs="Sabon LT Std"/>
          <w:color w:val="000000"/>
        </w:rPr>
      </w:pPr>
      <w:r w:rsidRPr="00583531">
        <w:rPr>
          <w:rFonts w:ascii="New times roman" w:hAnsi="New times roman"/>
          <w:sz w:val="24"/>
          <w:szCs w:val="24"/>
        </w:rPr>
        <w:t>Economic empowerment propels the ability to make and act on decisions that involve the control over and allocation of financial resources (</w:t>
      </w:r>
      <w:proofErr w:type="spellStart"/>
      <w:r w:rsidRPr="00583531">
        <w:rPr>
          <w:rFonts w:ascii="New times roman" w:hAnsi="New times roman" w:cs="Sabon LT Std"/>
          <w:color w:val="000000"/>
          <w:sz w:val="24"/>
          <w:szCs w:val="24"/>
        </w:rPr>
        <w:t>Buvinic</w:t>
      </w:r>
      <w:proofErr w:type="spellEnd"/>
      <w:r w:rsidRPr="00583531">
        <w:rPr>
          <w:rFonts w:ascii="New times roman" w:hAnsi="New times roman" w:cs="Sabon LT Std"/>
          <w:color w:val="000000"/>
          <w:sz w:val="24"/>
          <w:szCs w:val="24"/>
        </w:rPr>
        <w:t xml:space="preserve">, &amp; </w:t>
      </w:r>
      <w:proofErr w:type="spellStart"/>
      <w:r w:rsidRPr="00583531">
        <w:rPr>
          <w:rFonts w:ascii="New times roman" w:hAnsi="New times roman" w:cs="Sabon LT Std"/>
          <w:color w:val="000000"/>
          <w:sz w:val="24"/>
          <w:szCs w:val="24"/>
        </w:rPr>
        <w:t>Furst</w:t>
      </w:r>
      <w:proofErr w:type="spellEnd"/>
      <w:r w:rsidRPr="00583531">
        <w:rPr>
          <w:rFonts w:ascii="New times roman" w:hAnsi="New times roman" w:cs="Sabon LT Std"/>
          <w:color w:val="000000"/>
          <w:sz w:val="24"/>
          <w:szCs w:val="24"/>
        </w:rPr>
        <w:t>-Nichols, 2014).  The economic enablement breaks the,</w:t>
      </w:r>
      <w:r w:rsidR="00004FEC" w:rsidRPr="00583531">
        <w:rPr>
          <w:rFonts w:ascii="New times roman" w:hAnsi="New times roman" w:cs="Sabon LT Std"/>
          <w:color w:val="000000"/>
        </w:rPr>
        <w:t xml:space="preserve"> legal restrictions remain that constrain women’s ability to engage </w:t>
      </w:r>
      <w:r w:rsidR="00E918EF" w:rsidRPr="00583531">
        <w:rPr>
          <w:rFonts w:ascii="New times roman" w:hAnsi="New times roman" w:cs="Sabon LT Std"/>
          <w:color w:val="000000"/>
        </w:rPr>
        <w:t>in economic</w:t>
      </w:r>
      <w:r w:rsidRPr="00583531">
        <w:rPr>
          <w:rFonts w:ascii="New times roman" w:hAnsi="New times roman" w:cs="Sabon LT Std"/>
          <w:color w:val="000000"/>
        </w:rPr>
        <w:t xml:space="preserve"> activities. For example</w:t>
      </w:r>
      <w:r w:rsidR="00E918EF">
        <w:rPr>
          <w:rFonts w:ascii="New times roman" w:hAnsi="New times roman" w:cs="Sabon LT Std"/>
          <w:color w:val="000000"/>
        </w:rPr>
        <w:t xml:space="preserve">, </w:t>
      </w:r>
      <w:r w:rsidR="00E918EF" w:rsidRPr="00583531">
        <w:rPr>
          <w:rFonts w:ascii="New times roman" w:hAnsi="New times roman" w:cs="Sabon LT Std"/>
          <w:color w:val="000000"/>
        </w:rPr>
        <w:t>in 100</w:t>
      </w:r>
      <w:r w:rsidR="00004FEC" w:rsidRPr="00583531">
        <w:rPr>
          <w:rFonts w:ascii="New times roman" w:hAnsi="New times roman" w:cs="Sabon LT Std"/>
          <w:color w:val="000000"/>
        </w:rPr>
        <w:t xml:space="preserve"> out of </w:t>
      </w:r>
      <w:r w:rsidR="00B102D8" w:rsidRPr="00583531">
        <w:rPr>
          <w:rFonts w:ascii="New times roman" w:hAnsi="New times roman" w:cs="Sabon LT Std"/>
          <w:color w:val="000000"/>
        </w:rPr>
        <w:t>173 surveyed</w:t>
      </w:r>
      <w:r w:rsidR="00004FEC" w:rsidRPr="00583531">
        <w:rPr>
          <w:rFonts w:ascii="New times roman" w:hAnsi="New times roman" w:cs="Sabon LT Std"/>
          <w:color w:val="000000"/>
        </w:rPr>
        <w:t xml:space="preserve"> countries restrict women from pursuing the same economic activities as men or directly prohibit women from holding particular jobs (World Bank, 2015a). </w:t>
      </w:r>
      <w:r w:rsidR="00B102D8">
        <w:rPr>
          <w:rFonts w:ascii="New times roman" w:hAnsi="New times roman" w:cs="Sabon LT Std"/>
          <w:color w:val="000000"/>
        </w:rPr>
        <w:t>However,</w:t>
      </w:r>
      <w:r w:rsidR="0024515F">
        <w:rPr>
          <w:rFonts w:ascii="New times roman" w:hAnsi="New times roman" w:cs="Sabon LT Std"/>
          <w:color w:val="000000"/>
        </w:rPr>
        <w:t xml:space="preserve"> </w:t>
      </w:r>
      <w:r w:rsidRPr="00583531">
        <w:rPr>
          <w:rFonts w:ascii="New times roman" w:hAnsi="New times roman" w:cs="Sabon LT Std"/>
          <w:color w:val="000000"/>
        </w:rPr>
        <w:t>with economic empowerment, women become viable and their involvement in economic ventures become spontaneous</w:t>
      </w:r>
      <w:r w:rsidR="0024515F">
        <w:rPr>
          <w:rFonts w:ascii="New times roman" w:hAnsi="New times roman" w:cs="Sabon LT Std"/>
          <w:color w:val="000000"/>
        </w:rPr>
        <w:t xml:space="preserve"> (</w:t>
      </w:r>
      <w:proofErr w:type="spellStart"/>
      <w:r w:rsidR="0024515F" w:rsidRPr="00583531">
        <w:rPr>
          <w:rFonts w:ascii="New times roman" w:hAnsi="New times roman" w:cs="Calibri"/>
          <w:sz w:val="24"/>
          <w:szCs w:val="24"/>
        </w:rPr>
        <w:t>Lybbert</w:t>
      </w:r>
      <w:proofErr w:type="spellEnd"/>
      <w:r w:rsidR="0024515F" w:rsidRPr="00583531">
        <w:rPr>
          <w:rFonts w:ascii="New times roman" w:hAnsi="New times roman" w:cs="Calibri"/>
          <w:sz w:val="24"/>
          <w:szCs w:val="24"/>
        </w:rPr>
        <w:t xml:space="preserve">, </w:t>
      </w:r>
      <w:r w:rsidR="00FB7EBC">
        <w:rPr>
          <w:rFonts w:ascii="New times roman" w:hAnsi="New times roman" w:cs="Calibri"/>
          <w:sz w:val="24"/>
          <w:szCs w:val="24"/>
        </w:rPr>
        <w:t>&amp;</w:t>
      </w:r>
      <w:r w:rsidR="00FB7EBC" w:rsidRPr="00583531">
        <w:rPr>
          <w:rFonts w:ascii="New times roman" w:hAnsi="New times roman" w:cs="Calibri"/>
          <w:sz w:val="24"/>
          <w:szCs w:val="24"/>
        </w:rPr>
        <w:t xml:space="preserve"> </w:t>
      </w:r>
      <w:proofErr w:type="spellStart"/>
      <w:r w:rsidR="00FB7EBC" w:rsidRPr="00583531">
        <w:rPr>
          <w:rFonts w:ascii="New times roman" w:hAnsi="New times roman" w:cs="Calibri"/>
          <w:sz w:val="24"/>
          <w:szCs w:val="24"/>
        </w:rPr>
        <w:t>Wydick</w:t>
      </w:r>
      <w:proofErr w:type="spellEnd"/>
      <w:r w:rsidR="0024515F" w:rsidRPr="00583531">
        <w:rPr>
          <w:rFonts w:ascii="New times roman" w:hAnsi="New times roman" w:cs="Calibri"/>
          <w:sz w:val="24"/>
          <w:szCs w:val="24"/>
        </w:rPr>
        <w:t>. 2016</w:t>
      </w:r>
      <w:r w:rsidR="0024515F">
        <w:rPr>
          <w:rFonts w:ascii="New times roman" w:hAnsi="New times roman" w:cs="Calibri"/>
          <w:sz w:val="24"/>
          <w:szCs w:val="24"/>
        </w:rPr>
        <w:t>).</w:t>
      </w:r>
      <w:r w:rsidRPr="00583531">
        <w:rPr>
          <w:rFonts w:ascii="New times roman" w:hAnsi="New times roman" w:cs="Sabon LT Std"/>
          <w:color w:val="000000"/>
        </w:rPr>
        <w:t xml:space="preserve"> </w:t>
      </w:r>
    </w:p>
    <w:p w14:paraId="3E2A4839" w14:textId="77777777" w:rsidR="00BB0768" w:rsidRPr="00583531" w:rsidRDefault="00BB0768" w:rsidP="0059689D">
      <w:pPr>
        <w:autoSpaceDE w:val="0"/>
        <w:autoSpaceDN w:val="0"/>
        <w:adjustRightInd w:val="0"/>
        <w:spacing w:after="0" w:line="480" w:lineRule="auto"/>
        <w:jc w:val="both"/>
        <w:rPr>
          <w:rFonts w:ascii="New times roman" w:hAnsi="New times roman" w:cs="Sabon LT Std"/>
          <w:color w:val="000000"/>
        </w:rPr>
      </w:pPr>
    </w:p>
    <w:p w14:paraId="77217551" w14:textId="5C0E4CFB" w:rsidR="00F67A86" w:rsidRPr="00583531" w:rsidRDefault="00F67A86" w:rsidP="000769CC">
      <w:pPr>
        <w:autoSpaceDE w:val="0"/>
        <w:autoSpaceDN w:val="0"/>
        <w:adjustRightInd w:val="0"/>
        <w:spacing w:after="0" w:line="480" w:lineRule="auto"/>
        <w:jc w:val="both"/>
        <w:rPr>
          <w:rFonts w:ascii="New times roman" w:hAnsi="New times roman" w:cs="AdvPS7C2E"/>
          <w:sz w:val="24"/>
          <w:szCs w:val="24"/>
        </w:rPr>
      </w:pPr>
      <w:r w:rsidRPr="00583531">
        <w:rPr>
          <w:rFonts w:ascii="New times roman" w:hAnsi="New times roman" w:cs="AdvPS7C2E"/>
          <w:sz w:val="24"/>
          <w:szCs w:val="24"/>
        </w:rPr>
        <w:t xml:space="preserve">A randomized control study </w:t>
      </w:r>
      <w:r w:rsidR="00FB7EBC" w:rsidRPr="00583531">
        <w:rPr>
          <w:rFonts w:ascii="New times roman" w:hAnsi="New times roman" w:cs="AdvPS7C2E"/>
          <w:sz w:val="24"/>
          <w:szCs w:val="24"/>
        </w:rPr>
        <w:t>of women</w:t>
      </w:r>
      <w:r w:rsidR="00625BB7" w:rsidRPr="00583531">
        <w:rPr>
          <w:rFonts w:ascii="New times roman" w:hAnsi="New times roman" w:cs="AdvPS7C2E"/>
          <w:sz w:val="24"/>
          <w:szCs w:val="24"/>
        </w:rPr>
        <w:t xml:space="preserve"> economic </w:t>
      </w:r>
      <w:r w:rsidR="00FB7EBC" w:rsidRPr="00583531">
        <w:rPr>
          <w:rFonts w:ascii="New times roman" w:hAnsi="New times roman" w:cs="AdvPS7C2E"/>
          <w:sz w:val="24"/>
          <w:szCs w:val="24"/>
        </w:rPr>
        <w:t>empowerment in</w:t>
      </w:r>
      <w:r w:rsidRPr="00583531">
        <w:rPr>
          <w:rFonts w:ascii="New times roman" w:hAnsi="New times roman" w:cs="AdvPS7C2E"/>
          <w:sz w:val="24"/>
          <w:szCs w:val="24"/>
        </w:rPr>
        <w:t xml:space="preserve"> Ghana, Malawi, and Uganda</w:t>
      </w:r>
    </w:p>
    <w:p w14:paraId="599E909F" w14:textId="576C2E00" w:rsidR="00F67A86" w:rsidRPr="00583531" w:rsidRDefault="00F67A86" w:rsidP="000769CC">
      <w:pPr>
        <w:autoSpaceDE w:val="0"/>
        <w:autoSpaceDN w:val="0"/>
        <w:adjustRightInd w:val="0"/>
        <w:spacing w:after="0" w:line="480" w:lineRule="auto"/>
        <w:jc w:val="both"/>
        <w:rPr>
          <w:rFonts w:ascii="New times roman" w:hAnsi="New times roman" w:cs="AdvPS7C2E"/>
          <w:sz w:val="24"/>
          <w:szCs w:val="24"/>
        </w:rPr>
      </w:pPr>
      <w:r w:rsidRPr="00583531">
        <w:rPr>
          <w:rFonts w:ascii="New times roman" w:hAnsi="New times roman" w:cs="AdvPS7C2E"/>
          <w:sz w:val="24"/>
          <w:szCs w:val="24"/>
        </w:rPr>
        <w:t xml:space="preserve">found little evidence to suggest that participation in </w:t>
      </w:r>
      <w:r w:rsidR="00A63AD2" w:rsidRPr="00583531">
        <w:rPr>
          <w:rFonts w:ascii="New times roman" w:hAnsi="New times roman" w:cs="AdvPS7C2E"/>
          <w:sz w:val="24"/>
          <w:szCs w:val="24"/>
        </w:rPr>
        <w:t xml:space="preserve">economic </w:t>
      </w:r>
      <w:r w:rsidR="00FB7EBC" w:rsidRPr="00583531">
        <w:rPr>
          <w:rFonts w:ascii="New times roman" w:hAnsi="New times roman" w:cs="AdvPS7C2E"/>
          <w:sz w:val="24"/>
          <w:szCs w:val="24"/>
        </w:rPr>
        <w:t>activities improves</w:t>
      </w:r>
      <w:r w:rsidRPr="00583531">
        <w:rPr>
          <w:rFonts w:ascii="New times roman" w:hAnsi="New times roman" w:cs="AdvPS7C2E"/>
          <w:sz w:val="24"/>
          <w:szCs w:val="24"/>
        </w:rPr>
        <w:t xml:space="preserve"> participants’</w:t>
      </w:r>
    </w:p>
    <w:p w14:paraId="331F08B1" w14:textId="71385559" w:rsidR="00F67A86" w:rsidRPr="00583531" w:rsidRDefault="00F67A86" w:rsidP="000769CC">
      <w:pPr>
        <w:autoSpaceDE w:val="0"/>
        <w:autoSpaceDN w:val="0"/>
        <w:adjustRightInd w:val="0"/>
        <w:spacing w:after="0" w:line="480" w:lineRule="auto"/>
        <w:jc w:val="both"/>
        <w:rPr>
          <w:rFonts w:ascii="New times roman" w:hAnsi="New times roman" w:cs="AdvPS7C2E"/>
          <w:sz w:val="24"/>
          <w:szCs w:val="24"/>
        </w:rPr>
      </w:pPr>
      <w:r w:rsidRPr="00583531">
        <w:rPr>
          <w:rFonts w:ascii="New times roman" w:hAnsi="New times roman" w:cs="AdvPS7C2E"/>
          <w:sz w:val="24"/>
          <w:szCs w:val="24"/>
        </w:rPr>
        <w:t>involvement in community activities even though intra-household</w:t>
      </w:r>
      <w:r w:rsidR="00A63AD2" w:rsidRPr="00583531">
        <w:rPr>
          <w:rFonts w:ascii="New times roman" w:hAnsi="New times roman" w:cs="AdvPS7C2E"/>
          <w:sz w:val="24"/>
          <w:szCs w:val="24"/>
        </w:rPr>
        <w:t xml:space="preserve"> </w:t>
      </w:r>
      <w:r w:rsidRPr="00583531">
        <w:rPr>
          <w:rFonts w:ascii="New times roman" w:hAnsi="New times roman" w:cs="AdvPS7C2E"/>
          <w:sz w:val="24"/>
          <w:szCs w:val="24"/>
        </w:rPr>
        <w:t>decision-making power might improve (</w:t>
      </w:r>
      <w:proofErr w:type="spellStart"/>
      <w:r w:rsidRPr="00583531">
        <w:rPr>
          <w:rFonts w:ascii="New times roman" w:hAnsi="New times roman" w:cs="AdvPS7C2E"/>
          <w:sz w:val="24"/>
          <w:szCs w:val="24"/>
        </w:rPr>
        <w:t>Karlan</w:t>
      </w:r>
      <w:proofErr w:type="spellEnd"/>
      <w:r w:rsidRPr="00583531">
        <w:rPr>
          <w:rFonts w:ascii="New times roman" w:hAnsi="New times roman" w:cs="AdvPS7C2E"/>
          <w:sz w:val="24"/>
          <w:szCs w:val="24"/>
        </w:rPr>
        <w:t xml:space="preserve"> </w:t>
      </w:r>
      <w:r w:rsidRPr="00583531">
        <w:rPr>
          <w:rFonts w:ascii="New times roman" w:hAnsi="New times roman" w:cs="AdvPS7C34"/>
          <w:sz w:val="24"/>
          <w:szCs w:val="24"/>
        </w:rPr>
        <w:t>et al</w:t>
      </w:r>
      <w:r w:rsidRPr="00583531">
        <w:rPr>
          <w:rFonts w:ascii="New times roman" w:hAnsi="New times roman" w:cs="AdvPS7C2E"/>
          <w:sz w:val="24"/>
          <w:szCs w:val="24"/>
        </w:rPr>
        <w:t>., 2012).</w:t>
      </w:r>
      <w:r w:rsidR="00A63AD2" w:rsidRPr="00583531">
        <w:rPr>
          <w:rFonts w:ascii="New times roman" w:hAnsi="New times roman" w:cs="AdvPS7C2E"/>
          <w:sz w:val="24"/>
          <w:szCs w:val="24"/>
        </w:rPr>
        <w:t xml:space="preserve"> </w:t>
      </w:r>
      <w:r w:rsidRPr="00583531">
        <w:rPr>
          <w:rFonts w:ascii="New times roman" w:hAnsi="New times roman" w:cs="AdvPS7C2E"/>
          <w:sz w:val="24"/>
          <w:szCs w:val="24"/>
        </w:rPr>
        <w:t xml:space="preserve">While </w:t>
      </w:r>
      <w:r w:rsidR="00A63AD2" w:rsidRPr="00583531">
        <w:rPr>
          <w:rFonts w:ascii="New times roman" w:hAnsi="New times roman" w:cs="AdvPS7C2E"/>
          <w:sz w:val="24"/>
          <w:szCs w:val="24"/>
        </w:rPr>
        <w:t xml:space="preserve">economic empowerment </w:t>
      </w:r>
      <w:r w:rsidR="00FB7EBC" w:rsidRPr="00583531">
        <w:rPr>
          <w:rFonts w:ascii="New times roman" w:hAnsi="New times roman" w:cs="AdvPS7C2E"/>
          <w:sz w:val="24"/>
          <w:szCs w:val="24"/>
        </w:rPr>
        <w:t>programs have</w:t>
      </w:r>
      <w:r w:rsidRPr="00583531">
        <w:rPr>
          <w:rFonts w:ascii="New times roman" w:hAnsi="New times roman" w:cs="AdvPS7C2E"/>
          <w:sz w:val="24"/>
          <w:szCs w:val="24"/>
        </w:rPr>
        <w:t xml:space="preserve"> been praised as a ‘catalyst for enhanced social capital,</w:t>
      </w:r>
      <w:r w:rsidR="00A63AD2" w:rsidRPr="00583531">
        <w:rPr>
          <w:rFonts w:ascii="New times roman" w:hAnsi="New times roman" w:cs="AdvPS7C2E"/>
          <w:sz w:val="24"/>
          <w:szCs w:val="24"/>
        </w:rPr>
        <w:t xml:space="preserve"> </w:t>
      </w:r>
      <w:r w:rsidRPr="00583531">
        <w:rPr>
          <w:rFonts w:ascii="New times roman" w:hAnsi="New times roman" w:cs="AdvPS7C2E"/>
          <w:sz w:val="24"/>
          <w:szCs w:val="24"/>
        </w:rPr>
        <w:t>improved gender relations, women’s leadership, and community social and</w:t>
      </w:r>
      <w:r w:rsidR="00A63AD2" w:rsidRPr="00583531">
        <w:rPr>
          <w:rFonts w:ascii="New times roman" w:hAnsi="New times roman" w:cs="AdvPS7C2E"/>
          <w:sz w:val="24"/>
          <w:szCs w:val="24"/>
        </w:rPr>
        <w:t xml:space="preserve"> </w:t>
      </w:r>
      <w:r w:rsidRPr="00583531">
        <w:rPr>
          <w:rFonts w:ascii="New times roman" w:hAnsi="New times roman" w:cs="AdvPS7C2E"/>
          <w:sz w:val="24"/>
          <w:szCs w:val="24"/>
        </w:rPr>
        <w:t>economic development’ (Allen and Panetta, 201</w:t>
      </w:r>
      <w:r w:rsidR="00A10D0D" w:rsidRPr="00583531">
        <w:rPr>
          <w:rFonts w:ascii="New times roman" w:hAnsi="New times roman" w:cs="AdvPS7C2E"/>
          <w:sz w:val="24"/>
          <w:szCs w:val="24"/>
        </w:rPr>
        <w:t>7</w:t>
      </w:r>
      <w:r w:rsidRPr="00583531">
        <w:rPr>
          <w:rFonts w:ascii="New times roman" w:hAnsi="New times roman" w:cs="AdvPS7C2E"/>
          <w:sz w:val="24"/>
          <w:szCs w:val="24"/>
        </w:rPr>
        <w:t>), few analyses document</w:t>
      </w:r>
      <w:r w:rsidR="00A63AD2" w:rsidRPr="00583531">
        <w:rPr>
          <w:rFonts w:ascii="New times roman" w:hAnsi="New times roman" w:cs="AdvPS7C2E"/>
          <w:sz w:val="24"/>
          <w:szCs w:val="24"/>
        </w:rPr>
        <w:t xml:space="preserve"> </w:t>
      </w:r>
      <w:r w:rsidRPr="00583531">
        <w:rPr>
          <w:rFonts w:ascii="New times roman" w:hAnsi="New times roman" w:cs="AdvPS7C2E"/>
          <w:sz w:val="24"/>
          <w:szCs w:val="24"/>
        </w:rPr>
        <w:t xml:space="preserve">how members actually use the social </w:t>
      </w:r>
      <w:r w:rsidR="00B102D8" w:rsidRPr="00583531">
        <w:rPr>
          <w:rFonts w:ascii="New times roman" w:hAnsi="New times roman" w:cs="AdvPS7C2E"/>
          <w:sz w:val="24"/>
          <w:szCs w:val="24"/>
        </w:rPr>
        <w:t>capital to</w:t>
      </w:r>
      <w:r w:rsidRPr="00583531">
        <w:rPr>
          <w:rFonts w:ascii="New times roman" w:hAnsi="New times roman" w:cs="AdvPS7C2E"/>
          <w:sz w:val="24"/>
          <w:szCs w:val="24"/>
        </w:rPr>
        <w:t xml:space="preserve"> challenge existing structural and cultural barriers</w:t>
      </w:r>
      <w:r w:rsidR="00A63AD2" w:rsidRPr="00583531">
        <w:rPr>
          <w:rFonts w:ascii="New times roman" w:hAnsi="New times roman" w:cs="AdvPS7C2E"/>
          <w:sz w:val="24"/>
          <w:szCs w:val="24"/>
        </w:rPr>
        <w:t xml:space="preserve"> </w:t>
      </w:r>
      <w:r w:rsidRPr="00583531">
        <w:rPr>
          <w:rFonts w:ascii="New times roman" w:hAnsi="New times roman" w:cs="AdvPS7C2E"/>
          <w:sz w:val="24"/>
          <w:szCs w:val="24"/>
        </w:rPr>
        <w:t>and expand their social networks</w:t>
      </w:r>
      <w:r w:rsidR="00A63AD2" w:rsidRPr="00583531">
        <w:rPr>
          <w:rFonts w:ascii="New times roman" w:hAnsi="New times roman" w:cs="AdvPS7C2E"/>
          <w:sz w:val="24"/>
          <w:szCs w:val="24"/>
        </w:rPr>
        <w:t>.</w:t>
      </w:r>
      <w:r w:rsidR="00625BB7" w:rsidRPr="00583531">
        <w:rPr>
          <w:rFonts w:ascii="New times roman" w:hAnsi="New times roman" w:cs="AdvPS7C2E"/>
          <w:sz w:val="24"/>
          <w:szCs w:val="24"/>
        </w:rPr>
        <w:t xml:space="preserve"> </w:t>
      </w:r>
      <w:r w:rsidR="00A10D0D" w:rsidRPr="00583531">
        <w:rPr>
          <w:rFonts w:ascii="New times roman" w:hAnsi="New times roman" w:cs="AdvPS7C2E"/>
          <w:sz w:val="24"/>
          <w:szCs w:val="24"/>
        </w:rPr>
        <w:t>S</w:t>
      </w:r>
      <w:r w:rsidR="00625BB7" w:rsidRPr="00583531">
        <w:rPr>
          <w:rFonts w:ascii="New times roman" w:hAnsi="New times roman" w:cs="AdvPS7C2E"/>
          <w:sz w:val="24"/>
          <w:szCs w:val="24"/>
        </w:rPr>
        <w:t>ocial networks as social resources, which include intangible</w:t>
      </w:r>
      <w:r w:rsidR="00A63AD2" w:rsidRPr="00583531">
        <w:rPr>
          <w:rFonts w:ascii="New times roman" w:hAnsi="New times roman" w:cs="AdvPS7C2E"/>
          <w:sz w:val="24"/>
          <w:szCs w:val="24"/>
        </w:rPr>
        <w:t xml:space="preserve"> </w:t>
      </w:r>
      <w:r w:rsidR="00625BB7" w:rsidRPr="00583531">
        <w:rPr>
          <w:rFonts w:ascii="New times roman" w:hAnsi="New times roman" w:cs="AdvPS7C2E"/>
          <w:sz w:val="24"/>
          <w:szCs w:val="24"/>
        </w:rPr>
        <w:t>aspects of everyday interactions</w:t>
      </w:r>
      <w:r w:rsidR="00A63AD2" w:rsidRPr="00583531">
        <w:rPr>
          <w:rFonts w:ascii="New times roman" w:hAnsi="New times roman" w:cs="AdvPS7C2E"/>
          <w:sz w:val="24"/>
          <w:szCs w:val="24"/>
        </w:rPr>
        <w:t xml:space="preserve">, whether symbolic or concrete broaden women </w:t>
      </w:r>
      <w:r w:rsidR="0024515F" w:rsidRPr="00583531">
        <w:rPr>
          <w:rFonts w:ascii="New times roman" w:hAnsi="New times roman" w:cs="AdvPS7C2E"/>
          <w:sz w:val="24"/>
          <w:szCs w:val="24"/>
        </w:rPr>
        <w:t>skills</w:t>
      </w:r>
      <w:r w:rsidR="00A63AD2" w:rsidRPr="00583531">
        <w:rPr>
          <w:rFonts w:ascii="New times roman" w:hAnsi="New times roman" w:cs="AdvPS7C2E"/>
          <w:sz w:val="24"/>
          <w:szCs w:val="24"/>
        </w:rPr>
        <w:t xml:space="preserve"> in social aspects and choices </w:t>
      </w:r>
      <w:r w:rsidR="00625BB7" w:rsidRPr="00583531">
        <w:rPr>
          <w:rFonts w:ascii="New times roman" w:hAnsi="New times roman" w:cs="AdvPS7C2E"/>
          <w:sz w:val="24"/>
          <w:szCs w:val="24"/>
        </w:rPr>
        <w:t>(</w:t>
      </w:r>
      <w:proofErr w:type="spellStart"/>
      <w:r w:rsidR="00625BB7" w:rsidRPr="00583531">
        <w:rPr>
          <w:rFonts w:ascii="New times roman" w:hAnsi="New times roman" w:cs="AdvPS7C2E"/>
          <w:sz w:val="24"/>
          <w:szCs w:val="24"/>
        </w:rPr>
        <w:t>Hauberer</w:t>
      </w:r>
      <w:proofErr w:type="spellEnd"/>
      <w:r w:rsidR="00625BB7" w:rsidRPr="00583531">
        <w:rPr>
          <w:rFonts w:ascii="New times roman" w:hAnsi="New times roman" w:cs="AdvPS7C2E"/>
          <w:sz w:val="24"/>
          <w:szCs w:val="24"/>
        </w:rPr>
        <w:t>, 2014). Interpersonal bonds and relationships constitute critical</w:t>
      </w:r>
      <w:r w:rsidR="00A63AD2" w:rsidRPr="00583531">
        <w:rPr>
          <w:rFonts w:ascii="New times roman" w:hAnsi="New times roman" w:cs="AdvPS7C2E"/>
          <w:sz w:val="24"/>
          <w:szCs w:val="24"/>
        </w:rPr>
        <w:t xml:space="preserve"> </w:t>
      </w:r>
      <w:r w:rsidR="00625BB7" w:rsidRPr="00583531">
        <w:rPr>
          <w:rFonts w:ascii="New times roman" w:hAnsi="New times roman" w:cs="AdvPS7C2E"/>
          <w:sz w:val="24"/>
          <w:szCs w:val="24"/>
        </w:rPr>
        <w:t>resources that offer the possibility of strong cooperation and collective action</w:t>
      </w:r>
      <w:r w:rsidR="00A63AD2" w:rsidRPr="00583531">
        <w:rPr>
          <w:rFonts w:ascii="New times roman" w:hAnsi="New times roman" w:cs="AdvPS7C2E"/>
          <w:sz w:val="24"/>
          <w:szCs w:val="24"/>
        </w:rPr>
        <w:t xml:space="preserve"> </w:t>
      </w:r>
      <w:r w:rsidR="00625BB7" w:rsidRPr="00583531">
        <w:rPr>
          <w:rFonts w:ascii="New times roman" w:hAnsi="New times roman" w:cs="AdvPS7C2E"/>
          <w:sz w:val="24"/>
          <w:szCs w:val="24"/>
        </w:rPr>
        <w:t xml:space="preserve">for individuals </w:t>
      </w:r>
      <w:r w:rsidR="00625BB7" w:rsidRPr="00583531">
        <w:rPr>
          <w:rFonts w:ascii="New times roman" w:hAnsi="New times roman" w:cs="AdvPS7C2E"/>
          <w:sz w:val="24"/>
          <w:szCs w:val="24"/>
        </w:rPr>
        <w:lastRenderedPageBreak/>
        <w:t>(</w:t>
      </w:r>
      <w:proofErr w:type="spellStart"/>
      <w:r w:rsidR="00625BB7" w:rsidRPr="00583531">
        <w:rPr>
          <w:rFonts w:ascii="New times roman" w:hAnsi="New times roman" w:cs="AdvPS7C2E"/>
          <w:sz w:val="24"/>
          <w:szCs w:val="24"/>
        </w:rPr>
        <w:t>Ibarguen</w:t>
      </w:r>
      <w:proofErr w:type="spellEnd"/>
      <w:r w:rsidR="00625BB7" w:rsidRPr="00583531">
        <w:rPr>
          <w:rFonts w:ascii="New times roman" w:hAnsi="New times roman" w:cs="AdvPS7C2E"/>
          <w:sz w:val="24"/>
          <w:szCs w:val="24"/>
        </w:rPr>
        <w:t>-Tinley, 2014).</w:t>
      </w:r>
      <w:r w:rsidR="0024515F">
        <w:rPr>
          <w:rFonts w:ascii="New times roman" w:hAnsi="New times roman" w:cs="AdvPS7C2E"/>
          <w:sz w:val="24"/>
          <w:szCs w:val="24"/>
        </w:rPr>
        <w:t xml:space="preserve"> How such social resources and social capital translate into economic prosperity deserves extensive investigation which this study will elucidate</w:t>
      </w:r>
      <w:r w:rsidR="00FB7EBC">
        <w:rPr>
          <w:rFonts w:ascii="New times roman" w:hAnsi="New times roman" w:cs="AdvPS7C2E"/>
          <w:sz w:val="24"/>
          <w:szCs w:val="24"/>
        </w:rPr>
        <w:t xml:space="preserve">. </w:t>
      </w:r>
    </w:p>
    <w:p w14:paraId="489D3B7A" w14:textId="77777777" w:rsidR="00D11515" w:rsidRPr="00583531" w:rsidRDefault="00D11515" w:rsidP="000769CC">
      <w:pPr>
        <w:pStyle w:val="Default"/>
        <w:spacing w:line="480" w:lineRule="auto"/>
        <w:rPr>
          <w:rFonts w:ascii="New times roman" w:hAnsi="New times roman"/>
          <w:b/>
          <w:bCs/>
          <w:iCs/>
          <w:sz w:val="18"/>
          <w:szCs w:val="18"/>
        </w:rPr>
      </w:pPr>
    </w:p>
    <w:p w14:paraId="52FF949B" w14:textId="2D8711D2" w:rsidR="0024515F" w:rsidRDefault="00D11515" w:rsidP="000769CC">
      <w:pPr>
        <w:pStyle w:val="Default"/>
        <w:spacing w:line="480" w:lineRule="auto"/>
        <w:jc w:val="both"/>
        <w:rPr>
          <w:rFonts w:ascii="New times roman" w:hAnsi="New times roman"/>
        </w:rPr>
      </w:pPr>
      <w:r w:rsidRPr="00583531">
        <w:rPr>
          <w:rFonts w:ascii="New times roman" w:hAnsi="New times roman"/>
        </w:rPr>
        <w:t>Despite the diverse opinion on what constitutes empowerment, there is a consensus among scholars that access to land, farming technologies, agricultural extension services and microcredit are fundamental to the empowerment of rural women farmers in boosting food production and ensuring global food security (</w:t>
      </w:r>
      <w:proofErr w:type="spellStart"/>
      <w:r w:rsidRPr="00583531">
        <w:rPr>
          <w:rFonts w:ascii="New times roman" w:hAnsi="New times roman"/>
        </w:rPr>
        <w:t>Tarozzi</w:t>
      </w:r>
      <w:proofErr w:type="spellEnd"/>
      <w:r w:rsidRPr="00583531">
        <w:rPr>
          <w:rFonts w:ascii="New times roman" w:hAnsi="New times roman"/>
        </w:rPr>
        <w:t>, Desai, &amp; Johnson, 2015)</w:t>
      </w:r>
      <w:r w:rsidR="0024515F">
        <w:rPr>
          <w:rFonts w:ascii="New times roman" w:hAnsi="New times roman"/>
        </w:rPr>
        <w:t>.</w:t>
      </w:r>
      <w:r w:rsidR="002338D3" w:rsidRPr="00583531">
        <w:rPr>
          <w:rFonts w:ascii="New times roman" w:hAnsi="New times roman"/>
        </w:rPr>
        <w:t xml:space="preserve"> The aim of </w:t>
      </w:r>
      <w:r w:rsidR="0024515F">
        <w:rPr>
          <w:rFonts w:ascii="New times roman" w:hAnsi="New times roman"/>
        </w:rPr>
        <w:t>w</w:t>
      </w:r>
      <w:r w:rsidR="002338D3" w:rsidRPr="00583531">
        <w:rPr>
          <w:rFonts w:ascii="New times roman" w:hAnsi="New times roman"/>
        </w:rPr>
        <w:t>omen</w:t>
      </w:r>
      <w:r w:rsidR="0024515F">
        <w:rPr>
          <w:rFonts w:ascii="New times roman" w:hAnsi="New times roman"/>
        </w:rPr>
        <w:t xml:space="preserve"> economic</w:t>
      </w:r>
      <w:r w:rsidR="002338D3" w:rsidRPr="00583531">
        <w:rPr>
          <w:rFonts w:ascii="New times roman" w:hAnsi="New times roman"/>
        </w:rPr>
        <w:t xml:space="preserve"> </w:t>
      </w:r>
      <w:r w:rsidR="0024515F">
        <w:rPr>
          <w:rFonts w:ascii="New times roman" w:hAnsi="New times roman"/>
        </w:rPr>
        <w:t>e</w:t>
      </w:r>
      <w:r w:rsidR="002338D3" w:rsidRPr="00583531">
        <w:rPr>
          <w:rFonts w:ascii="New times roman" w:hAnsi="New times roman"/>
        </w:rPr>
        <w:t>mpowerment is equal distribution of power between the sexes. Both men and</w:t>
      </w:r>
      <w:r w:rsidR="00A10D0D" w:rsidRPr="00583531">
        <w:rPr>
          <w:rFonts w:ascii="New times roman" w:hAnsi="New times roman"/>
        </w:rPr>
        <w:t xml:space="preserve"> </w:t>
      </w:r>
      <w:r w:rsidR="002338D3" w:rsidRPr="00583531">
        <w:rPr>
          <w:rFonts w:ascii="New times roman" w:hAnsi="New times roman"/>
        </w:rPr>
        <w:t xml:space="preserve">women should be provided equal economic, social, legal, and political opportunities for their development. </w:t>
      </w:r>
      <w:r w:rsidR="0024515F">
        <w:rPr>
          <w:rFonts w:ascii="New times roman" w:hAnsi="New times roman"/>
        </w:rPr>
        <w:t xml:space="preserve"> </w:t>
      </w:r>
      <w:r w:rsidR="00B102D8">
        <w:rPr>
          <w:rFonts w:ascii="New times roman" w:hAnsi="New times roman"/>
        </w:rPr>
        <w:t>However,</w:t>
      </w:r>
      <w:r w:rsidR="0024515F">
        <w:rPr>
          <w:rFonts w:ascii="New times roman" w:hAnsi="New times roman"/>
        </w:rPr>
        <w:t xml:space="preserve"> the authors stop at mentioning that economic empowerment is </w:t>
      </w:r>
      <w:r w:rsidR="00FB7EBC">
        <w:rPr>
          <w:rFonts w:ascii="New times roman" w:hAnsi="New times roman"/>
        </w:rPr>
        <w:t>equal in</w:t>
      </w:r>
      <w:r w:rsidR="0024515F">
        <w:rPr>
          <w:rFonts w:ascii="New times roman" w:hAnsi="New times roman"/>
        </w:rPr>
        <w:t xml:space="preserve"> resources but do not go</w:t>
      </w:r>
      <w:r w:rsidR="00FB7EBC">
        <w:rPr>
          <w:rFonts w:ascii="New times roman" w:hAnsi="New times roman"/>
        </w:rPr>
        <w:t xml:space="preserve"> </w:t>
      </w:r>
      <w:r w:rsidR="0024515F">
        <w:rPr>
          <w:rFonts w:ascii="New times roman" w:hAnsi="New times roman"/>
        </w:rPr>
        <w:t xml:space="preserve">ahead to show how this will lead to economic </w:t>
      </w:r>
      <w:r w:rsidR="00B102D8">
        <w:rPr>
          <w:rFonts w:ascii="New times roman" w:hAnsi="New times roman"/>
        </w:rPr>
        <w:t>prosperity which</w:t>
      </w:r>
      <w:r w:rsidR="0024515F">
        <w:rPr>
          <w:rFonts w:ascii="New times roman" w:hAnsi="New times roman"/>
        </w:rPr>
        <w:t xml:space="preserve"> forms the gist of this study. </w:t>
      </w:r>
    </w:p>
    <w:p w14:paraId="31F4DD9E" w14:textId="77777777" w:rsidR="0024515F" w:rsidRDefault="0024515F" w:rsidP="000769CC">
      <w:pPr>
        <w:pStyle w:val="Default"/>
        <w:spacing w:line="480" w:lineRule="auto"/>
        <w:jc w:val="both"/>
        <w:rPr>
          <w:rFonts w:ascii="New times roman" w:hAnsi="New times roman"/>
        </w:rPr>
      </w:pPr>
    </w:p>
    <w:p w14:paraId="19E6D20A" w14:textId="3FD52EE8" w:rsidR="002338D3" w:rsidRPr="00583531" w:rsidRDefault="00A10D0D" w:rsidP="000769CC">
      <w:pPr>
        <w:pStyle w:val="Default"/>
        <w:spacing w:line="480" w:lineRule="auto"/>
        <w:jc w:val="both"/>
        <w:rPr>
          <w:rFonts w:ascii="New times roman" w:hAnsi="New times roman"/>
        </w:rPr>
      </w:pPr>
      <w:r w:rsidRPr="00583531">
        <w:rPr>
          <w:rFonts w:ascii="New times roman" w:hAnsi="New times roman"/>
        </w:rPr>
        <w:t xml:space="preserve">Economic </w:t>
      </w:r>
      <w:r w:rsidR="00FB7EBC" w:rsidRPr="00583531">
        <w:rPr>
          <w:rFonts w:ascii="New times roman" w:hAnsi="New times roman"/>
        </w:rPr>
        <w:t xml:space="preserve">empowerment </w:t>
      </w:r>
      <w:r w:rsidR="00B102D8" w:rsidRPr="00583531">
        <w:rPr>
          <w:rFonts w:ascii="New times roman" w:hAnsi="New times roman"/>
        </w:rPr>
        <w:t>increase self</w:t>
      </w:r>
      <w:r w:rsidR="002338D3" w:rsidRPr="00583531">
        <w:rPr>
          <w:rFonts w:ascii="New times roman" w:hAnsi="New times roman"/>
        </w:rPr>
        <w:t>-esteem, self-confidence, and understanding of their own</w:t>
      </w:r>
      <w:r w:rsidR="000769CC" w:rsidRPr="00583531">
        <w:rPr>
          <w:rFonts w:ascii="New times roman" w:hAnsi="New times roman"/>
        </w:rPr>
        <w:t xml:space="preserve"> </w:t>
      </w:r>
      <w:r w:rsidR="002338D3" w:rsidRPr="00583531">
        <w:rPr>
          <w:rFonts w:ascii="New times roman" w:hAnsi="New times roman"/>
        </w:rPr>
        <w:t>potential, appreciate themselves and value their knowledge and skills</w:t>
      </w:r>
      <w:r w:rsidR="0024515F">
        <w:rPr>
          <w:rFonts w:ascii="New times roman" w:hAnsi="New times roman"/>
        </w:rPr>
        <w:t xml:space="preserve"> (</w:t>
      </w:r>
      <w:proofErr w:type="spellStart"/>
      <w:r w:rsidR="0024515F" w:rsidRPr="00583531">
        <w:rPr>
          <w:rFonts w:ascii="New times roman" w:hAnsi="New times roman" w:cs="Sabon LT Std"/>
        </w:rPr>
        <w:t>Buvinic</w:t>
      </w:r>
      <w:proofErr w:type="spellEnd"/>
      <w:r w:rsidR="0024515F" w:rsidRPr="00583531">
        <w:rPr>
          <w:rFonts w:ascii="New times roman" w:hAnsi="New times roman" w:cs="Sabon LT Std"/>
        </w:rPr>
        <w:t xml:space="preserve">, &amp; </w:t>
      </w:r>
      <w:proofErr w:type="spellStart"/>
      <w:r w:rsidR="0024515F" w:rsidRPr="00583531">
        <w:rPr>
          <w:rFonts w:ascii="New times roman" w:hAnsi="New times roman" w:cs="Sabon LT Std"/>
        </w:rPr>
        <w:t>Furst</w:t>
      </w:r>
      <w:proofErr w:type="spellEnd"/>
      <w:r w:rsidR="0024515F" w:rsidRPr="00583531">
        <w:rPr>
          <w:rFonts w:ascii="New times roman" w:hAnsi="New times roman" w:cs="Sabon LT Std"/>
        </w:rPr>
        <w:t>-Nichols, 2014</w:t>
      </w:r>
      <w:r w:rsidR="0024515F">
        <w:rPr>
          <w:rFonts w:ascii="New times roman" w:hAnsi="New times roman" w:cs="Sabon LT Std"/>
        </w:rPr>
        <w:t>)</w:t>
      </w:r>
      <w:r w:rsidR="002338D3" w:rsidRPr="00583531">
        <w:rPr>
          <w:rFonts w:ascii="New times roman" w:hAnsi="New times roman"/>
        </w:rPr>
        <w:t xml:space="preserve">. </w:t>
      </w:r>
      <w:r w:rsidR="00FB7EBC" w:rsidRPr="00583531">
        <w:rPr>
          <w:rFonts w:ascii="New times roman" w:hAnsi="New times roman"/>
        </w:rPr>
        <w:t>Women obtain</w:t>
      </w:r>
      <w:r w:rsidR="002338D3" w:rsidRPr="00583531">
        <w:rPr>
          <w:rFonts w:ascii="New times roman" w:hAnsi="New times roman"/>
        </w:rPr>
        <w:t xml:space="preserve"> equal distribution</w:t>
      </w:r>
      <w:r w:rsidRPr="00583531">
        <w:rPr>
          <w:rFonts w:ascii="New times roman" w:hAnsi="New times roman"/>
        </w:rPr>
        <w:t xml:space="preserve"> </w:t>
      </w:r>
      <w:r w:rsidR="002338D3" w:rsidRPr="00583531">
        <w:rPr>
          <w:rFonts w:ascii="New times roman" w:hAnsi="New times roman"/>
        </w:rPr>
        <w:t>of power and involvement in decision making at home, in society, economy, and politics through women</w:t>
      </w:r>
      <w:r w:rsidR="005743F6" w:rsidRPr="00583531">
        <w:rPr>
          <w:rFonts w:ascii="New times roman" w:hAnsi="New times roman"/>
        </w:rPr>
        <w:t xml:space="preserve"> </w:t>
      </w:r>
      <w:r w:rsidR="002338D3" w:rsidRPr="00583531">
        <w:rPr>
          <w:rFonts w:ascii="New times roman" w:hAnsi="New times roman"/>
        </w:rPr>
        <w:t xml:space="preserve">empowerment </w:t>
      </w:r>
      <w:r w:rsidR="002338D3" w:rsidRPr="00583531">
        <w:rPr>
          <w:rFonts w:ascii="New times roman" w:hAnsi="New times roman"/>
          <w:iCs/>
        </w:rPr>
        <w:t>(</w:t>
      </w:r>
      <w:proofErr w:type="spellStart"/>
      <w:r w:rsidR="00B102D8" w:rsidRPr="00583531">
        <w:rPr>
          <w:rFonts w:ascii="New times roman" w:hAnsi="New times roman"/>
          <w:iCs/>
        </w:rPr>
        <w:t>Panigraphy</w:t>
      </w:r>
      <w:proofErr w:type="spellEnd"/>
      <w:r w:rsidR="00B102D8" w:rsidRPr="00583531">
        <w:rPr>
          <w:rFonts w:ascii="New times roman" w:hAnsi="New times roman"/>
          <w:iCs/>
        </w:rPr>
        <w:t>, &amp;</w:t>
      </w:r>
      <w:r w:rsidR="002338D3" w:rsidRPr="00583531">
        <w:rPr>
          <w:rFonts w:ascii="New times roman" w:hAnsi="New times roman"/>
          <w:iCs/>
        </w:rPr>
        <w:t xml:space="preserve"> </w:t>
      </w:r>
      <w:proofErr w:type="spellStart"/>
      <w:r w:rsidR="00B102D8" w:rsidRPr="00583531">
        <w:rPr>
          <w:rFonts w:ascii="New times roman" w:hAnsi="New times roman"/>
          <w:iCs/>
        </w:rPr>
        <w:t>Bhuyan</w:t>
      </w:r>
      <w:proofErr w:type="spellEnd"/>
      <w:r w:rsidR="00B102D8" w:rsidRPr="00583531">
        <w:rPr>
          <w:rFonts w:ascii="New times roman" w:hAnsi="New times roman"/>
          <w:iCs/>
        </w:rPr>
        <w:t>, 2016</w:t>
      </w:r>
      <w:r w:rsidR="002338D3" w:rsidRPr="00583531">
        <w:rPr>
          <w:rFonts w:ascii="New times roman" w:hAnsi="New times roman"/>
          <w:iCs/>
        </w:rPr>
        <w:t xml:space="preserve">). Desai, (2010) </w:t>
      </w:r>
      <w:r w:rsidR="002338D3" w:rsidRPr="00583531">
        <w:rPr>
          <w:rFonts w:ascii="New times roman" w:hAnsi="New times roman"/>
        </w:rPr>
        <w:t>highlights the issues of women</w:t>
      </w:r>
      <w:r w:rsidR="005743F6" w:rsidRPr="00583531">
        <w:rPr>
          <w:rFonts w:ascii="New times roman" w:hAnsi="New times roman"/>
        </w:rPr>
        <w:t xml:space="preserve"> </w:t>
      </w:r>
      <w:r w:rsidR="002338D3" w:rsidRPr="00583531">
        <w:rPr>
          <w:rFonts w:ascii="New times roman" w:hAnsi="New times roman"/>
        </w:rPr>
        <w:t>empowerment and improvement in education, health, and economic and political participation</w:t>
      </w:r>
      <w:r w:rsidR="0024515F">
        <w:rPr>
          <w:rFonts w:ascii="New times roman" w:hAnsi="New times roman"/>
        </w:rPr>
        <w:t xml:space="preserve"> as key to empowerment as </w:t>
      </w:r>
      <w:proofErr w:type="gramStart"/>
      <w:r w:rsidR="0024515F">
        <w:rPr>
          <w:rFonts w:ascii="New times roman" w:hAnsi="New times roman"/>
        </w:rPr>
        <w:t>these form</w:t>
      </w:r>
      <w:proofErr w:type="gramEnd"/>
      <w:r w:rsidR="0024515F">
        <w:rPr>
          <w:rFonts w:ascii="New times roman" w:hAnsi="New times roman"/>
        </w:rPr>
        <w:t xml:space="preserve"> the core of basic human rights</w:t>
      </w:r>
      <w:r w:rsidR="002338D3" w:rsidRPr="00583531">
        <w:rPr>
          <w:rFonts w:ascii="New times roman" w:hAnsi="New times roman"/>
        </w:rPr>
        <w:t xml:space="preserve">. </w:t>
      </w:r>
    </w:p>
    <w:p w14:paraId="471482BA" w14:textId="77777777" w:rsidR="00A10D0D" w:rsidRPr="00583531" w:rsidRDefault="00A10D0D" w:rsidP="000769CC">
      <w:pPr>
        <w:autoSpaceDE w:val="0"/>
        <w:autoSpaceDN w:val="0"/>
        <w:adjustRightInd w:val="0"/>
        <w:spacing w:after="0" w:line="480" w:lineRule="auto"/>
        <w:jc w:val="both"/>
        <w:rPr>
          <w:rFonts w:ascii="New times roman" w:hAnsi="New times roman" w:cs="Times New Roman"/>
          <w:sz w:val="24"/>
          <w:szCs w:val="24"/>
        </w:rPr>
      </w:pPr>
    </w:p>
    <w:p w14:paraId="78E80324" w14:textId="086CD2EF" w:rsidR="002338D3" w:rsidRPr="00583531" w:rsidRDefault="002338D3" w:rsidP="000769CC">
      <w:pPr>
        <w:autoSpaceDE w:val="0"/>
        <w:autoSpaceDN w:val="0"/>
        <w:adjustRightInd w:val="0"/>
        <w:spacing w:after="0" w:line="480" w:lineRule="auto"/>
        <w:jc w:val="both"/>
        <w:rPr>
          <w:rFonts w:ascii="New times roman" w:hAnsi="New times roman" w:cs="Times New Roman"/>
          <w:iCs/>
          <w:sz w:val="24"/>
          <w:szCs w:val="24"/>
        </w:rPr>
      </w:pPr>
      <w:r w:rsidRPr="00583531">
        <w:rPr>
          <w:rFonts w:ascii="New times roman" w:hAnsi="New times roman" w:cs="Times New Roman"/>
          <w:sz w:val="24"/>
          <w:szCs w:val="24"/>
        </w:rPr>
        <w:t>Women empowerment helps to</w:t>
      </w:r>
      <w:r w:rsidR="00A10D0D" w:rsidRPr="00583531">
        <w:rPr>
          <w:rFonts w:ascii="New times roman" w:hAnsi="New times roman" w:cs="Times New Roman"/>
          <w:sz w:val="24"/>
          <w:szCs w:val="24"/>
        </w:rPr>
        <w:t xml:space="preserve"> </w:t>
      </w:r>
      <w:r w:rsidRPr="00583531">
        <w:rPr>
          <w:rFonts w:ascii="New times roman" w:hAnsi="New times roman" w:cs="Times New Roman"/>
          <w:sz w:val="24"/>
          <w:szCs w:val="24"/>
        </w:rPr>
        <w:t>achieve women rights and development goals such as economic growth, poverty reduction, health, education and</w:t>
      </w:r>
      <w:r w:rsidR="00A10D0D" w:rsidRPr="00583531">
        <w:rPr>
          <w:rFonts w:ascii="New times roman" w:hAnsi="New times roman" w:cs="Times New Roman"/>
          <w:sz w:val="24"/>
          <w:szCs w:val="24"/>
        </w:rPr>
        <w:t xml:space="preserve"> </w:t>
      </w:r>
      <w:r w:rsidRPr="00583531">
        <w:rPr>
          <w:rFonts w:ascii="New times roman" w:hAnsi="New times roman" w:cs="Times New Roman"/>
          <w:sz w:val="24"/>
          <w:szCs w:val="24"/>
        </w:rPr>
        <w:t>welfare. National economies suffer when they discriminate against women. Women having skills and</w:t>
      </w:r>
      <w:r w:rsidR="005743F6" w:rsidRPr="00583531">
        <w:rPr>
          <w:rFonts w:ascii="New times roman" w:hAnsi="New times roman" w:cs="Times New Roman"/>
          <w:sz w:val="24"/>
          <w:szCs w:val="24"/>
        </w:rPr>
        <w:t xml:space="preserve"> </w:t>
      </w:r>
      <w:r w:rsidRPr="00583531">
        <w:rPr>
          <w:rFonts w:ascii="New times roman" w:hAnsi="New times roman" w:cs="Times New Roman"/>
          <w:sz w:val="24"/>
          <w:szCs w:val="24"/>
        </w:rPr>
        <w:t>opportunities help businesses. Economically empowered women have more contribution to their families,</w:t>
      </w:r>
      <w:r w:rsidR="005743F6" w:rsidRPr="00583531">
        <w:rPr>
          <w:rFonts w:ascii="New times roman" w:hAnsi="New times roman" w:cs="Times New Roman"/>
          <w:sz w:val="24"/>
          <w:szCs w:val="24"/>
        </w:rPr>
        <w:t xml:space="preserve"> </w:t>
      </w:r>
      <w:r w:rsidRPr="00583531">
        <w:rPr>
          <w:rFonts w:ascii="New times roman" w:hAnsi="New times roman" w:cs="Times New Roman"/>
          <w:sz w:val="24"/>
          <w:szCs w:val="24"/>
        </w:rPr>
        <w:t>societies</w:t>
      </w:r>
      <w:r w:rsidR="00B7543B">
        <w:rPr>
          <w:rFonts w:ascii="New times roman" w:hAnsi="New times roman" w:cs="Times New Roman"/>
          <w:sz w:val="24"/>
          <w:szCs w:val="24"/>
        </w:rPr>
        <w:t xml:space="preserve"> and national </w:t>
      </w:r>
      <w:r w:rsidR="00B7543B">
        <w:rPr>
          <w:rFonts w:ascii="New times roman" w:hAnsi="New times roman" w:cs="Times New Roman"/>
          <w:sz w:val="24"/>
          <w:szCs w:val="24"/>
        </w:rPr>
        <w:lastRenderedPageBreak/>
        <w:t xml:space="preserve">economies. </w:t>
      </w:r>
      <w:r w:rsidR="00FB7EBC">
        <w:rPr>
          <w:rFonts w:ascii="New times roman" w:hAnsi="New times roman" w:cs="Times New Roman"/>
          <w:sz w:val="24"/>
          <w:szCs w:val="24"/>
        </w:rPr>
        <w:t xml:space="preserve">Women </w:t>
      </w:r>
      <w:r w:rsidR="00FB7EBC" w:rsidRPr="00583531">
        <w:rPr>
          <w:rFonts w:ascii="New times roman" w:hAnsi="New times roman" w:cs="Times New Roman"/>
          <w:sz w:val="24"/>
          <w:szCs w:val="24"/>
        </w:rPr>
        <w:t>provided</w:t>
      </w:r>
      <w:r w:rsidR="00B7543B">
        <w:rPr>
          <w:rFonts w:ascii="New times roman" w:hAnsi="New times roman" w:cs="Times New Roman"/>
          <w:sz w:val="24"/>
          <w:szCs w:val="24"/>
        </w:rPr>
        <w:t xml:space="preserve"> </w:t>
      </w:r>
      <w:r w:rsidR="00FB7EBC">
        <w:rPr>
          <w:rFonts w:ascii="New times roman" w:hAnsi="New times roman" w:cs="Times New Roman"/>
          <w:sz w:val="24"/>
          <w:szCs w:val="24"/>
        </w:rPr>
        <w:t xml:space="preserve">with </w:t>
      </w:r>
      <w:r w:rsidR="00FB7EBC" w:rsidRPr="00583531">
        <w:rPr>
          <w:rFonts w:ascii="New times roman" w:hAnsi="New times roman" w:cs="Times New Roman"/>
          <w:sz w:val="24"/>
          <w:szCs w:val="24"/>
        </w:rPr>
        <w:t>skills</w:t>
      </w:r>
      <w:r w:rsidRPr="00583531">
        <w:rPr>
          <w:rFonts w:ascii="New times roman" w:hAnsi="New times roman" w:cs="Times New Roman"/>
          <w:sz w:val="24"/>
          <w:szCs w:val="24"/>
        </w:rPr>
        <w:t>, resources and equal access to economic</w:t>
      </w:r>
      <w:r w:rsidR="005743F6" w:rsidRPr="00583531">
        <w:rPr>
          <w:rFonts w:ascii="New times roman" w:hAnsi="New times roman" w:cs="Times New Roman"/>
          <w:sz w:val="24"/>
          <w:szCs w:val="24"/>
        </w:rPr>
        <w:t xml:space="preserve"> </w:t>
      </w:r>
      <w:r w:rsidRPr="00583531">
        <w:rPr>
          <w:rFonts w:ascii="New times roman" w:hAnsi="New times roman" w:cs="Times New Roman"/>
          <w:sz w:val="24"/>
          <w:szCs w:val="24"/>
        </w:rPr>
        <w:t>institutions</w:t>
      </w:r>
      <w:r w:rsidR="00B7543B">
        <w:rPr>
          <w:rFonts w:ascii="New times roman" w:hAnsi="New times roman" w:cs="Times New Roman"/>
          <w:sz w:val="24"/>
          <w:szCs w:val="24"/>
        </w:rPr>
        <w:t xml:space="preserve"> are a bed rock to</w:t>
      </w:r>
      <w:r w:rsidR="00FB7EBC">
        <w:rPr>
          <w:rFonts w:ascii="New times roman" w:hAnsi="New times roman" w:cs="Times New Roman"/>
          <w:sz w:val="24"/>
          <w:szCs w:val="24"/>
        </w:rPr>
        <w:t xml:space="preserve"> prosperity for</w:t>
      </w:r>
      <w:r w:rsidR="00B7543B">
        <w:rPr>
          <w:rFonts w:ascii="New times roman" w:hAnsi="New times roman" w:cs="Times New Roman"/>
          <w:sz w:val="24"/>
          <w:szCs w:val="24"/>
        </w:rPr>
        <w:t xml:space="preserve"> themselves society and </w:t>
      </w:r>
      <w:r w:rsidR="00FB7EBC">
        <w:rPr>
          <w:rFonts w:ascii="New times roman" w:hAnsi="New times roman" w:cs="Times New Roman"/>
          <w:sz w:val="24"/>
          <w:szCs w:val="24"/>
        </w:rPr>
        <w:t xml:space="preserve">this contributes to </w:t>
      </w:r>
      <w:r w:rsidR="00B7543B">
        <w:rPr>
          <w:rFonts w:ascii="New times roman" w:hAnsi="New times roman" w:cs="Times New Roman"/>
          <w:sz w:val="24"/>
          <w:szCs w:val="24"/>
        </w:rPr>
        <w:t xml:space="preserve">national </w:t>
      </w:r>
      <w:r w:rsidR="00B102D8">
        <w:rPr>
          <w:rFonts w:ascii="New times roman" w:hAnsi="New times roman" w:cs="Times New Roman"/>
          <w:sz w:val="24"/>
          <w:szCs w:val="24"/>
        </w:rPr>
        <w:t>development.</w:t>
      </w:r>
      <w:r w:rsidRPr="00583531">
        <w:rPr>
          <w:rFonts w:ascii="New times roman" w:hAnsi="New times roman" w:cs="Times New Roman"/>
          <w:sz w:val="24"/>
          <w:szCs w:val="24"/>
        </w:rPr>
        <w:t xml:space="preserve"> </w:t>
      </w:r>
      <w:r w:rsidR="00B7543B">
        <w:rPr>
          <w:rFonts w:ascii="New times roman" w:hAnsi="New times roman" w:cs="Times New Roman"/>
          <w:sz w:val="24"/>
          <w:szCs w:val="24"/>
        </w:rPr>
        <w:t xml:space="preserve">Involvement in economic activities leverage women </w:t>
      </w:r>
      <w:r w:rsidR="00FB7EBC">
        <w:rPr>
          <w:rFonts w:ascii="New times roman" w:hAnsi="New times roman" w:cs="Times New Roman"/>
          <w:sz w:val="24"/>
          <w:szCs w:val="24"/>
        </w:rPr>
        <w:t xml:space="preserve">to </w:t>
      </w:r>
      <w:r w:rsidR="00FB7EBC" w:rsidRPr="00583531">
        <w:rPr>
          <w:rFonts w:ascii="New times roman" w:hAnsi="New times roman" w:cs="Times New Roman"/>
          <w:sz w:val="24"/>
          <w:szCs w:val="24"/>
        </w:rPr>
        <w:t>have</w:t>
      </w:r>
      <w:r w:rsidRPr="00583531">
        <w:rPr>
          <w:rFonts w:ascii="New times roman" w:hAnsi="New times roman" w:cs="Times New Roman"/>
          <w:sz w:val="24"/>
          <w:szCs w:val="24"/>
        </w:rPr>
        <w:t xml:space="preserve"> the power to make and act on economic decisions </w:t>
      </w:r>
      <w:r w:rsidR="00B7543B">
        <w:rPr>
          <w:rFonts w:ascii="New times roman" w:hAnsi="New times roman" w:cs="Times New Roman"/>
          <w:iCs/>
          <w:sz w:val="24"/>
          <w:szCs w:val="24"/>
        </w:rPr>
        <w:t>(</w:t>
      </w:r>
      <w:proofErr w:type="spellStart"/>
      <w:r w:rsidR="00B7543B">
        <w:rPr>
          <w:rFonts w:ascii="New times roman" w:hAnsi="New times roman" w:cs="Times New Roman"/>
          <w:iCs/>
          <w:sz w:val="24"/>
          <w:szCs w:val="24"/>
        </w:rPr>
        <w:t>Golla</w:t>
      </w:r>
      <w:proofErr w:type="spellEnd"/>
      <w:r w:rsidR="00B7543B">
        <w:rPr>
          <w:rFonts w:ascii="New times roman" w:hAnsi="New times roman" w:cs="Times New Roman"/>
          <w:iCs/>
          <w:sz w:val="24"/>
          <w:szCs w:val="24"/>
        </w:rPr>
        <w:t xml:space="preserve">, Malhotra, Nanda, &amp; </w:t>
      </w:r>
      <w:proofErr w:type="spellStart"/>
      <w:r w:rsidR="00B102D8">
        <w:rPr>
          <w:rFonts w:ascii="New times roman" w:hAnsi="New times roman" w:cs="Times New Roman"/>
          <w:iCs/>
          <w:sz w:val="24"/>
          <w:szCs w:val="24"/>
        </w:rPr>
        <w:t>Mehra</w:t>
      </w:r>
      <w:proofErr w:type="spellEnd"/>
      <w:r w:rsidR="00B102D8">
        <w:rPr>
          <w:rFonts w:ascii="New times roman" w:hAnsi="New times roman" w:cs="Times New Roman"/>
          <w:iCs/>
          <w:sz w:val="24"/>
          <w:szCs w:val="24"/>
        </w:rPr>
        <w:t xml:space="preserve">, </w:t>
      </w:r>
      <w:r w:rsidR="00B102D8" w:rsidRPr="00583531">
        <w:rPr>
          <w:rFonts w:ascii="New times roman" w:hAnsi="New times roman" w:cs="Times New Roman"/>
          <w:iCs/>
          <w:sz w:val="24"/>
          <w:szCs w:val="24"/>
        </w:rPr>
        <w:t>2017</w:t>
      </w:r>
      <w:r w:rsidRPr="00583531">
        <w:rPr>
          <w:rFonts w:ascii="New times roman" w:hAnsi="New times roman" w:cs="Times New Roman"/>
          <w:iCs/>
          <w:sz w:val="24"/>
          <w:szCs w:val="24"/>
        </w:rPr>
        <w:t>).</w:t>
      </w:r>
    </w:p>
    <w:p w14:paraId="77CD79A8" w14:textId="77777777" w:rsidR="005743F6" w:rsidRPr="00583531" w:rsidRDefault="005743F6" w:rsidP="000769CC">
      <w:pPr>
        <w:autoSpaceDE w:val="0"/>
        <w:autoSpaceDN w:val="0"/>
        <w:adjustRightInd w:val="0"/>
        <w:spacing w:after="0" w:line="480" w:lineRule="auto"/>
        <w:jc w:val="both"/>
        <w:rPr>
          <w:rFonts w:ascii="New times roman" w:hAnsi="New times roman" w:cs="Times New Roman"/>
          <w:iCs/>
          <w:sz w:val="24"/>
          <w:szCs w:val="24"/>
        </w:rPr>
      </w:pPr>
    </w:p>
    <w:p w14:paraId="20C10C5B" w14:textId="51FC0F72" w:rsidR="002338D3" w:rsidRPr="00B7543B" w:rsidRDefault="002338D3" w:rsidP="000769CC">
      <w:pPr>
        <w:autoSpaceDE w:val="0"/>
        <w:autoSpaceDN w:val="0"/>
        <w:adjustRightInd w:val="0"/>
        <w:spacing w:after="0" w:line="480" w:lineRule="auto"/>
        <w:jc w:val="both"/>
        <w:rPr>
          <w:rFonts w:ascii="New times roman" w:hAnsi="New times roman" w:cs="MyriadPro-Regular"/>
          <w:sz w:val="24"/>
          <w:szCs w:val="24"/>
        </w:rPr>
      </w:pPr>
      <w:r w:rsidRPr="00583531">
        <w:rPr>
          <w:rFonts w:ascii="New times roman" w:hAnsi="New times roman" w:cs="Times New Roman"/>
          <w:sz w:val="24"/>
          <w:szCs w:val="24"/>
        </w:rPr>
        <w:t>The evidence that gender equality, especially in education and employment, leads to economic growth</w:t>
      </w:r>
      <w:r w:rsidR="005743F6" w:rsidRPr="00583531">
        <w:rPr>
          <w:rFonts w:ascii="New times roman" w:hAnsi="New times roman" w:cs="Times New Roman"/>
          <w:sz w:val="24"/>
          <w:szCs w:val="24"/>
        </w:rPr>
        <w:t xml:space="preserve"> </w:t>
      </w:r>
      <w:r w:rsidRPr="00583531">
        <w:rPr>
          <w:rFonts w:ascii="New times roman" w:hAnsi="New times roman" w:cs="Times New Roman"/>
          <w:sz w:val="24"/>
          <w:szCs w:val="24"/>
        </w:rPr>
        <w:t>is more logical and vital than that economic growth</w:t>
      </w:r>
      <w:r w:rsidR="00B7543B">
        <w:rPr>
          <w:rFonts w:ascii="New times roman" w:hAnsi="New times roman" w:cs="Times New Roman"/>
          <w:sz w:val="24"/>
          <w:szCs w:val="24"/>
        </w:rPr>
        <w:t xml:space="preserve"> that</w:t>
      </w:r>
      <w:r w:rsidRPr="00583531">
        <w:rPr>
          <w:rFonts w:ascii="New times roman" w:hAnsi="New times roman" w:cs="Times New Roman"/>
          <w:sz w:val="24"/>
          <w:szCs w:val="24"/>
        </w:rPr>
        <w:t xml:space="preserve"> leads to gender equality in terms of health, prosperity and</w:t>
      </w:r>
      <w:r w:rsidR="005743F6" w:rsidRPr="00583531">
        <w:rPr>
          <w:rFonts w:ascii="New times roman" w:hAnsi="New times roman" w:cs="Times New Roman"/>
          <w:sz w:val="24"/>
          <w:szCs w:val="24"/>
        </w:rPr>
        <w:t xml:space="preserve"> </w:t>
      </w:r>
      <w:r w:rsidRPr="00583531">
        <w:rPr>
          <w:rFonts w:ascii="New times roman" w:hAnsi="New times roman" w:cs="Times New Roman"/>
          <w:sz w:val="24"/>
          <w:szCs w:val="24"/>
        </w:rPr>
        <w:t>rights. From a growth context, the progress in certain elements of gender equality will present a win-win</w:t>
      </w:r>
      <w:r w:rsidR="000769CC" w:rsidRPr="00583531">
        <w:rPr>
          <w:rFonts w:ascii="New times roman" w:hAnsi="New times roman" w:cs="Times New Roman"/>
          <w:sz w:val="24"/>
          <w:szCs w:val="24"/>
        </w:rPr>
        <w:t xml:space="preserve"> </w:t>
      </w:r>
      <w:r w:rsidRPr="00583531">
        <w:rPr>
          <w:rFonts w:ascii="New times roman" w:hAnsi="New times roman" w:cs="Times New Roman"/>
          <w:sz w:val="24"/>
          <w:szCs w:val="24"/>
        </w:rPr>
        <w:t>situation but from a gender equity view, there is uncertainty that growth will present critical elements of gender</w:t>
      </w:r>
      <w:r w:rsidR="005743F6" w:rsidRPr="00583531">
        <w:rPr>
          <w:rFonts w:ascii="New times roman" w:hAnsi="New times roman" w:cs="Times New Roman"/>
          <w:sz w:val="24"/>
          <w:szCs w:val="24"/>
        </w:rPr>
        <w:t xml:space="preserve"> </w:t>
      </w:r>
      <w:r w:rsidRPr="00583531">
        <w:rPr>
          <w:rFonts w:ascii="New times roman" w:hAnsi="New times roman" w:cs="Times New Roman"/>
          <w:sz w:val="24"/>
          <w:szCs w:val="24"/>
        </w:rPr>
        <w:t xml:space="preserve">equality </w:t>
      </w:r>
      <w:r w:rsidRPr="00583531">
        <w:rPr>
          <w:rFonts w:ascii="New times roman" w:hAnsi="New times roman" w:cs="Times New Roman"/>
          <w:iCs/>
          <w:sz w:val="24"/>
          <w:szCs w:val="24"/>
        </w:rPr>
        <w:t>(Kabeer,</w:t>
      </w:r>
      <w:r w:rsidR="00FB7EBC">
        <w:rPr>
          <w:rFonts w:ascii="New times roman" w:hAnsi="New times roman" w:cs="Times New Roman"/>
          <w:iCs/>
          <w:sz w:val="24"/>
          <w:szCs w:val="24"/>
        </w:rPr>
        <w:t xml:space="preserve"> </w:t>
      </w:r>
      <w:r w:rsidRPr="00583531">
        <w:rPr>
          <w:rFonts w:ascii="New times roman" w:hAnsi="New times roman" w:cs="Times New Roman"/>
          <w:iCs/>
          <w:sz w:val="24"/>
          <w:szCs w:val="24"/>
        </w:rPr>
        <w:t xml:space="preserve">&amp; </w:t>
      </w:r>
      <w:r w:rsidR="00B102D8" w:rsidRPr="00583531">
        <w:rPr>
          <w:rFonts w:ascii="New times roman" w:hAnsi="New times roman" w:cs="Times New Roman"/>
          <w:iCs/>
          <w:sz w:val="24"/>
          <w:szCs w:val="24"/>
        </w:rPr>
        <w:t>Natali, 2013</w:t>
      </w:r>
      <w:r w:rsidRPr="00583531">
        <w:rPr>
          <w:rFonts w:ascii="New times roman" w:hAnsi="New times roman" w:cs="Times New Roman"/>
          <w:iCs/>
          <w:sz w:val="24"/>
          <w:szCs w:val="24"/>
        </w:rPr>
        <w:t xml:space="preserve">). </w:t>
      </w:r>
      <w:r w:rsidR="00B7543B">
        <w:rPr>
          <w:rFonts w:ascii="New times roman" w:hAnsi="New times roman" w:cs="MyriadPro-Regular"/>
          <w:sz w:val="24"/>
          <w:szCs w:val="24"/>
        </w:rPr>
        <w:t>I</w:t>
      </w:r>
      <w:r w:rsidRPr="00B7543B">
        <w:rPr>
          <w:rFonts w:ascii="New times roman" w:hAnsi="New times roman" w:cs="MyriadPro-Regular"/>
          <w:sz w:val="24"/>
          <w:szCs w:val="24"/>
        </w:rPr>
        <w:t>nvesting in women is one of the most effective means of increasing</w:t>
      </w:r>
      <w:r w:rsidR="005743F6" w:rsidRPr="00B7543B">
        <w:rPr>
          <w:rFonts w:ascii="New times roman" w:hAnsi="New times roman" w:cs="MyriadPro-Regular"/>
          <w:sz w:val="24"/>
          <w:szCs w:val="24"/>
        </w:rPr>
        <w:t xml:space="preserve"> empowerment and equality.</w:t>
      </w:r>
    </w:p>
    <w:p w14:paraId="2903CF4F" w14:textId="77777777" w:rsidR="00D11515" w:rsidRPr="00583531" w:rsidRDefault="00D11515" w:rsidP="00D11515">
      <w:pPr>
        <w:autoSpaceDE w:val="0"/>
        <w:autoSpaceDN w:val="0"/>
        <w:adjustRightInd w:val="0"/>
        <w:spacing w:after="0" w:line="240" w:lineRule="auto"/>
        <w:jc w:val="both"/>
        <w:rPr>
          <w:rFonts w:ascii="New times roman" w:hAnsi="New times roman" w:cs="AdvPS7C2E"/>
          <w:sz w:val="24"/>
          <w:szCs w:val="24"/>
        </w:rPr>
      </w:pPr>
    </w:p>
    <w:p w14:paraId="1234D1C9" w14:textId="77777777" w:rsidR="00571479" w:rsidRPr="00583531" w:rsidRDefault="00F56F21" w:rsidP="00D56499">
      <w:pPr>
        <w:autoSpaceDE w:val="0"/>
        <w:autoSpaceDN w:val="0"/>
        <w:adjustRightInd w:val="0"/>
        <w:spacing w:after="0" w:line="480" w:lineRule="auto"/>
        <w:jc w:val="both"/>
        <w:rPr>
          <w:rFonts w:ascii="New times roman" w:hAnsi="New times roman" w:cs="Arial"/>
          <w:b/>
          <w:sz w:val="24"/>
          <w:szCs w:val="24"/>
        </w:rPr>
      </w:pPr>
      <w:r>
        <w:rPr>
          <w:rFonts w:ascii="New times roman" w:hAnsi="New times roman" w:cs="Arial"/>
          <w:b/>
          <w:sz w:val="24"/>
          <w:szCs w:val="24"/>
        </w:rPr>
        <w:t xml:space="preserve">2.3.2 </w:t>
      </w:r>
      <w:r w:rsidR="00A63AD2" w:rsidRPr="00583531">
        <w:rPr>
          <w:rFonts w:ascii="New times roman" w:hAnsi="New times roman" w:cs="Arial"/>
          <w:b/>
          <w:sz w:val="24"/>
          <w:szCs w:val="24"/>
        </w:rPr>
        <w:t>D</w:t>
      </w:r>
      <w:r w:rsidR="0092431B" w:rsidRPr="00583531">
        <w:rPr>
          <w:rFonts w:ascii="New times roman" w:hAnsi="New times roman" w:cs="Arial"/>
          <w:b/>
          <w:sz w:val="24"/>
          <w:szCs w:val="24"/>
        </w:rPr>
        <w:t>eterminants</w:t>
      </w:r>
      <w:r w:rsidR="00A63AD2" w:rsidRPr="00583531">
        <w:rPr>
          <w:rFonts w:ascii="New times roman" w:hAnsi="New times roman" w:cs="Arial"/>
          <w:b/>
          <w:sz w:val="24"/>
          <w:szCs w:val="24"/>
        </w:rPr>
        <w:t xml:space="preserve"> of E</w:t>
      </w:r>
      <w:r w:rsidR="00571479" w:rsidRPr="00583531">
        <w:rPr>
          <w:rFonts w:ascii="New times roman" w:hAnsi="New times roman" w:cs="Arial"/>
          <w:b/>
          <w:sz w:val="24"/>
          <w:szCs w:val="24"/>
        </w:rPr>
        <w:t xml:space="preserve">conomic </w:t>
      </w:r>
      <w:commentRangeStart w:id="70"/>
      <w:r w:rsidR="00A63AD2" w:rsidRPr="00583531">
        <w:rPr>
          <w:rFonts w:ascii="New times roman" w:hAnsi="New times roman" w:cs="Arial"/>
          <w:b/>
          <w:sz w:val="24"/>
          <w:szCs w:val="24"/>
        </w:rPr>
        <w:t>P</w:t>
      </w:r>
      <w:r w:rsidR="0092431B" w:rsidRPr="00583531">
        <w:rPr>
          <w:rFonts w:ascii="New times roman" w:hAnsi="New times roman" w:cs="Arial"/>
          <w:b/>
          <w:sz w:val="24"/>
          <w:szCs w:val="24"/>
        </w:rPr>
        <w:t>rosperity</w:t>
      </w:r>
      <w:commentRangeEnd w:id="70"/>
      <w:r w:rsidR="00F60549">
        <w:rPr>
          <w:rStyle w:val="CommentReference"/>
        </w:rPr>
        <w:commentReference w:id="70"/>
      </w:r>
      <w:r w:rsidR="00571479" w:rsidRPr="00583531">
        <w:rPr>
          <w:rFonts w:ascii="New times roman" w:hAnsi="New times roman" w:cs="Arial"/>
          <w:b/>
          <w:sz w:val="24"/>
          <w:szCs w:val="24"/>
        </w:rPr>
        <w:t xml:space="preserve"> </w:t>
      </w:r>
    </w:p>
    <w:p w14:paraId="0F60B575" w14:textId="49CFEFB3" w:rsidR="00957026" w:rsidRPr="00583531" w:rsidRDefault="00957026" w:rsidP="00957026">
      <w:pPr>
        <w:autoSpaceDE w:val="0"/>
        <w:autoSpaceDN w:val="0"/>
        <w:adjustRightInd w:val="0"/>
        <w:spacing w:after="0" w:line="480" w:lineRule="auto"/>
        <w:jc w:val="both"/>
        <w:rPr>
          <w:rFonts w:ascii="New times roman" w:hAnsi="New times roman" w:cs="Sabon LT Std"/>
          <w:color w:val="000000"/>
        </w:rPr>
      </w:pPr>
      <w:r w:rsidRPr="00583531">
        <w:rPr>
          <w:rFonts w:ascii="New times roman" w:hAnsi="New times roman"/>
          <w:sz w:val="24"/>
          <w:szCs w:val="24"/>
        </w:rPr>
        <w:t>Ultimately, a country’s success in empowering women will depend on a multi-faceted and responsive approach to its public policy management and implementation, including its macro-economic, financial and trade policies</w:t>
      </w:r>
      <w:r w:rsidR="0092431B" w:rsidRPr="00583531">
        <w:rPr>
          <w:rFonts w:ascii="New times roman" w:hAnsi="New times roman"/>
          <w:sz w:val="24"/>
          <w:szCs w:val="24"/>
        </w:rPr>
        <w:t xml:space="preserve"> (</w:t>
      </w:r>
      <w:r w:rsidR="0092431B" w:rsidRPr="00583531">
        <w:rPr>
          <w:rFonts w:ascii="New times roman" w:hAnsi="New times roman" w:cs="Sabon LT Std"/>
          <w:color w:val="000000"/>
          <w:sz w:val="24"/>
          <w:szCs w:val="24"/>
        </w:rPr>
        <w:t>Kumar &amp; Quisumbing,</w:t>
      </w:r>
      <w:r w:rsidR="00B102D8">
        <w:rPr>
          <w:rFonts w:ascii="New times roman" w:hAnsi="New times roman" w:cs="Sabon LT Std"/>
          <w:color w:val="000000"/>
          <w:sz w:val="24"/>
          <w:szCs w:val="24"/>
        </w:rPr>
        <w:t xml:space="preserve"> </w:t>
      </w:r>
      <w:r w:rsidR="0092431B" w:rsidRPr="00583531">
        <w:rPr>
          <w:rFonts w:ascii="New times roman" w:hAnsi="New times roman" w:cs="Sabon LT Std"/>
          <w:color w:val="000000"/>
          <w:sz w:val="24"/>
          <w:szCs w:val="24"/>
        </w:rPr>
        <w:t>2015)</w:t>
      </w:r>
      <w:r w:rsidR="0092431B" w:rsidRPr="00583531">
        <w:rPr>
          <w:rFonts w:ascii="New times roman" w:hAnsi="New times roman"/>
          <w:sz w:val="24"/>
          <w:szCs w:val="24"/>
        </w:rPr>
        <w:t>.</w:t>
      </w:r>
      <w:r w:rsidR="00A63AD2" w:rsidRPr="00583531">
        <w:rPr>
          <w:rFonts w:ascii="New times roman" w:hAnsi="New times roman"/>
          <w:sz w:val="24"/>
          <w:szCs w:val="24"/>
        </w:rPr>
        <w:t xml:space="preserve"> </w:t>
      </w:r>
      <w:r w:rsidR="00A63AD2" w:rsidRPr="00583531">
        <w:rPr>
          <w:rFonts w:ascii="New times roman" w:hAnsi="New times roman" w:cs="Sabon LT Std"/>
          <w:color w:val="000000"/>
        </w:rPr>
        <w:t xml:space="preserve">Past experience suggests that change is possible in the short </w:t>
      </w:r>
      <w:r w:rsidR="00FB7EBC" w:rsidRPr="00583531">
        <w:rPr>
          <w:rFonts w:ascii="New times roman" w:hAnsi="New times roman" w:cs="Sabon LT Std"/>
          <w:color w:val="000000"/>
        </w:rPr>
        <w:t>term</w:t>
      </w:r>
      <w:r w:rsidR="00FB7EBC">
        <w:rPr>
          <w:rFonts w:ascii="New times roman" w:hAnsi="New times roman" w:cs="Sabon LT Std"/>
          <w:color w:val="000000"/>
        </w:rPr>
        <w:t xml:space="preserve"> when</w:t>
      </w:r>
      <w:r w:rsidR="00B7543B">
        <w:rPr>
          <w:rFonts w:ascii="New times roman" w:hAnsi="New times roman" w:cs="Sabon LT Std"/>
          <w:color w:val="000000"/>
        </w:rPr>
        <w:t xml:space="preserve"> it is well mandated and supported</w:t>
      </w:r>
      <w:r w:rsidR="00A63AD2" w:rsidRPr="00583531">
        <w:rPr>
          <w:rFonts w:ascii="New times roman" w:hAnsi="New times roman" w:cs="Sabon LT Std"/>
          <w:color w:val="000000"/>
        </w:rPr>
        <w:t xml:space="preserve">. A good example is legislative change which is quickly </w:t>
      </w:r>
      <w:r w:rsidR="00FB7EBC" w:rsidRPr="00583531">
        <w:rPr>
          <w:rFonts w:ascii="New times roman" w:hAnsi="New times roman" w:cs="Sabon LT Std"/>
          <w:color w:val="000000"/>
        </w:rPr>
        <w:t>implemented.</w:t>
      </w:r>
      <w:r w:rsidR="00A63AD2" w:rsidRPr="00583531">
        <w:rPr>
          <w:rFonts w:ascii="New times roman" w:hAnsi="New times roman" w:cs="Sabon LT Std"/>
          <w:color w:val="000000"/>
        </w:rPr>
        <w:t xml:space="preserve"> In rural Ethiopia, revisions to the Family Code (in 2000) and to community-based land registration (since 2003) were shown in a 2009 survey to have mutually enforcing effects on women’s rights and welfare (Kumar and Quisumbing, 2014). In Nepal, gender norms meant that 12- or 13-year-old girls were traditionally forced to drop out of school and marry shortly afterwards. However, women’s participation in a literacy and legal education program in one village led them to </w:t>
      </w:r>
      <w:r w:rsidR="00FB7EBC" w:rsidRPr="00583531">
        <w:rPr>
          <w:rFonts w:ascii="New times roman" w:hAnsi="New times roman" w:cs="Sabon LT Std"/>
          <w:color w:val="000000"/>
        </w:rPr>
        <w:t>recognize</w:t>
      </w:r>
      <w:r w:rsidR="00A63AD2" w:rsidRPr="00583531">
        <w:rPr>
          <w:rFonts w:ascii="New times roman" w:hAnsi="New times roman" w:cs="Sabon LT Std"/>
          <w:color w:val="000000"/>
        </w:rPr>
        <w:t xml:space="preserve"> this as an injustice and to </w:t>
      </w:r>
      <w:r w:rsidR="00FB7EBC" w:rsidRPr="00583531">
        <w:rPr>
          <w:rFonts w:ascii="New times roman" w:hAnsi="New times roman" w:cs="Sabon LT Std"/>
          <w:color w:val="000000"/>
        </w:rPr>
        <w:t>organize</w:t>
      </w:r>
      <w:r w:rsidR="00A63AD2" w:rsidRPr="00583531">
        <w:rPr>
          <w:rFonts w:ascii="New times roman" w:hAnsi="New times roman" w:cs="Sabon LT Std"/>
          <w:color w:val="000000"/>
        </w:rPr>
        <w:t xml:space="preserve"> collectively to break the cycle of discriminatory gender norms. Five years later girls in the village continue their education and do not marry before 16 (</w:t>
      </w:r>
      <w:proofErr w:type="spellStart"/>
      <w:r w:rsidR="00A63AD2" w:rsidRPr="00583531">
        <w:rPr>
          <w:rFonts w:ascii="New times roman" w:hAnsi="New times roman" w:cs="Sabon LT Std"/>
          <w:color w:val="000000"/>
        </w:rPr>
        <w:t>Mayoux</w:t>
      </w:r>
      <w:proofErr w:type="spellEnd"/>
      <w:r w:rsidR="00A63AD2" w:rsidRPr="00583531">
        <w:rPr>
          <w:rFonts w:ascii="New times roman" w:hAnsi="New times roman" w:cs="Sabon LT Std"/>
          <w:color w:val="000000"/>
        </w:rPr>
        <w:t>, 2014</w:t>
      </w:r>
      <w:r w:rsidR="0036592A" w:rsidRPr="00583531">
        <w:rPr>
          <w:rFonts w:ascii="New times roman" w:hAnsi="New times roman" w:cs="Sabon LT Std"/>
          <w:color w:val="000000"/>
        </w:rPr>
        <w:t>).</w:t>
      </w:r>
    </w:p>
    <w:p w14:paraId="0C1E0E24" w14:textId="77777777" w:rsidR="005743F6" w:rsidRPr="00583531" w:rsidRDefault="005743F6" w:rsidP="00957026">
      <w:pPr>
        <w:autoSpaceDE w:val="0"/>
        <w:autoSpaceDN w:val="0"/>
        <w:adjustRightInd w:val="0"/>
        <w:spacing w:after="0" w:line="480" w:lineRule="auto"/>
        <w:jc w:val="both"/>
        <w:rPr>
          <w:rFonts w:ascii="New times roman" w:hAnsi="New times roman"/>
          <w:sz w:val="24"/>
          <w:szCs w:val="24"/>
        </w:rPr>
      </w:pPr>
    </w:p>
    <w:p w14:paraId="78113D3D" w14:textId="5CBEF46F" w:rsidR="00BD2483" w:rsidRDefault="005743F6" w:rsidP="00727B61">
      <w:pPr>
        <w:autoSpaceDE w:val="0"/>
        <w:autoSpaceDN w:val="0"/>
        <w:adjustRightInd w:val="0"/>
        <w:spacing w:after="0" w:line="480" w:lineRule="auto"/>
        <w:jc w:val="both"/>
        <w:rPr>
          <w:rFonts w:ascii="New times roman" w:hAnsi="New times roman" w:cs="Sabon LT Std"/>
          <w:color w:val="000000"/>
          <w:sz w:val="24"/>
          <w:szCs w:val="24"/>
        </w:rPr>
      </w:pPr>
      <w:r w:rsidRPr="00583531">
        <w:rPr>
          <w:rFonts w:ascii="New times roman" w:hAnsi="New times roman" w:cs="Sabon LT Std"/>
          <w:color w:val="000000"/>
          <w:sz w:val="24"/>
          <w:szCs w:val="24"/>
        </w:rPr>
        <w:lastRenderedPageBreak/>
        <w:t>T</w:t>
      </w:r>
      <w:r w:rsidR="00BD2483" w:rsidRPr="00583531">
        <w:rPr>
          <w:rFonts w:ascii="New times roman" w:hAnsi="New times roman" w:cs="Sabon LT Std"/>
          <w:color w:val="000000"/>
          <w:sz w:val="24"/>
          <w:szCs w:val="24"/>
        </w:rPr>
        <w:t xml:space="preserve">he legal and constitutional protection of women’s rights remains an important political resource in women’s empowerment. The redefinition of the </w:t>
      </w:r>
      <w:r w:rsidR="00BD2483" w:rsidRPr="00583531">
        <w:rPr>
          <w:rFonts w:ascii="New times roman" w:hAnsi="New times roman" w:cs="Sabon LT Std"/>
          <w:i/>
          <w:iCs/>
          <w:color w:val="000000"/>
          <w:sz w:val="24"/>
          <w:szCs w:val="24"/>
        </w:rPr>
        <w:t xml:space="preserve">de jure </w:t>
      </w:r>
      <w:r w:rsidR="00BD2483" w:rsidRPr="00583531">
        <w:rPr>
          <w:rFonts w:ascii="New times roman" w:hAnsi="New times roman" w:cs="Sabon LT Std"/>
          <w:color w:val="000000"/>
          <w:sz w:val="24"/>
          <w:szCs w:val="24"/>
        </w:rPr>
        <w:t xml:space="preserve">terms of the political settlement provides new openings for women and their allies to win incremental gains that can, over time, give substance to formal access to resources and bring about </w:t>
      </w:r>
      <w:r w:rsidR="00BD2483" w:rsidRPr="00583531">
        <w:rPr>
          <w:rFonts w:ascii="New times roman" w:hAnsi="New times roman" w:cs="Sabon LT Std"/>
          <w:i/>
          <w:iCs/>
          <w:color w:val="000000"/>
          <w:sz w:val="24"/>
          <w:szCs w:val="24"/>
        </w:rPr>
        <w:t xml:space="preserve">de facto </w:t>
      </w:r>
      <w:r w:rsidR="00BD2483" w:rsidRPr="00583531">
        <w:rPr>
          <w:rFonts w:ascii="New times roman" w:hAnsi="New times roman" w:cs="Sabon LT Std"/>
          <w:color w:val="000000"/>
          <w:sz w:val="24"/>
          <w:szCs w:val="24"/>
        </w:rPr>
        <w:t>changes in power relations over the longer term (UN Women, 201</w:t>
      </w:r>
      <w:r w:rsidRPr="00583531">
        <w:rPr>
          <w:rFonts w:ascii="New times roman" w:hAnsi="New times roman" w:cs="Sabon LT Std"/>
          <w:color w:val="000000"/>
          <w:sz w:val="24"/>
          <w:szCs w:val="24"/>
        </w:rPr>
        <w:t>7</w:t>
      </w:r>
      <w:r w:rsidR="00BD2483" w:rsidRPr="00583531">
        <w:rPr>
          <w:rFonts w:ascii="New times roman" w:hAnsi="New times roman" w:cs="Sabon LT Std"/>
          <w:color w:val="000000"/>
          <w:sz w:val="24"/>
          <w:szCs w:val="24"/>
        </w:rPr>
        <w:t>). Women’s improved access to education, health care and employment or livelihoods are frequently found to facilitate women’s empowerment (Pathways, 2011).</w:t>
      </w:r>
      <w:r w:rsidRPr="00583531">
        <w:rPr>
          <w:rFonts w:ascii="New times roman" w:hAnsi="New times roman" w:cs="Sabon LT Std"/>
          <w:color w:val="000000"/>
          <w:sz w:val="24"/>
          <w:szCs w:val="24"/>
        </w:rPr>
        <w:t xml:space="preserve"> </w:t>
      </w:r>
      <w:r w:rsidR="00BD2483" w:rsidRPr="00583531">
        <w:rPr>
          <w:rFonts w:ascii="New times roman" w:hAnsi="New times roman" w:cs="Sabon LT Std"/>
          <w:color w:val="000000"/>
          <w:sz w:val="24"/>
          <w:szCs w:val="24"/>
        </w:rPr>
        <w:t>For instance, there is evidence to support the claim that education facilitates changes in cognitive ability and that this, in turn, supports women and girls’ critical awareness and their ability to question and reflect on their lives (Kabeer, 201</w:t>
      </w:r>
      <w:r w:rsidRPr="00583531">
        <w:rPr>
          <w:rFonts w:ascii="New times roman" w:hAnsi="New times roman" w:cs="Sabon LT Std"/>
          <w:color w:val="000000"/>
          <w:sz w:val="24"/>
          <w:szCs w:val="24"/>
        </w:rPr>
        <w:t>4</w:t>
      </w:r>
      <w:r w:rsidR="00BD2483" w:rsidRPr="00583531">
        <w:rPr>
          <w:rFonts w:ascii="New times roman" w:hAnsi="New times roman" w:cs="Sabon LT Std"/>
          <w:color w:val="000000"/>
          <w:sz w:val="24"/>
          <w:szCs w:val="24"/>
        </w:rPr>
        <w:t xml:space="preserve">). Compared with their less educated peers, educated women are likely to participate in a wider range of decision-making processes, at the household level and in the community, and to deal more with the outside world, including engaging with public officials and service providers </w:t>
      </w:r>
      <w:r w:rsidR="00FB7EBC" w:rsidRPr="00583531">
        <w:rPr>
          <w:rFonts w:ascii="New times roman" w:hAnsi="New times roman" w:cs="Sabon LT Std"/>
          <w:color w:val="000000"/>
          <w:sz w:val="24"/>
          <w:szCs w:val="24"/>
        </w:rPr>
        <w:t>(World</w:t>
      </w:r>
      <w:r w:rsidRPr="00583531">
        <w:rPr>
          <w:rFonts w:ascii="New times roman" w:hAnsi="New times roman" w:cs="Sabon LT Std"/>
          <w:color w:val="000000"/>
          <w:sz w:val="24"/>
          <w:szCs w:val="24"/>
        </w:rPr>
        <w:t xml:space="preserve"> Bank 2017</w:t>
      </w:r>
      <w:r w:rsidR="00BD2483" w:rsidRPr="00583531">
        <w:rPr>
          <w:rFonts w:ascii="New times roman" w:hAnsi="New times roman" w:cs="Sabon LT Std"/>
          <w:color w:val="000000"/>
          <w:sz w:val="24"/>
          <w:szCs w:val="24"/>
        </w:rPr>
        <w:t>).</w:t>
      </w:r>
    </w:p>
    <w:p w14:paraId="486735E9" w14:textId="77777777" w:rsidR="00B7543B" w:rsidRPr="00583531" w:rsidRDefault="00B7543B" w:rsidP="00727B61">
      <w:pPr>
        <w:autoSpaceDE w:val="0"/>
        <w:autoSpaceDN w:val="0"/>
        <w:adjustRightInd w:val="0"/>
        <w:spacing w:after="0" w:line="480" w:lineRule="auto"/>
        <w:jc w:val="both"/>
        <w:rPr>
          <w:rFonts w:ascii="New times roman" w:hAnsi="New times roman" w:cs="Sabon LT Std"/>
          <w:color w:val="000000"/>
          <w:sz w:val="24"/>
          <w:szCs w:val="24"/>
        </w:rPr>
      </w:pPr>
    </w:p>
    <w:p w14:paraId="3A8C0316" w14:textId="0D6DBC01" w:rsidR="00BD2483" w:rsidRPr="00583531" w:rsidRDefault="00BD2483" w:rsidP="00727B61">
      <w:pPr>
        <w:pStyle w:val="Pa10"/>
        <w:spacing w:line="480" w:lineRule="auto"/>
        <w:jc w:val="both"/>
        <w:rPr>
          <w:rFonts w:ascii="New times roman" w:hAnsi="New times roman" w:cs="Sabon LT Std"/>
          <w:color w:val="000000"/>
        </w:rPr>
      </w:pPr>
      <w:r w:rsidRPr="00583531">
        <w:rPr>
          <w:rFonts w:ascii="New times roman" w:hAnsi="New times roman" w:cs="Sabon LT Std"/>
          <w:color w:val="000000"/>
        </w:rPr>
        <w:t xml:space="preserve">Access to assets, livelihoods and employment covers a broad range of </w:t>
      </w:r>
      <w:r w:rsidR="00B7543B">
        <w:rPr>
          <w:rFonts w:ascii="New times roman" w:hAnsi="New times roman" w:cs="Sabon LT Std"/>
          <w:color w:val="000000"/>
        </w:rPr>
        <w:t>women’s empowerment</w:t>
      </w:r>
      <w:r w:rsidRPr="00583531">
        <w:rPr>
          <w:rFonts w:ascii="New times roman" w:hAnsi="New times roman" w:cs="Sabon LT Std"/>
          <w:color w:val="000000"/>
        </w:rPr>
        <w:t xml:space="preserve">. Women’s capacity to engage in, and benefit from, economic activities can </w:t>
      </w:r>
      <w:r w:rsidR="00FB7EBC" w:rsidRPr="00583531">
        <w:rPr>
          <w:rFonts w:ascii="New times roman" w:hAnsi="New times roman" w:cs="Sabon LT Std"/>
          <w:color w:val="000000"/>
        </w:rPr>
        <w:t>spur change</w:t>
      </w:r>
      <w:r w:rsidRPr="00583531">
        <w:rPr>
          <w:rFonts w:ascii="New times roman" w:hAnsi="New times roman" w:cs="Sabon LT Std"/>
          <w:color w:val="000000"/>
        </w:rPr>
        <w:t xml:space="preserve">. This can be empowering, for instance, by providing women with resources under their direct control and/or with a legitimate reason to interact with others outside the family. It can also enable women to renegotiate the balance of power within their family </w:t>
      </w:r>
      <w:r w:rsidR="00B7543B">
        <w:rPr>
          <w:rFonts w:ascii="New times roman" w:hAnsi="New times roman" w:cs="Sabon LT Std"/>
          <w:color w:val="000000"/>
        </w:rPr>
        <w:t>including the conjugal contract</w:t>
      </w:r>
      <w:r w:rsidRPr="00583531">
        <w:rPr>
          <w:rFonts w:ascii="New times roman" w:hAnsi="New times roman" w:cs="Sabon LT Std"/>
          <w:color w:val="000000"/>
        </w:rPr>
        <w:t xml:space="preserve"> and to change their self-worth and capabilities. Some studies have established a correlation between the long-term reduction in domestic violence and an increase in women’s assets (</w:t>
      </w:r>
      <w:r w:rsidR="005A36E3" w:rsidRPr="00583531">
        <w:rPr>
          <w:rFonts w:ascii="New times roman" w:hAnsi="New times roman" w:cs="Sabon LT Std"/>
          <w:color w:val="000000"/>
        </w:rPr>
        <w:t>Marcus, &amp; Harper</w:t>
      </w:r>
      <w:proofErr w:type="gramStart"/>
      <w:r w:rsidR="005A36E3" w:rsidRPr="00583531">
        <w:rPr>
          <w:rFonts w:ascii="New times roman" w:hAnsi="New times roman" w:cs="Sabon LT Std"/>
          <w:color w:val="000000"/>
        </w:rPr>
        <w:t>, ,</w:t>
      </w:r>
      <w:proofErr w:type="gramEnd"/>
      <w:r w:rsidR="005A36E3" w:rsidRPr="00583531">
        <w:rPr>
          <w:rFonts w:ascii="New times roman" w:hAnsi="New times roman" w:cs="Sabon LT Std"/>
          <w:color w:val="000000"/>
        </w:rPr>
        <w:t xml:space="preserve"> </w:t>
      </w:r>
      <w:r w:rsidR="00583531">
        <w:rPr>
          <w:rFonts w:ascii="New times roman" w:hAnsi="New times roman" w:cs="Sabon LT Std"/>
          <w:color w:val="000000"/>
        </w:rPr>
        <w:t>2014</w:t>
      </w:r>
      <w:r w:rsidR="005743F6" w:rsidRPr="00583531">
        <w:rPr>
          <w:rFonts w:ascii="New times roman" w:hAnsi="New times roman" w:cs="Sabon LT Std"/>
          <w:color w:val="000000"/>
        </w:rPr>
        <w:t>; UN Women, 2017</w:t>
      </w:r>
      <w:r w:rsidRPr="00583531">
        <w:rPr>
          <w:rFonts w:ascii="New times roman" w:hAnsi="New times roman" w:cs="Sabon LT Std"/>
          <w:color w:val="000000"/>
        </w:rPr>
        <w:t xml:space="preserve">). </w:t>
      </w:r>
    </w:p>
    <w:p w14:paraId="285F3BDC" w14:textId="77777777" w:rsidR="005743F6" w:rsidRPr="00583531" w:rsidRDefault="005743F6" w:rsidP="00727B61">
      <w:pPr>
        <w:pStyle w:val="Default"/>
        <w:jc w:val="both"/>
        <w:rPr>
          <w:rFonts w:ascii="New times roman" w:hAnsi="New times roman"/>
        </w:rPr>
      </w:pPr>
    </w:p>
    <w:p w14:paraId="68882ABB" w14:textId="1DB6902A" w:rsidR="00BD2483" w:rsidRPr="00583531" w:rsidRDefault="00BD2483" w:rsidP="00BD2483">
      <w:pPr>
        <w:autoSpaceDE w:val="0"/>
        <w:autoSpaceDN w:val="0"/>
        <w:adjustRightInd w:val="0"/>
        <w:spacing w:after="0" w:line="480" w:lineRule="auto"/>
        <w:jc w:val="both"/>
        <w:rPr>
          <w:rFonts w:ascii="New times roman" w:hAnsi="New times roman" w:cs="Sabon LT Std"/>
          <w:color w:val="000000"/>
          <w:sz w:val="24"/>
          <w:szCs w:val="24"/>
        </w:rPr>
      </w:pPr>
      <w:r w:rsidRPr="00583531">
        <w:rPr>
          <w:rFonts w:ascii="New times roman" w:hAnsi="New times roman" w:cs="Sabon LT Std"/>
          <w:color w:val="000000"/>
          <w:sz w:val="24"/>
          <w:szCs w:val="24"/>
        </w:rPr>
        <w:t xml:space="preserve">Empirical studies also show that microcredit </w:t>
      </w:r>
      <w:r w:rsidR="00FB7EBC" w:rsidRPr="00583531">
        <w:rPr>
          <w:rFonts w:ascii="New times roman" w:hAnsi="New times roman" w:cs="Sabon LT Std"/>
          <w:color w:val="000000"/>
          <w:sz w:val="24"/>
          <w:szCs w:val="24"/>
        </w:rPr>
        <w:t>programs empower</w:t>
      </w:r>
      <w:r w:rsidRPr="00583531">
        <w:rPr>
          <w:rFonts w:ascii="New times roman" w:hAnsi="New times roman" w:cs="Sabon LT Std"/>
          <w:color w:val="000000"/>
          <w:sz w:val="24"/>
          <w:szCs w:val="24"/>
        </w:rPr>
        <w:t xml:space="preserve"> women. Loans appear to have been especially effective when they have helped women to consolidate existing income-generating </w:t>
      </w:r>
      <w:r w:rsidRPr="00583531">
        <w:rPr>
          <w:rFonts w:ascii="New times roman" w:hAnsi="New times roman" w:cs="Sabon LT Std"/>
          <w:color w:val="000000"/>
          <w:sz w:val="24"/>
          <w:szCs w:val="24"/>
        </w:rPr>
        <w:lastRenderedPageBreak/>
        <w:t xml:space="preserve">activities. Moreover, long-term membership of microfinance </w:t>
      </w:r>
      <w:r w:rsidR="00FB7EBC" w:rsidRPr="00583531">
        <w:rPr>
          <w:rFonts w:ascii="New times roman" w:hAnsi="New times roman" w:cs="Sabon LT Std"/>
          <w:color w:val="000000"/>
          <w:sz w:val="24"/>
          <w:szCs w:val="24"/>
        </w:rPr>
        <w:t>organizations</w:t>
      </w:r>
      <w:r w:rsidRPr="00583531">
        <w:rPr>
          <w:rFonts w:ascii="New times roman" w:hAnsi="New times roman" w:cs="Sabon LT Std"/>
          <w:color w:val="000000"/>
          <w:sz w:val="24"/>
          <w:szCs w:val="24"/>
        </w:rPr>
        <w:t xml:space="preserve"> seems to result in improved access to other resources and greater likelihood of political participation (</w:t>
      </w:r>
      <w:proofErr w:type="spellStart"/>
      <w:r w:rsidRPr="00583531">
        <w:rPr>
          <w:rFonts w:ascii="New times roman" w:hAnsi="New times roman" w:cs="Sabon LT Std"/>
          <w:color w:val="000000"/>
          <w:sz w:val="24"/>
          <w:szCs w:val="24"/>
        </w:rPr>
        <w:t>Schuher</w:t>
      </w:r>
      <w:proofErr w:type="spellEnd"/>
      <w:r w:rsidRPr="00583531">
        <w:rPr>
          <w:rFonts w:ascii="New times roman" w:hAnsi="New times roman" w:cs="Sabon LT Std"/>
          <w:color w:val="000000"/>
          <w:sz w:val="24"/>
          <w:szCs w:val="24"/>
        </w:rPr>
        <w:t xml:space="preserve"> et al., </w:t>
      </w:r>
      <w:r w:rsidR="00C94FFB" w:rsidRPr="00583531">
        <w:rPr>
          <w:rFonts w:ascii="New times roman" w:hAnsi="New times roman" w:cs="Sabon LT Std"/>
          <w:color w:val="000000"/>
          <w:sz w:val="24"/>
          <w:szCs w:val="24"/>
        </w:rPr>
        <w:t>201</w:t>
      </w:r>
      <w:r w:rsidRPr="00583531">
        <w:rPr>
          <w:rFonts w:ascii="New times roman" w:hAnsi="New times roman" w:cs="Sabon LT Std"/>
          <w:color w:val="000000"/>
          <w:sz w:val="24"/>
          <w:szCs w:val="24"/>
        </w:rPr>
        <w:t xml:space="preserve">6; </w:t>
      </w:r>
      <w:r w:rsidR="00C94FFB" w:rsidRPr="00583531">
        <w:rPr>
          <w:rFonts w:ascii="New times roman" w:hAnsi="New times roman" w:cs="Sabon LT Std"/>
          <w:color w:val="000000"/>
          <w:sz w:val="24"/>
          <w:szCs w:val="24"/>
        </w:rPr>
        <w:t>Natali 2016</w:t>
      </w:r>
      <w:r w:rsidRPr="00583531">
        <w:rPr>
          <w:rFonts w:ascii="New times roman" w:hAnsi="New times roman" w:cs="Sabon LT Std"/>
          <w:color w:val="000000"/>
          <w:sz w:val="24"/>
          <w:szCs w:val="24"/>
        </w:rPr>
        <w:t xml:space="preserve">). Evidence also shows that access to the </w:t>
      </w:r>
      <w:r w:rsidR="00FB7EBC" w:rsidRPr="00583531">
        <w:rPr>
          <w:rFonts w:ascii="New times roman" w:hAnsi="New times roman" w:cs="Sabon LT Std"/>
          <w:color w:val="000000"/>
          <w:sz w:val="24"/>
          <w:szCs w:val="24"/>
        </w:rPr>
        <w:t>labor</w:t>
      </w:r>
      <w:r w:rsidRPr="00583531">
        <w:rPr>
          <w:rFonts w:ascii="New times roman" w:hAnsi="New times roman" w:cs="Sabon LT Std"/>
          <w:color w:val="000000"/>
          <w:sz w:val="24"/>
          <w:szCs w:val="24"/>
        </w:rPr>
        <w:t xml:space="preserve"> market can increase women’s capacity to take autonomous decisions in the household, and also to have wider social and political engagement and be involved in collective action. Access to land and property ownership correlates with the capacity for autonomy in decision-making and improved wellbeing (</w:t>
      </w:r>
      <w:proofErr w:type="spellStart"/>
      <w:r w:rsidR="00C94FFB" w:rsidRPr="00583531">
        <w:rPr>
          <w:rFonts w:ascii="New times roman" w:hAnsi="New times roman" w:cs="Sabon LT Std"/>
          <w:color w:val="000000"/>
          <w:sz w:val="24"/>
          <w:szCs w:val="24"/>
        </w:rPr>
        <w:t>Batliwala</w:t>
      </w:r>
      <w:proofErr w:type="spellEnd"/>
      <w:r w:rsidR="00C94FFB" w:rsidRPr="00583531">
        <w:rPr>
          <w:rFonts w:ascii="New times roman" w:hAnsi="New times roman" w:cs="Sabon LT Std"/>
          <w:color w:val="000000"/>
          <w:sz w:val="24"/>
          <w:szCs w:val="24"/>
        </w:rPr>
        <w:t xml:space="preserve">, </w:t>
      </w:r>
      <w:r w:rsidR="00422259" w:rsidRPr="00583531">
        <w:rPr>
          <w:rFonts w:ascii="New times roman" w:hAnsi="New times roman" w:cs="Sabon LT Std"/>
          <w:color w:val="000000"/>
          <w:sz w:val="24"/>
          <w:szCs w:val="24"/>
        </w:rPr>
        <w:t>2014)</w:t>
      </w:r>
      <w:r w:rsidRPr="00583531">
        <w:rPr>
          <w:rFonts w:ascii="New times roman" w:hAnsi="New times roman" w:cs="Sabon LT Std"/>
          <w:color w:val="000000"/>
          <w:sz w:val="24"/>
          <w:szCs w:val="24"/>
        </w:rPr>
        <w:t>. In addition, changes in the law and normative frameworks to enable women to inherit assets can be an important means to enhance women’s access to property (Cooper and Bird, 2012).</w:t>
      </w:r>
    </w:p>
    <w:p w14:paraId="4ADC3088" w14:textId="77777777" w:rsidR="002338D3" w:rsidRPr="00583531" w:rsidRDefault="002338D3" w:rsidP="00140FDA">
      <w:pPr>
        <w:autoSpaceDE w:val="0"/>
        <w:autoSpaceDN w:val="0"/>
        <w:adjustRightInd w:val="0"/>
        <w:spacing w:after="0" w:line="480" w:lineRule="auto"/>
        <w:jc w:val="both"/>
        <w:rPr>
          <w:rFonts w:ascii="New times roman" w:hAnsi="New times roman" w:cs="MyriadPro-Regular"/>
          <w:sz w:val="24"/>
          <w:szCs w:val="24"/>
        </w:rPr>
      </w:pPr>
    </w:p>
    <w:p w14:paraId="7C3EC11F" w14:textId="22FC5C5C" w:rsidR="00957026" w:rsidRPr="00583531" w:rsidRDefault="00957026" w:rsidP="00727B61">
      <w:pPr>
        <w:autoSpaceDE w:val="0"/>
        <w:autoSpaceDN w:val="0"/>
        <w:adjustRightInd w:val="0"/>
        <w:spacing w:after="0" w:line="480" w:lineRule="auto"/>
        <w:jc w:val="both"/>
        <w:rPr>
          <w:rFonts w:ascii="New times roman" w:hAnsi="New times roman" w:cs="Calibri"/>
          <w:color w:val="000000"/>
          <w:sz w:val="24"/>
          <w:szCs w:val="24"/>
        </w:rPr>
      </w:pPr>
      <w:r w:rsidRPr="00583531">
        <w:rPr>
          <w:rFonts w:ascii="New times roman" w:hAnsi="New times roman" w:cs="Calibri"/>
          <w:bCs/>
          <w:color w:val="000000"/>
          <w:sz w:val="24"/>
          <w:szCs w:val="24"/>
        </w:rPr>
        <w:t>Education and training</w:t>
      </w:r>
      <w:r w:rsidR="00B7543B">
        <w:rPr>
          <w:rFonts w:ascii="New times roman" w:hAnsi="New times roman" w:cs="Calibri"/>
          <w:bCs/>
          <w:color w:val="000000"/>
          <w:sz w:val="24"/>
          <w:szCs w:val="24"/>
        </w:rPr>
        <w:t xml:space="preserve"> </w:t>
      </w:r>
      <w:r w:rsidR="00FB7EBC">
        <w:rPr>
          <w:rFonts w:ascii="New times roman" w:hAnsi="New times roman" w:cs="Calibri"/>
          <w:bCs/>
          <w:color w:val="000000"/>
          <w:sz w:val="24"/>
          <w:szCs w:val="24"/>
        </w:rPr>
        <w:t>are</w:t>
      </w:r>
      <w:r w:rsidR="00B7543B">
        <w:rPr>
          <w:rFonts w:ascii="New times roman" w:hAnsi="New times roman" w:cs="Calibri"/>
          <w:bCs/>
          <w:color w:val="000000"/>
          <w:sz w:val="24"/>
          <w:szCs w:val="24"/>
        </w:rPr>
        <w:t xml:space="preserve"> key determinant</w:t>
      </w:r>
      <w:r w:rsidR="00FB7EBC">
        <w:rPr>
          <w:rFonts w:ascii="New times roman" w:hAnsi="New times roman" w:cs="Calibri"/>
          <w:bCs/>
          <w:color w:val="000000"/>
          <w:sz w:val="24"/>
          <w:szCs w:val="24"/>
        </w:rPr>
        <w:t>s</w:t>
      </w:r>
      <w:r w:rsidR="00B7543B">
        <w:rPr>
          <w:rFonts w:ascii="New times roman" w:hAnsi="New times roman" w:cs="Calibri"/>
          <w:bCs/>
          <w:color w:val="000000"/>
          <w:sz w:val="24"/>
          <w:szCs w:val="24"/>
        </w:rPr>
        <w:t xml:space="preserve"> to empowerment. </w:t>
      </w:r>
      <w:r w:rsidRPr="00583531">
        <w:rPr>
          <w:rFonts w:ascii="New times roman" w:hAnsi="New times roman" w:cs="Calibri"/>
          <w:color w:val="000000"/>
          <w:sz w:val="24"/>
          <w:szCs w:val="24"/>
        </w:rPr>
        <w:t xml:space="preserve"> Educating girls is one of the most powerful tools for women’s empowerment. Education provides women with the knowledge, skills and self-confidence they need to seek out economic opportunities. Well-designed vocational training leads to better paid work, and does not concentrate women in low-wage and low-skill work or reinforce occupational segregation between women and men</w:t>
      </w:r>
      <w:r w:rsidR="00C94FFB" w:rsidRPr="00583531">
        <w:rPr>
          <w:rFonts w:ascii="New times roman" w:hAnsi="New times roman" w:cs="Calibri"/>
          <w:color w:val="000000"/>
          <w:sz w:val="24"/>
          <w:szCs w:val="24"/>
        </w:rPr>
        <w:t xml:space="preserve"> </w:t>
      </w:r>
      <w:r w:rsidR="00FB7EBC" w:rsidRPr="00583531">
        <w:rPr>
          <w:rFonts w:ascii="New times roman" w:hAnsi="New times roman" w:cs="Calibri"/>
          <w:color w:val="000000"/>
          <w:sz w:val="24"/>
          <w:szCs w:val="24"/>
        </w:rPr>
        <w:t>(</w:t>
      </w:r>
      <w:r w:rsidR="00B102D8" w:rsidRPr="00583531">
        <w:rPr>
          <w:rFonts w:ascii="New times roman" w:hAnsi="New times roman" w:cs="Sabon LT Std"/>
          <w:color w:val="000000"/>
          <w:sz w:val="24"/>
          <w:szCs w:val="24"/>
        </w:rPr>
        <w:t>Nicolai, Hine</w:t>
      </w:r>
      <w:r w:rsidR="00C94FFB" w:rsidRPr="00583531">
        <w:rPr>
          <w:rFonts w:ascii="New times roman" w:hAnsi="New times roman" w:cs="Sabon LT Std"/>
          <w:color w:val="000000"/>
          <w:sz w:val="24"/>
          <w:szCs w:val="24"/>
        </w:rPr>
        <w:t xml:space="preserve"> &amp;</w:t>
      </w:r>
      <w:r w:rsidR="009263E2" w:rsidRPr="00583531">
        <w:rPr>
          <w:rFonts w:ascii="New times roman" w:hAnsi="New times roman" w:cs="Sabon LT Std"/>
          <w:color w:val="000000"/>
          <w:sz w:val="24"/>
          <w:szCs w:val="24"/>
        </w:rPr>
        <w:t xml:space="preserve"> Wales, 2015)</w:t>
      </w:r>
      <w:r w:rsidR="00C94FFB" w:rsidRPr="00583531">
        <w:rPr>
          <w:rFonts w:ascii="New times roman" w:hAnsi="New times roman" w:cs="Sabon LT Std"/>
          <w:color w:val="000000"/>
          <w:sz w:val="24"/>
          <w:szCs w:val="24"/>
        </w:rPr>
        <w:t>.</w:t>
      </w:r>
      <w:r w:rsidR="00B7543B">
        <w:rPr>
          <w:rFonts w:ascii="New times roman" w:hAnsi="New times roman" w:cs="Sabon LT Std"/>
          <w:color w:val="000000"/>
          <w:sz w:val="24"/>
          <w:szCs w:val="24"/>
        </w:rPr>
        <w:t xml:space="preserve"> </w:t>
      </w:r>
      <w:r w:rsidR="009263E2" w:rsidRPr="00583531">
        <w:rPr>
          <w:rFonts w:ascii="New times roman" w:hAnsi="New times roman" w:cs="Sabon LT Std"/>
          <w:color w:val="000000"/>
          <w:sz w:val="24"/>
          <w:szCs w:val="24"/>
        </w:rPr>
        <w:t xml:space="preserve"> </w:t>
      </w:r>
      <w:r w:rsidR="00FB7EBC" w:rsidRPr="00583531">
        <w:rPr>
          <w:rFonts w:ascii="New times roman" w:hAnsi="New times roman" w:cs="Sabon LT Std"/>
          <w:color w:val="000000"/>
          <w:sz w:val="24"/>
          <w:szCs w:val="24"/>
        </w:rPr>
        <w:t>Peet,</w:t>
      </w:r>
      <w:r w:rsidR="009263E2" w:rsidRPr="00583531">
        <w:rPr>
          <w:rFonts w:ascii="New times roman" w:hAnsi="New times roman" w:cs="Sabon LT Std"/>
          <w:color w:val="000000"/>
          <w:sz w:val="24"/>
          <w:szCs w:val="24"/>
        </w:rPr>
        <w:t xml:space="preserve"> Fink</w:t>
      </w:r>
      <w:r w:rsidR="00FB7EBC" w:rsidRPr="00583531">
        <w:rPr>
          <w:rFonts w:ascii="New times roman" w:hAnsi="New times roman" w:cs="Sabon LT Std"/>
          <w:color w:val="000000"/>
          <w:sz w:val="24"/>
          <w:szCs w:val="24"/>
        </w:rPr>
        <w:t>,</w:t>
      </w:r>
      <w:r w:rsidR="00FB7EBC">
        <w:rPr>
          <w:rFonts w:ascii="New times roman" w:hAnsi="New times roman" w:cs="Sabon LT Std"/>
          <w:color w:val="000000"/>
          <w:sz w:val="24"/>
          <w:szCs w:val="24"/>
        </w:rPr>
        <w:t xml:space="preserve"> </w:t>
      </w:r>
      <w:r w:rsidR="009263E2" w:rsidRPr="00583531">
        <w:rPr>
          <w:rFonts w:ascii="New times roman" w:hAnsi="New times roman" w:cs="Sabon LT Std"/>
          <w:color w:val="000000"/>
          <w:sz w:val="24"/>
          <w:szCs w:val="24"/>
        </w:rPr>
        <w:t>and Fawzi (2015</w:t>
      </w:r>
      <w:r w:rsidR="00FB7EBC" w:rsidRPr="00583531">
        <w:rPr>
          <w:rFonts w:ascii="New times roman" w:hAnsi="New times roman" w:cs="Sabon LT Std"/>
          <w:color w:val="000000"/>
          <w:sz w:val="24"/>
          <w:szCs w:val="24"/>
        </w:rPr>
        <w:t>) affirms</w:t>
      </w:r>
      <w:r w:rsidR="005A36E3" w:rsidRPr="00583531">
        <w:rPr>
          <w:rFonts w:ascii="New times roman" w:hAnsi="New times roman" w:cs="Sabon LT Std"/>
          <w:color w:val="000000"/>
          <w:sz w:val="24"/>
          <w:szCs w:val="24"/>
        </w:rPr>
        <w:t xml:space="preserve"> that r</w:t>
      </w:r>
      <w:r w:rsidR="009263E2" w:rsidRPr="00583531">
        <w:rPr>
          <w:rFonts w:ascii="New times roman" w:hAnsi="New times roman" w:cs="Sabon LT Std"/>
          <w:color w:val="000000"/>
          <w:sz w:val="24"/>
          <w:szCs w:val="24"/>
        </w:rPr>
        <w:t>eturns to education in developing countries</w:t>
      </w:r>
      <w:r w:rsidR="005A36E3" w:rsidRPr="00583531">
        <w:rPr>
          <w:rFonts w:ascii="New times roman" w:hAnsi="New times roman" w:cs="Sabon LT Std"/>
          <w:color w:val="000000"/>
          <w:sz w:val="24"/>
          <w:szCs w:val="24"/>
        </w:rPr>
        <w:t xml:space="preserve"> in terms of women empowerment is enormous. </w:t>
      </w:r>
    </w:p>
    <w:p w14:paraId="0E83BBCC" w14:textId="77777777" w:rsidR="00957026" w:rsidRPr="00583531" w:rsidRDefault="00957026" w:rsidP="00727B61">
      <w:pPr>
        <w:autoSpaceDE w:val="0"/>
        <w:autoSpaceDN w:val="0"/>
        <w:adjustRightInd w:val="0"/>
        <w:spacing w:after="0" w:line="480" w:lineRule="auto"/>
        <w:rPr>
          <w:rFonts w:ascii="New times roman" w:hAnsi="New times roman" w:cs="Calibri"/>
          <w:color w:val="000000"/>
          <w:sz w:val="24"/>
          <w:szCs w:val="24"/>
        </w:rPr>
      </w:pPr>
    </w:p>
    <w:p w14:paraId="6EC84C8F" w14:textId="2701C7A1" w:rsidR="00004FEC" w:rsidRPr="00583531" w:rsidRDefault="00004FEC" w:rsidP="00727B61">
      <w:pPr>
        <w:autoSpaceDE w:val="0"/>
        <w:autoSpaceDN w:val="0"/>
        <w:adjustRightInd w:val="0"/>
        <w:spacing w:after="0" w:line="480" w:lineRule="auto"/>
        <w:rPr>
          <w:rFonts w:ascii="New times roman" w:hAnsi="New times roman" w:cs="Sabon LT Std"/>
          <w:color w:val="000000"/>
          <w:sz w:val="24"/>
          <w:szCs w:val="24"/>
        </w:rPr>
      </w:pPr>
      <w:r w:rsidRPr="00583531">
        <w:rPr>
          <w:rFonts w:ascii="New times roman" w:hAnsi="New times roman" w:cs="Sabon LT Std"/>
          <w:color w:val="000000"/>
          <w:sz w:val="24"/>
          <w:szCs w:val="24"/>
        </w:rPr>
        <w:t xml:space="preserve">Access to and control over </w:t>
      </w:r>
      <w:r w:rsidR="00FB7EBC" w:rsidRPr="00583531">
        <w:rPr>
          <w:rFonts w:ascii="New times roman" w:hAnsi="New times roman" w:cs="Sabon LT Std"/>
          <w:color w:val="000000"/>
          <w:sz w:val="24"/>
          <w:szCs w:val="24"/>
        </w:rPr>
        <w:t>assets such</w:t>
      </w:r>
      <w:r w:rsidR="005A36E3" w:rsidRPr="00583531">
        <w:rPr>
          <w:rFonts w:ascii="New times roman" w:hAnsi="New times roman" w:cs="Sabon LT Std"/>
          <w:color w:val="000000"/>
          <w:sz w:val="24"/>
          <w:szCs w:val="24"/>
        </w:rPr>
        <w:t xml:space="preserve"> </w:t>
      </w:r>
      <w:r w:rsidR="00B102D8" w:rsidRPr="00583531">
        <w:rPr>
          <w:rFonts w:ascii="New times roman" w:hAnsi="New times roman" w:cs="Sabon LT Std"/>
          <w:color w:val="000000"/>
          <w:sz w:val="24"/>
          <w:szCs w:val="24"/>
        </w:rPr>
        <w:t>as physical</w:t>
      </w:r>
      <w:r w:rsidRPr="00583531">
        <w:rPr>
          <w:rFonts w:ascii="New times roman" w:hAnsi="New times roman" w:cs="Sabon LT Std"/>
          <w:color w:val="000000"/>
          <w:sz w:val="24"/>
          <w:szCs w:val="24"/>
        </w:rPr>
        <w:t xml:space="preserve"> and </w:t>
      </w:r>
      <w:r w:rsidR="00B102D8" w:rsidRPr="00583531">
        <w:rPr>
          <w:rFonts w:ascii="New times roman" w:hAnsi="New times roman" w:cs="Sabon LT Std"/>
          <w:color w:val="000000"/>
          <w:sz w:val="24"/>
          <w:szCs w:val="24"/>
        </w:rPr>
        <w:t>financial and</w:t>
      </w:r>
      <w:r w:rsidRPr="00583531">
        <w:rPr>
          <w:rFonts w:ascii="New times roman" w:hAnsi="New times roman" w:cs="Sabon LT Std"/>
          <w:color w:val="000000"/>
          <w:sz w:val="24"/>
          <w:szCs w:val="24"/>
        </w:rPr>
        <w:t xml:space="preserve"> property are crucial for women’s financial security and underpin individual and household economic development. A wealth of evidence confirms the importance of control of household resources, including land and housing, for women’s ‘greater self-esteem, respect from other family members, economic opportunities, mobility outside of the home, and decision-making power’ (Klugman et al., 2014: </w:t>
      </w:r>
    </w:p>
    <w:p w14:paraId="152E06C8" w14:textId="77777777" w:rsidR="005A36E3" w:rsidRPr="00583531" w:rsidRDefault="005A36E3" w:rsidP="00727B61">
      <w:pPr>
        <w:autoSpaceDE w:val="0"/>
        <w:autoSpaceDN w:val="0"/>
        <w:adjustRightInd w:val="0"/>
        <w:spacing w:after="0" w:line="480" w:lineRule="auto"/>
        <w:rPr>
          <w:rFonts w:ascii="New times roman" w:hAnsi="New times roman" w:cs="Calibri"/>
          <w:color w:val="000000"/>
          <w:sz w:val="24"/>
          <w:szCs w:val="24"/>
        </w:rPr>
      </w:pPr>
    </w:p>
    <w:p w14:paraId="21C6F1D0" w14:textId="693125F5" w:rsidR="00004FEC" w:rsidRPr="00583531" w:rsidRDefault="00957026" w:rsidP="00727B61">
      <w:pPr>
        <w:pStyle w:val="Default"/>
        <w:spacing w:line="480" w:lineRule="auto"/>
        <w:jc w:val="both"/>
        <w:rPr>
          <w:rFonts w:ascii="New times roman" w:hAnsi="New times roman" w:cs="Sabon LT Std"/>
        </w:rPr>
      </w:pPr>
      <w:r w:rsidRPr="00583531">
        <w:rPr>
          <w:rFonts w:ascii="New times roman" w:hAnsi="New times roman"/>
          <w:bCs/>
          <w:iCs/>
        </w:rPr>
        <w:lastRenderedPageBreak/>
        <w:t>Making markets work better for women</w:t>
      </w:r>
      <w:r w:rsidR="00B7543B">
        <w:rPr>
          <w:rFonts w:ascii="New times roman" w:hAnsi="New times roman"/>
          <w:bCs/>
          <w:iCs/>
        </w:rPr>
        <w:t xml:space="preserve"> is central in determining empowerment</w:t>
      </w:r>
      <w:r w:rsidR="005A36E3" w:rsidRPr="00583531">
        <w:rPr>
          <w:rFonts w:ascii="New times roman" w:hAnsi="New times roman"/>
          <w:bCs/>
          <w:iCs/>
        </w:rPr>
        <w:t>.</w:t>
      </w:r>
      <w:r w:rsidR="00B7543B">
        <w:rPr>
          <w:rFonts w:ascii="New times roman" w:hAnsi="New times roman"/>
          <w:bCs/>
          <w:iCs/>
        </w:rPr>
        <w:t xml:space="preserve"> </w:t>
      </w:r>
      <w:r w:rsidR="005A36E3" w:rsidRPr="00583531">
        <w:rPr>
          <w:rFonts w:ascii="New times roman" w:hAnsi="New times roman"/>
          <w:bCs/>
          <w:iCs/>
        </w:rPr>
        <w:t xml:space="preserve"> </w:t>
      </w:r>
      <w:r w:rsidRPr="00583531">
        <w:rPr>
          <w:rFonts w:ascii="New times roman" w:hAnsi="New times roman"/>
        </w:rPr>
        <w:t xml:space="preserve">Many women entrepreneurs in developing countries face disproportionate obstacles in accessing and competing in markets. These include women’s relative lack of mobility, capacity and technical skills in relation to men (World Bank, FAO and IFAD, 2009). The World </w:t>
      </w:r>
      <w:r w:rsidR="00E67010" w:rsidRPr="00583531">
        <w:rPr>
          <w:rFonts w:ascii="New times roman" w:hAnsi="New times roman"/>
        </w:rPr>
        <w:t>Bank (</w:t>
      </w:r>
      <w:r w:rsidRPr="00583531">
        <w:rPr>
          <w:rFonts w:ascii="New times roman" w:hAnsi="New times roman"/>
        </w:rPr>
        <w:t>20</w:t>
      </w:r>
      <w:r w:rsidR="005A36E3" w:rsidRPr="00583531">
        <w:rPr>
          <w:rFonts w:ascii="New times roman" w:hAnsi="New times roman"/>
        </w:rPr>
        <w:t>1</w:t>
      </w:r>
      <w:r w:rsidRPr="00583531">
        <w:rPr>
          <w:rFonts w:ascii="New times roman" w:hAnsi="New times roman"/>
        </w:rPr>
        <w:t>6</w:t>
      </w:r>
      <w:r w:rsidR="00B102D8" w:rsidRPr="00583531">
        <w:rPr>
          <w:rFonts w:ascii="New times roman" w:hAnsi="New times roman"/>
        </w:rPr>
        <w:t xml:space="preserve">) </w:t>
      </w:r>
      <w:r w:rsidR="00B102D8" w:rsidRPr="00583531">
        <w:rPr>
          <w:rFonts w:ascii="New times roman" w:hAnsi="New times roman"/>
          <w:iCs/>
        </w:rPr>
        <w:t>argues</w:t>
      </w:r>
      <w:r w:rsidRPr="00583531">
        <w:rPr>
          <w:rFonts w:ascii="New times roman" w:hAnsi="New times roman"/>
        </w:rPr>
        <w:t xml:space="preserve"> that economic empowerment is about making markets work for women and empowering women to compete in markets. Because markets come in many forms, key markets</w:t>
      </w:r>
      <w:r w:rsidR="005A36E3" w:rsidRPr="00583531">
        <w:rPr>
          <w:rFonts w:ascii="New times roman" w:hAnsi="New times roman"/>
        </w:rPr>
        <w:t xml:space="preserve"> </w:t>
      </w:r>
      <w:r w:rsidR="00E67010" w:rsidRPr="00583531">
        <w:rPr>
          <w:rFonts w:ascii="New times roman" w:hAnsi="New times roman"/>
        </w:rPr>
        <w:t>include land</w:t>
      </w:r>
      <w:r w:rsidRPr="00583531">
        <w:rPr>
          <w:rFonts w:ascii="New times roman" w:hAnsi="New times roman"/>
        </w:rPr>
        <w:t>,</w:t>
      </w:r>
      <w:r w:rsidR="005A36E3" w:rsidRPr="00583531">
        <w:rPr>
          <w:rFonts w:ascii="New times roman" w:hAnsi="New times roman"/>
        </w:rPr>
        <w:t xml:space="preserve"> </w:t>
      </w:r>
      <w:r w:rsidR="00E67010" w:rsidRPr="00583531">
        <w:rPr>
          <w:rFonts w:ascii="New times roman" w:hAnsi="New times roman"/>
        </w:rPr>
        <w:t>labor</w:t>
      </w:r>
      <w:r w:rsidR="005A36E3" w:rsidRPr="00583531">
        <w:rPr>
          <w:rFonts w:ascii="New times roman" w:hAnsi="New times roman"/>
        </w:rPr>
        <w:t xml:space="preserve">, financial and </w:t>
      </w:r>
      <w:r w:rsidR="00B102D8" w:rsidRPr="00583531">
        <w:rPr>
          <w:rFonts w:ascii="New times roman" w:hAnsi="New times roman"/>
        </w:rPr>
        <w:t>product.</w:t>
      </w:r>
      <w:r w:rsidR="005A36E3" w:rsidRPr="00583531">
        <w:rPr>
          <w:rFonts w:ascii="New times roman" w:hAnsi="New times roman"/>
        </w:rPr>
        <w:t xml:space="preserve"> </w:t>
      </w:r>
      <w:r w:rsidR="00004FEC" w:rsidRPr="00583531">
        <w:rPr>
          <w:rFonts w:ascii="New times roman" w:hAnsi="New times roman" w:cs="Sabon LT Std"/>
        </w:rPr>
        <w:t>Women’s financial inclusion, including access to banking and other financial services, is also vital to increase women’s economic control and opportunities. Although overall access to financial services has increased worldwide, the gender divide actually increased between 2011 and 2014 in MENA, South Asia and SSA (Gonzales et al., 2015).</w:t>
      </w:r>
      <w:r w:rsidR="00004FEC" w:rsidRPr="00583531">
        <w:rPr>
          <w:rStyle w:val="A15"/>
          <w:rFonts w:ascii="New times roman" w:hAnsi="New times roman"/>
          <w:sz w:val="24"/>
          <w:szCs w:val="24"/>
        </w:rPr>
        <w:t xml:space="preserve"> </w:t>
      </w:r>
      <w:r w:rsidR="00004FEC" w:rsidRPr="00583531">
        <w:rPr>
          <w:rFonts w:ascii="New times roman" w:hAnsi="New times roman" w:cs="Sabon LT Std"/>
        </w:rPr>
        <w:t>In the Middle East women are half as likely as men to have a bank account, while the largest absolute gender gap is in South Asia, at 18 percentage points (</w:t>
      </w:r>
      <w:proofErr w:type="spellStart"/>
      <w:r w:rsidR="00004FEC" w:rsidRPr="00583531">
        <w:rPr>
          <w:rFonts w:ascii="New times roman" w:hAnsi="New times roman" w:cs="Sabon LT Std"/>
        </w:rPr>
        <w:t>Demirguc-Kunt</w:t>
      </w:r>
      <w:proofErr w:type="spellEnd"/>
      <w:r w:rsidR="00004FEC" w:rsidRPr="00583531">
        <w:rPr>
          <w:rFonts w:ascii="New times roman" w:hAnsi="New times roman" w:cs="Sabon LT Std"/>
        </w:rPr>
        <w:t xml:space="preserve"> et al., 2015). Women are less likely to access financial ser</w:t>
      </w:r>
      <w:r w:rsidR="005A36E3" w:rsidRPr="00583531">
        <w:rPr>
          <w:rFonts w:ascii="New times roman" w:hAnsi="New times roman" w:cs="Sabon LT Std"/>
        </w:rPr>
        <w:t>vices via mobile technology too. In</w:t>
      </w:r>
      <w:r w:rsidR="00004FEC" w:rsidRPr="00583531">
        <w:rPr>
          <w:rFonts w:ascii="New times roman" w:hAnsi="New times roman" w:cs="Sabon LT Std"/>
        </w:rPr>
        <w:t xml:space="preserve"> in 2010, across 19 LAC countries, an average of 79% of women ‘never’ used the internet for ‘working/trading/making money’ compared with 72.5% of men.</w:t>
      </w:r>
    </w:p>
    <w:p w14:paraId="68377328" w14:textId="77777777" w:rsidR="005A36E3" w:rsidRPr="00583531" w:rsidRDefault="005A36E3" w:rsidP="00727B61">
      <w:pPr>
        <w:pStyle w:val="Default"/>
        <w:spacing w:line="480" w:lineRule="auto"/>
        <w:rPr>
          <w:rFonts w:ascii="New times roman" w:hAnsi="New times roman" w:cs="Sabon LT Std"/>
        </w:rPr>
      </w:pPr>
    </w:p>
    <w:p w14:paraId="3249A105" w14:textId="4D9CA905" w:rsidR="003C6A22" w:rsidRPr="00583531" w:rsidRDefault="005A36E3" w:rsidP="00727B61">
      <w:pPr>
        <w:pStyle w:val="Pa16"/>
        <w:spacing w:line="480" w:lineRule="auto"/>
        <w:jc w:val="both"/>
        <w:rPr>
          <w:rFonts w:ascii="New times roman" w:hAnsi="New times roman"/>
        </w:rPr>
      </w:pPr>
      <w:r w:rsidRPr="00583531">
        <w:rPr>
          <w:rFonts w:ascii="New times roman" w:hAnsi="New times roman" w:cs="Sabon LT Std"/>
          <w:color w:val="000000"/>
        </w:rPr>
        <w:t xml:space="preserve">Participation in politics is </w:t>
      </w:r>
      <w:r w:rsidR="00A53FA1" w:rsidRPr="00583531">
        <w:rPr>
          <w:rFonts w:ascii="New times roman" w:hAnsi="New times roman" w:cs="Sabon LT Std"/>
          <w:color w:val="000000"/>
        </w:rPr>
        <w:t>imperative (</w:t>
      </w:r>
      <w:r w:rsidR="003C6A22" w:rsidRPr="00583531">
        <w:rPr>
          <w:rFonts w:ascii="New times roman" w:hAnsi="New times roman" w:cs="Sabon LT Std"/>
          <w:color w:val="000000"/>
        </w:rPr>
        <w:t xml:space="preserve">Jackson and Wallace, 2015). </w:t>
      </w:r>
      <w:r w:rsidR="00727B61" w:rsidRPr="00583531">
        <w:rPr>
          <w:rFonts w:ascii="New times roman" w:hAnsi="New times roman" w:cs="Sabon LT Std"/>
          <w:color w:val="000000"/>
        </w:rPr>
        <w:t xml:space="preserve"> This </w:t>
      </w:r>
      <w:r w:rsidR="00E67010" w:rsidRPr="00583531">
        <w:rPr>
          <w:rFonts w:ascii="New times roman" w:hAnsi="New times roman" w:cs="Sabon LT Std"/>
          <w:color w:val="000000"/>
        </w:rPr>
        <w:t>facilitates broad</w:t>
      </w:r>
      <w:r w:rsidR="003C6A22" w:rsidRPr="00583531">
        <w:rPr>
          <w:rFonts w:ascii="New times roman" w:hAnsi="New times roman" w:cs="Sabon LT Std"/>
          <w:color w:val="000000"/>
        </w:rPr>
        <w:t xml:space="preserve">-based collective action and women’s leadership </w:t>
      </w:r>
      <w:r w:rsidR="00A53FA1">
        <w:rPr>
          <w:rFonts w:ascii="New times roman" w:hAnsi="New times roman" w:cs="Sabon LT Std"/>
          <w:color w:val="000000"/>
        </w:rPr>
        <w:t xml:space="preserve">which </w:t>
      </w:r>
      <w:r w:rsidR="00E67010">
        <w:rPr>
          <w:rFonts w:ascii="New times roman" w:hAnsi="New times roman" w:cs="Sabon LT Std"/>
          <w:color w:val="000000"/>
        </w:rPr>
        <w:t xml:space="preserve">is </w:t>
      </w:r>
      <w:r w:rsidR="00E67010" w:rsidRPr="00583531">
        <w:rPr>
          <w:rFonts w:ascii="New times roman" w:hAnsi="New times roman" w:cs="Sabon LT Std"/>
          <w:color w:val="000000"/>
        </w:rPr>
        <w:t>fundamental</w:t>
      </w:r>
      <w:r w:rsidR="003C6A22" w:rsidRPr="00583531">
        <w:rPr>
          <w:rFonts w:ascii="New times roman" w:hAnsi="New times roman" w:cs="Sabon LT Std"/>
          <w:color w:val="000000"/>
        </w:rPr>
        <w:t xml:space="preserve"> to wider progressive reform. Alliances and coalitions, including between women’s movements, aligned causes and political leaders, can be effective in developing a supportive enabling environment for women’s empowerment (O’Neil, 2016). For example, </w:t>
      </w:r>
      <w:proofErr w:type="spellStart"/>
      <w:r w:rsidR="003C6A22" w:rsidRPr="00583531">
        <w:rPr>
          <w:rFonts w:ascii="New times roman" w:hAnsi="New times roman" w:cs="Sabon LT Std"/>
          <w:color w:val="000000"/>
        </w:rPr>
        <w:t>Htun</w:t>
      </w:r>
      <w:proofErr w:type="spellEnd"/>
      <w:r w:rsidR="003C6A22" w:rsidRPr="00583531">
        <w:rPr>
          <w:rFonts w:ascii="New times roman" w:hAnsi="New times roman" w:cs="Sabon LT Std"/>
          <w:color w:val="000000"/>
        </w:rPr>
        <w:t xml:space="preserve"> and Weldon (2014: find a ‘surprisingly strong’ relationship between women’s </w:t>
      </w:r>
      <w:r w:rsidR="00E67010" w:rsidRPr="00583531">
        <w:rPr>
          <w:rFonts w:ascii="New times roman" w:hAnsi="New times roman" w:cs="Sabon LT Std"/>
          <w:color w:val="000000"/>
        </w:rPr>
        <w:t>organizing</w:t>
      </w:r>
      <w:r w:rsidR="003C6A22" w:rsidRPr="00583531">
        <w:rPr>
          <w:rFonts w:ascii="New times roman" w:hAnsi="New times roman" w:cs="Sabon LT Std"/>
          <w:color w:val="000000"/>
        </w:rPr>
        <w:t xml:space="preserve"> and childcare policy, which is complemented by the efforts of </w:t>
      </w:r>
      <w:r w:rsidR="00E67010" w:rsidRPr="00583531">
        <w:rPr>
          <w:rFonts w:ascii="New times roman" w:hAnsi="New times roman" w:cs="Sabon LT Std"/>
          <w:color w:val="000000"/>
        </w:rPr>
        <w:t>labor</w:t>
      </w:r>
      <w:r w:rsidR="003C6A22" w:rsidRPr="00583531">
        <w:rPr>
          <w:rFonts w:ascii="New times roman" w:hAnsi="New times roman" w:cs="Sabon LT Std"/>
          <w:color w:val="000000"/>
        </w:rPr>
        <w:t xml:space="preserve"> unions to protect domestic workers’ rights and promote the provision of childcare </w:t>
      </w:r>
      <w:r w:rsidR="003C6A22" w:rsidRPr="00583531">
        <w:rPr>
          <w:rFonts w:ascii="New times roman" w:hAnsi="New times roman" w:cs="Sabon LT Std"/>
          <w:color w:val="000000"/>
        </w:rPr>
        <w:lastRenderedPageBreak/>
        <w:t xml:space="preserve">services (Samman et al., 2016). </w:t>
      </w:r>
      <w:r w:rsidR="00727B61" w:rsidRPr="00583531">
        <w:rPr>
          <w:rFonts w:ascii="New times roman" w:hAnsi="New times roman" w:cs="Sabon LT Std"/>
          <w:color w:val="000000"/>
        </w:rPr>
        <w:t xml:space="preserve"> </w:t>
      </w:r>
      <w:r w:rsidR="003C6A22" w:rsidRPr="00583531">
        <w:rPr>
          <w:rFonts w:ascii="New times roman" w:hAnsi="New times roman" w:cs="Sabon LT Std"/>
          <w:color w:val="000000"/>
        </w:rPr>
        <w:t>Effective collective action and leadership on gender equality challenges the existing male-dominated power base and the structures of gendered institutions. (Klugman et al., 2014). As O’Neil (2016)</w:t>
      </w:r>
      <w:r w:rsidR="00A53FA1">
        <w:rPr>
          <w:rFonts w:ascii="New times roman" w:hAnsi="New times roman" w:cs="Sabon LT Std"/>
          <w:color w:val="000000"/>
        </w:rPr>
        <w:t xml:space="preserve"> </w:t>
      </w:r>
      <w:r w:rsidR="00E67010">
        <w:rPr>
          <w:rFonts w:ascii="New times roman" w:hAnsi="New times roman" w:cs="Sabon LT Std"/>
          <w:color w:val="000000"/>
        </w:rPr>
        <w:t xml:space="preserve">posits </w:t>
      </w:r>
      <w:r w:rsidR="00E67010" w:rsidRPr="00583531">
        <w:rPr>
          <w:rFonts w:ascii="New times roman" w:hAnsi="New times roman" w:cs="Sabon LT Std"/>
          <w:color w:val="000000"/>
        </w:rPr>
        <w:t>feminist</w:t>
      </w:r>
      <w:r w:rsidR="003C6A22" w:rsidRPr="00583531">
        <w:rPr>
          <w:rFonts w:ascii="New times roman" w:hAnsi="New times roman" w:cs="Sabon LT Std"/>
          <w:color w:val="000000"/>
        </w:rPr>
        <w:t xml:space="preserve"> action and gender reform that is genuinely locally-led</w:t>
      </w:r>
      <w:r w:rsidR="000769CC" w:rsidRPr="00583531">
        <w:rPr>
          <w:rFonts w:ascii="New times roman" w:hAnsi="New times roman" w:cs="Sabon LT Std"/>
          <w:color w:val="000000"/>
        </w:rPr>
        <w:t xml:space="preserve"> is imperative.</w:t>
      </w:r>
      <w:r w:rsidR="00A53FA1">
        <w:rPr>
          <w:rFonts w:ascii="New times roman" w:hAnsi="New times roman" w:cs="Sabon LT Std"/>
          <w:color w:val="000000"/>
        </w:rPr>
        <w:t xml:space="preserve">  All this can be realized through political participation.</w:t>
      </w:r>
    </w:p>
    <w:p w14:paraId="4DB30E56" w14:textId="77777777" w:rsidR="009263E2" w:rsidRPr="00583531" w:rsidRDefault="009263E2" w:rsidP="00727B61">
      <w:pPr>
        <w:autoSpaceDE w:val="0"/>
        <w:autoSpaceDN w:val="0"/>
        <w:adjustRightInd w:val="0"/>
        <w:spacing w:after="0" w:line="480" w:lineRule="auto"/>
        <w:rPr>
          <w:rFonts w:ascii="New times roman" w:hAnsi="New times roman" w:cs="Calibri"/>
          <w:color w:val="000000"/>
          <w:sz w:val="24"/>
          <w:szCs w:val="24"/>
        </w:rPr>
      </w:pPr>
    </w:p>
    <w:p w14:paraId="6939EB0E" w14:textId="77777777" w:rsidR="00D56499" w:rsidRPr="00583531" w:rsidRDefault="00571479" w:rsidP="000769CC">
      <w:pPr>
        <w:spacing w:line="480" w:lineRule="auto"/>
        <w:jc w:val="both"/>
        <w:rPr>
          <w:rFonts w:ascii="New times roman" w:hAnsi="New times roman" w:cs="Arial"/>
          <w:sz w:val="24"/>
          <w:szCs w:val="24"/>
        </w:rPr>
      </w:pPr>
      <w:r w:rsidRPr="00583531">
        <w:rPr>
          <w:rFonts w:ascii="New times roman" w:hAnsi="New times roman"/>
          <w:sz w:val="24"/>
          <w:szCs w:val="24"/>
        </w:rPr>
        <w:t xml:space="preserve">Mandatory legal quotas have been introduced in some countries. Thus far, the issue has received most attention in Europe, where gender board quotas for publicly listed companies have been established in Belgium, France, Iceland, Italy, the Netherlands, Norway and Spain. Even the expectation of quota enforcement can be a compelling incentive to </w:t>
      </w:r>
      <w:r w:rsidR="00A53FA1">
        <w:rPr>
          <w:rFonts w:ascii="New times roman" w:hAnsi="New times roman"/>
          <w:sz w:val="24"/>
          <w:szCs w:val="24"/>
        </w:rPr>
        <w:t>change.</w:t>
      </w:r>
      <w:r w:rsidRPr="00583531">
        <w:rPr>
          <w:rFonts w:ascii="New times roman" w:hAnsi="New times roman"/>
          <w:sz w:val="24"/>
          <w:szCs w:val="24"/>
        </w:rPr>
        <w:t xml:space="preserve"> Prior to final enactment of the law in France, percentages of women on boards rose from 8.4% in March 2009 to 12.7% in March 2011, to 16.0% by January 2012 and 30% in October 2013 (European Commission, 2014a). Noting the slow pace of change in most EU-countries, the European Commission put forward a proposal for a </w:t>
      </w:r>
      <w:r w:rsidR="00A53FA1">
        <w:rPr>
          <w:rFonts w:ascii="New times roman" w:hAnsi="New times roman"/>
          <w:sz w:val="24"/>
          <w:szCs w:val="24"/>
        </w:rPr>
        <w:t>d</w:t>
      </w:r>
      <w:r w:rsidRPr="00583531">
        <w:rPr>
          <w:rFonts w:ascii="New times roman" w:hAnsi="New times roman"/>
          <w:sz w:val="24"/>
          <w:szCs w:val="24"/>
        </w:rPr>
        <w:t>irective including the objective of 40% of each sex amongst no</w:t>
      </w:r>
      <w:r w:rsidR="00E37BD7" w:rsidRPr="00583531">
        <w:rPr>
          <w:rFonts w:ascii="New times roman" w:hAnsi="New times roman"/>
          <w:sz w:val="24"/>
          <w:szCs w:val="24"/>
        </w:rPr>
        <w:t>n-executive directors by 2002</w:t>
      </w:r>
      <w:r w:rsidRPr="00583531">
        <w:rPr>
          <w:rFonts w:ascii="New times roman" w:hAnsi="New times roman"/>
          <w:sz w:val="24"/>
          <w:szCs w:val="24"/>
        </w:rPr>
        <w:t xml:space="preserve"> (European Commission, 2014a). </w:t>
      </w:r>
      <w:r w:rsidR="00D56499" w:rsidRPr="00583531">
        <w:rPr>
          <w:rFonts w:ascii="New times roman" w:hAnsi="New times roman" w:cs="Arial"/>
          <w:sz w:val="24"/>
          <w:szCs w:val="24"/>
        </w:rPr>
        <w:t xml:space="preserve"> </w:t>
      </w:r>
    </w:p>
    <w:p w14:paraId="6DFB74EA" w14:textId="77777777" w:rsidR="00D56499" w:rsidRPr="00583531" w:rsidRDefault="00D56499" w:rsidP="00D56499">
      <w:pPr>
        <w:rPr>
          <w:rFonts w:ascii="New times roman" w:hAnsi="New times roman"/>
          <w:sz w:val="24"/>
          <w:szCs w:val="24"/>
        </w:rPr>
      </w:pPr>
    </w:p>
    <w:p w14:paraId="62C1265F" w14:textId="77777777" w:rsidR="00533D28" w:rsidRPr="00583531" w:rsidRDefault="00F56F21" w:rsidP="00533D28">
      <w:pPr>
        <w:spacing w:line="480" w:lineRule="auto"/>
        <w:rPr>
          <w:rFonts w:ascii="New times roman" w:hAnsi="New times roman" w:cs="Calibri"/>
          <w:b/>
          <w:sz w:val="24"/>
          <w:szCs w:val="24"/>
        </w:rPr>
      </w:pPr>
      <w:r>
        <w:rPr>
          <w:rFonts w:ascii="New times roman" w:hAnsi="New times roman" w:cs="Calibri"/>
          <w:b/>
          <w:sz w:val="24"/>
          <w:szCs w:val="24"/>
        </w:rPr>
        <w:t xml:space="preserve">2.3.3 </w:t>
      </w:r>
      <w:r w:rsidR="003D5A00" w:rsidRPr="00583531">
        <w:rPr>
          <w:rFonts w:ascii="New times roman" w:hAnsi="New times roman" w:cs="Calibri"/>
          <w:b/>
          <w:sz w:val="24"/>
          <w:szCs w:val="24"/>
        </w:rPr>
        <w:t>R</w:t>
      </w:r>
      <w:r w:rsidR="00533D28" w:rsidRPr="00583531">
        <w:rPr>
          <w:rFonts w:ascii="New times roman" w:hAnsi="New times roman" w:cs="Calibri"/>
          <w:b/>
          <w:sz w:val="24"/>
          <w:szCs w:val="24"/>
        </w:rPr>
        <w:t>elationship</w:t>
      </w:r>
      <w:r w:rsidR="00A53FA1">
        <w:rPr>
          <w:rFonts w:ascii="New times roman" w:hAnsi="New times roman" w:cs="Calibri"/>
          <w:b/>
          <w:sz w:val="24"/>
          <w:szCs w:val="24"/>
        </w:rPr>
        <w:t xml:space="preserve"> Between Women E</w:t>
      </w:r>
      <w:r w:rsidR="00727B61" w:rsidRPr="00583531">
        <w:rPr>
          <w:rFonts w:ascii="New times roman" w:hAnsi="New times roman" w:cs="Calibri"/>
          <w:b/>
          <w:sz w:val="24"/>
          <w:szCs w:val="24"/>
        </w:rPr>
        <w:t xml:space="preserve">mpowerment and </w:t>
      </w:r>
      <w:r w:rsidR="00A53FA1">
        <w:rPr>
          <w:rFonts w:ascii="New times roman" w:hAnsi="New times roman" w:cs="Calibri"/>
          <w:b/>
          <w:sz w:val="24"/>
          <w:szCs w:val="24"/>
        </w:rPr>
        <w:t>Economic P</w:t>
      </w:r>
      <w:r w:rsidR="00727B61" w:rsidRPr="00583531">
        <w:rPr>
          <w:rFonts w:ascii="New times roman" w:hAnsi="New times roman" w:cs="Calibri"/>
          <w:b/>
          <w:sz w:val="24"/>
          <w:szCs w:val="24"/>
        </w:rPr>
        <w:t xml:space="preserve">rosperity </w:t>
      </w:r>
      <w:r w:rsidR="00533D28" w:rsidRPr="00583531">
        <w:rPr>
          <w:rFonts w:ascii="New times roman" w:hAnsi="New times roman" w:cs="Calibri"/>
          <w:b/>
          <w:sz w:val="24"/>
          <w:szCs w:val="24"/>
        </w:rPr>
        <w:t xml:space="preserve"> </w:t>
      </w:r>
    </w:p>
    <w:p w14:paraId="26EA03F9" w14:textId="53EE1C33" w:rsidR="000769CC" w:rsidRDefault="00533D28" w:rsidP="00583531">
      <w:pPr>
        <w:autoSpaceDE w:val="0"/>
        <w:autoSpaceDN w:val="0"/>
        <w:adjustRightInd w:val="0"/>
        <w:spacing w:after="0" w:line="480" w:lineRule="auto"/>
        <w:jc w:val="both"/>
        <w:rPr>
          <w:rFonts w:ascii="New times roman" w:hAnsi="New times roman" w:cs="Calibri"/>
          <w:sz w:val="24"/>
          <w:szCs w:val="24"/>
        </w:rPr>
      </w:pPr>
      <w:r w:rsidRPr="00583531">
        <w:rPr>
          <w:rFonts w:ascii="New times roman" w:hAnsi="New times roman" w:cs="Calibri"/>
          <w:sz w:val="24"/>
          <w:szCs w:val="24"/>
        </w:rPr>
        <w:t xml:space="preserve"> </w:t>
      </w:r>
      <w:proofErr w:type="spellStart"/>
      <w:r w:rsidRPr="00583531">
        <w:rPr>
          <w:rFonts w:ascii="New times roman" w:hAnsi="New times roman" w:cs="Calibri"/>
          <w:sz w:val="24"/>
          <w:szCs w:val="24"/>
        </w:rPr>
        <w:t>Buvinic</w:t>
      </w:r>
      <w:proofErr w:type="spellEnd"/>
      <w:r w:rsidRPr="00583531">
        <w:rPr>
          <w:rFonts w:ascii="New times roman" w:hAnsi="New times roman" w:cs="Calibri"/>
          <w:sz w:val="24"/>
          <w:szCs w:val="24"/>
        </w:rPr>
        <w:t xml:space="preserve"> and </w:t>
      </w:r>
      <w:proofErr w:type="spellStart"/>
      <w:r w:rsidRPr="00583531">
        <w:rPr>
          <w:rFonts w:ascii="New times roman" w:hAnsi="New times roman" w:cs="Calibri"/>
          <w:sz w:val="24"/>
          <w:szCs w:val="24"/>
        </w:rPr>
        <w:t>Furst</w:t>
      </w:r>
      <w:proofErr w:type="spellEnd"/>
      <w:r w:rsidRPr="00583531">
        <w:rPr>
          <w:rFonts w:ascii="New times roman" w:hAnsi="New times roman" w:cs="Calibri"/>
          <w:sz w:val="24"/>
          <w:szCs w:val="24"/>
        </w:rPr>
        <w:t>-Nichols</w:t>
      </w:r>
      <w:r w:rsidR="000769CC" w:rsidRPr="00583531">
        <w:rPr>
          <w:rFonts w:ascii="New times roman" w:hAnsi="New times roman" w:cs="Calibri"/>
          <w:sz w:val="24"/>
          <w:szCs w:val="24"/>
        </w:rPr>
        <w:t xml:space="preserve"> (2014) found that </w:t>
      </w:r>
      <w:r w:rsidR="00583531" w:rsidRPr="00583531">
        <w:rPr>
          <w:rFonts w:ascii="New times roman" w:hAnsi="New times roman" w:cs="Calibri"/>
          <w:sz w:val="24"/>
          <w:szCs w:val="24"/>
        </w:rPr>
        <w:t>empowerment explicitly</w:t>
      </w:r>
      <w:r w:rsidRPr="00583531">
        <w:rPr>
          <w:rFonts w:ascii="New times roman" w:hAnsi="New times roman" w:cs="Calibri"/>
          <w:sz w:val="24"/>
          <w:szCs w:val="24"/>
        </w:rPr>
        <w:t xml:space="preserve"> </w:t>
      </w:r>
      <w:r w:rsidR="008B22FD" w:rsidRPr="00583531">
        <w:rPr>
          <w:rFonts w:ascii="New times roman" w:hAnsi="New times roman" w:cs="Calibri"/>
          <w:sz w:val="24"/>
          <w:szCs w:val="24"/>
        </w:rPr>
        <w:t>spurs women’s</w:t>
      </w:r>
      <w:r w:rsidR="000769CC" w:rsidRPr="00583531">
        <w:rPr>
          <w:rFonts w:ascii="New times roman" w:hAnsi="New times roman" w:cs="Calibri"/>
          <w:sz w:val="24"/>
          <w:szCs w:val="24"/>
        </w:rPr>
        <w:t xml:space="preserve"> productivity and earnings</w:t>
      </w:r>
      <w:r w:rsidRPr="00583531">
        <w:rPr>
          <w:rFonts w:ascii="New times roman" w:hAnsi="New times roman" w:cs="Calibri"/>
          <w:sz w:val="24"/>
          <w:szCs w:val="24"/>
        </w:rPr>
        <w:t>. The World Bank</w:t>
      </w:r>
      <w:r w:rsidR="000769CC" w:rsidRPr="00583531">
        <w:rPr>
          <w:rFonts w:ascii="New times roman" w:hAnsi="New times roman" w:cs="Calibri"/>
          <w:sz w:val="24"/>
          <w:szCs w:val="24"/>
        </w:rPr>
        <w:t xml:space="preserve"> (2016) found </w:t>
      </w:r>
      <w:r w:rsidR="00E67010" w:rsidRPr="00583531">
        <w:rPr>
          <w:rFonts w:ascii="New times roman" w:hAnsi="New times roman" w:cs="Calibri"/>
          <w:sz w:val="24"/>
          <w:szCs w:val="24"/>
        </w:rPr>
        <w:t>positive linkage</w:t>
      </w:r>
      <w:r w:rsidR="000769CC" w:rsidRPr="00583531">
        <w:rPr>
          <w:rFonts w:ascii="New times roman" w:hAnsi="New times roman" w:cs="Calibri"/>
          <w:sz w:val="24"/>
          <w:szCs w:val="24"/>
        </w:rPr>
        <w:t xml:space="preserve"> </w:t>
      </w:r>
      <w:r w:rsidR="00E67010" w:rsidRPr="00583531">
        <w:rPr>
          <w:rFonts w:ascii="New times roman" w:hAnsi="New times roman" w:cs="Calibri"/>
          <w:sz w:val="24"/>
          <w:szCs w:val="24"/>
        </w:rPr>
        <w:t>with women’s</w:t>
      </w:r>
      <w:r w:rsidR="00583531" w:rsidRPr="00583531">
        <w:rPr>
          <w:rFonts w:ascii="New times roman" w:hAnsi="New times roman" w:cs="Calibri"/>
          <w:sz w:val="24"/>
          <w:szCs w:val="24"/>
        </w:rPr>
        <w:t xml:space="preserve"> income</w:t>
      </w:r>
      <w:r w:rsidR="00A53FA1">
        <w:rPr>
          <w:rFonts w:ascii="New times roman" w:hAnsi="New times roman" w:cs="Calibri"/>
          <w:sz w:val="24"/>
          <w:szCs w:val="24"/>
        </w:rPr>
        <w:t xml:space="preserve"> arising from emancipation of </w:t>
      </w:r>
      <w:r w:rsidR="00E67010">
        <w:rPr>
          <w:rFonts w:ascii="New times roman" w:hAnsi="New times roman" w:cs="Calibri"/>
          <w:sz w:val="24"/>
          <w:szCs w:val="24"/>
        </w:rPr>
        <w:t>women.</w:t>
      </w:r>
      <w:r w:rsidRPr="00583531">
        <w:rPr>
          <w:rFonts w:ascii="New times roman" w:hAnsi="New times roman" w:cs="Calibri"/>
          <w:sz w:val="24"/>
          <w:szCs w:val="24"/>
        </w:rPr>
        <w:t xml:space="preserve"> </w:t>
      </w:r>
      <w:proofErr w:type="spellStart"/>
      <w:r w:rsidRPr="00583531">
        <w:rPr>
          <w:rFonts w:ascii="New times roman" w:hAnsi="New times roman" w:cs="Calibri"/>
          <w:sz w:val="24"/>
          <w:szCs w:val="24"/>
        </w:rPr>
        <w:t>Pereznieto</w:t>
      </w:r>
      <w:proofErr w:type="spellEnd"/>
      <w:r w:rsidRPr="00583531">
        <w:rPr>
          <w:rFonts w:ascii="New times roman" w:hAnsi="New times roman" w:cs="Calibri"/>
          <w:sz w:val="24"/>
          <w:szCs w:val="24"/>
        </w:rPr>
        <w:t xml:space="preserve"> and Taylor</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(2014) specify that </w:t>
      </w:r>
      <w:r w:rsidRPr="00583531">
        <w:rPr>
          <w:rFonts w:ascii="New times roman" w:hAnsi="New times roman" w:cs="Calibri,Italic"/>
          <w:iCs/>
          <w:sz w:val="24"/>
          <w:szCs w:val="24"/>
        </w:rPr>
        <w:t>economic empowerment is a process which leads to women’s control over other</w:t>
      </w:r>
      <w:r w:rsidR="003D5A00" w:rsidRPr="00583531">
        <w:rPr>
          <w:rFonts w:ascii="New times roman" w:hAnsi="New times roman" w:cs="Calibri,Italic"/>
          <w:iCs/>
          <w:sz w:val="24"/>
          <w:szCs w:val="24"/>
        </w:rPr>
        <w:t xml:space="preserve"> </w:t>
      </w:r>
      <w:r w:rsidRPr="00583531">
        <w:rPr>
          <w:rFonts w:ascii="New times roman" w:hAnsi="New times roman" w:cs="Calibri,Italic"/>
          <w:iCs/>
          <w:sz w:val="24"/>
          <w:szCs w:val="24"/>
        </w:rPr>
        <w:t xml:space="preserve">areas of their </w:t>
      </w:r>
      <w:r w:rsidR="00E67010" w:rsidRPr="00583531">
        <w:rPr>
          <w:rFonts w:ascii="New times roman" w:hAnsi="New times roman" w:cs="Calibri,Italic"/>
          <w:iCs/>
          <w:sz w:val="24"/>
          <w:szCs w:val="24"/>
        </w:rPr>
        <w:t>lives</w:t>
      </w:r>
      <w:r w:rsidR="00E67010" w:rsidRPr="00583531">
        <w:rPr>
          <w:rFonts w:ascii="New times roman" w:hAnsi="New times roman" w:cs="Calibri"/>
          <w:sz w:val="24"/>
          <w:szCs w:val="24"/>
        </w:rPr>
        <w:t>.</w:t>
      </w:r>
      <w:r w:rsidRPr="00583531">
        <w:rPr>
          <w:rFonts w:ascii="New times roman" w:hAnsi="New times roman" w:cs="Calibri"/>
          <w:sz w:val="24"/>
          <w:szCs w:val="24"/>
        </w:rPr>
        <w:t xml:space="preserve"> There is no doubt that poverty is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disempowering as is individual lack of access to resources, as </w:t>
      </w:r>
      <w:proofErr w:type="spellStart"/>
      <w:r w:rsidRPr="00583531">
        <w:rPr>
          <w:rFonts w:ascii="New times roman" w:hAnsi="New times roman" w:cs="Calibri"/>
          <w:sz w:val="24"/>
          <w:szCs w:val="24"/>
        </w:rPr>
        <w:t>Duflo</w:t>
      </w:r>
      <w:proofErr w:type="spellEnd"/>
      <w:r w:rsidRPr="00583531">
        <w:rPr>
          <w:rFonts w:ascii="New times roman" w:hAnsi="New times roman" w:cs="Calibri"/>
          <w:sz w:val="24"/>
          <w:szCs w:val="24"/>
        </w:rPr>
        <w:t xml:space="preserve"> (2012) notes in her review of the</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evidence on economic development and empowerment. </w:t>
      </w:r>
      <w:r w:rsidR="00A53FA1">
        <w:rPr>
          <w:rFonts w:ascii="New times roman" w:hAnsi="New times roman" w:cs="Calibri"/>
          <w:sz w:val="24"/>
          <w:szCs w:val="24"/>
        </w:rPr>
        <w:t>S</w:t>
      </w:r>
      <w:r w:rsidRPr="00583531">
        <w:rPr>
          <w:rFonts w:ascii="New times roman" w:hAnsi="New times roman" w:cs="Calibri"/>
          <w:sz w:val="24"/>
          <w:szCs w:val="24"/>
        </w:rPr>
        <w:t>he finds substantial evidence that</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increased income earnings opportunities for women encourage parents to send their </w:t>
      </w:r>
      <w:r w:rsidRPr="00583531">
        <w:rPr>
          <w:rFonts w:ascii="New times roman" w:hAnsi="New times roman" w:cs="Calibri"/>
          <w:sz w:val="24"/>
          <w:szCs w:val="24"/>
        </w:rPr>
        <w:lastRenderedPageBreak/>
        <w:t>daughters to</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school, she also finds that these opportunities do not necessarily lead to broader empowerment as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reflected in women’s status in society, the value of daughters relative to sons, political participation</w:t>
      </w:r>
      <w:r w:rsidR="00A53FA1">
        <w:rPr>
          <w:rFonts w:ascii="New times roman" w:hAnsi="New times roman" w:cs="Calibri"/>
          <w:sz w:val="24"/>
          <w:szCs w:val="24"/>
        </w:rPr>
        <w:t xml:space="preserve"> and employment </w:t>
      </w:r>
      <w:r w:rsidR="00E67010">
        <w:rPr>
          <w:rFonts w:ascii="New times roman" w:hAnsi="New times roman" w:cs="Calibri"/>
          <w:sz w:val="24"/>
          <w:szCs w:val="24"/>
        </w:rPr>
        <w:t>all lead</w:t>
      </w:r>
      <w:r w:rsidR="00A53FA1">
        <w:rPr>
          <w:rFonts w:ascii="New times roman" w:hAnsi="New times roman" w:cs="Calibri"/>
          <w:sz w:val="24"/>
          <w:szCs w:val="24"/>
        </w:rPr>
        <w:t xml:space="preserve"> to economic </w:t>
      </w:r>
      <w:r w:rsidR="00B102D8">
        <w:rPr>
          <w:rFonts w:ascii="New times roman" w:hAnsi="New times roman" w:cs="Calibri"/>
          <w:sz w:val="24"/>
          <w:szCs w:val="24"/>
        </w:rPr>
        <w:t>prosperity.</w:t>
      </w:r>
      <w:r w:rsidRPr="00583531">
        <w:rPr>
          <w:rFonts w:ascii="New times roman" w:hAnsi="New times roman" w:cs="Calibri"/>
          <w:sz w:val="24"/>
          <w:szCs w:val="24"/>
        </w:rPr>
        <w:t xml:space="preserve"> </w:t>
      </w:r>
    </w:p>
    <w:p w14:paraId="7AA72BCA" w14:textId="77777777" w:rsidR="00A53FA1" w:rsidRPr="00583531" w:rsidRDefault="00A53FA1" w:rsidP="00583531">
      <w:pPr>
        <w:autoSpaceDE w:val="0"/>
        <w:autoSpaceDN w:val="0"/>
        <w:adjustRightInd w:val="0"/>
        <w:spacing w:after="0" w:line="480" w:lineRule="auto"/>
        <w:jc w:val="both"/>
        <w:rPr>
          <w:rFonts w:ascii="New times roman" w:hAnsi="New times roman" w:cs="Calibri"/>
          <w:sz w:val="24"/>
          <w:szCs w:val="24"/>
        </w:rPr>
      </w:pPr>
    </w:p>
    <w:p w14:paraId="7A47D765" w14:textId="34A16697" w:rsidR="00E37BD7" w:rsidRPr="00583531" w:rsidRDefault="000769CC" w:rsidP="00583531">
      <w:pPr>
        <w:autoSpaceDE w:val="0"/>
        <w:autoSpaceDN w:val="0"/>
        <w:adjustRightInd w:val="0"/>
        <w:spacing w:after="0" w:line="480" w:lineRule="auto"/>
        <w:jc w:val="both"/>
        <w:rPr>
          <w:rFonts w:ascii="New times roman" w:hAnsi="New times roman" w:cs="Calibri"/>
          <w:sz w:val="24"/>
          <w:szCs w:val="24"/>
        </w:rPr>
      </w:pPr>
      <w:r w:rsidRPr="00583531">
        <w:rPr>
          <w:rFonts w:ascii="New times roman" w:hAnsi="New times roman" w:cs="Calibri"/>
          <w:sz w:val="24"/>
          <w:szCs w:val="24"/>
        </w:rPr>
        <w:t>A</w:t>
      </w:r>
      <w:r w:rsidR="00E37BD7" w:rsidRPr="00583531">
        <w:rPr>
          <w:rFonts w:ascii="New times roman" w:hAnsi="New times roman" w:cs="Calibri"/>
          <w:sz w:val="24"/>
          <w:szCs w:val="24"/>
        </w:rPr>
        <w:t>utono</w:t>
      </w:r>
      <w:r w:rsidR="00A53FA1">
        <w:rPr>
          <w:rFonts w:ascii="New times roman" w:hAnsi="New times roman" w:cs="Calibri"/>
          <w:sz w:val="24"/>
          <w:szCs w:val="24"/>
        </w:rPr>
        <w:t>my in decisions about household, own agricultural production and</w:t>
      </w:r>
      <w:r w:rsidR="00E37BD7" w:rsidRPr="00583531">
        <w:rPr>
          <w:rFonts w:ascii="New times roman" w:hAnsi="New times roman" w:cs="Calibri"/>
          <w:sz w:val="24"/>
          <w:szCs w:val="24"/>
        </w:rPr>
        <w:t xml:space="preserve"> decision-making power over agricultural productive assets</w:t>
      </w:r>
      <w:r w:rsidRPr="00583531">
        <w:rPr>
          <w:rFonts w:ascii="New times roman" w:hAnsi="New times roman" w:cs="Calibri"/>
          <w:sz w:val="24"/>
          <w:szCs w:val="24"/>
        </w:rPr>
        <w:t xml:space="preserve"> is </w:t>
      </w:r>
      <w:r w:rsidR="00E67010" w:rsidRPr="00583531">
        <w:rPr>
          <w:rFonts w:ascii="New times roman" w:hAnsi="New times roman" w:cs="Calibri"/>
          <w:sz w:val="24"/>
          <w:szCs w:val="24"/>
        </w:rPr>
        <w:t xml:space="preserve">enlisted </w:t>
      </w:r>
      <w:proofErr w:type="gramStart"/>
      <w:r w:rsidR="00E67010" w:rsidRPr="00583531">
        <w:rPr>
          <w:rFonts w:ascii="New times roman" w:hAnsi="New times roman" w:cs="Calibri"/>
          <w:sz w:val="24"/>
          <w:szCs w:val="24"/>
        </w:rPr>
        <w:t>(</w:t>
      </w:r>
      <w:r w:rsidR="00E37BD7" w:rsidRPr="00583531">
        <w:rPr>
          <w:rFonts w:ascii="New times roman" w:hAnsi="New times roman" w:cs="Calibri"/>
          <w:sz w:val="24"/>
          <w:szCs w:val="24"/>
        </w:rPr>
        <w:t xml:space="preserve"> </w:t>
      </w:r>
      <w:proofErr w:type="spellStart"/>
      <w:r w:rsidR="00E37BD7" w:rsidRPr="00583531">
        <w:rPr>
          <w:rFonts w:ascii="New times roman" w:hAnsi="New times roman" w:cs="Calibri"/>
          <w:sz w:val="24"/>
          <w:szCs w:val="24"/>
        </w:rPr>
        <w:t>Malapit</w:t>
      </w:r>
      <w:proofErr w:type="spellEnd"/>
      <w:proofErr w:type="gramEnd"/>
      <w:r w:rsidR="00E37BD7" w:rsidRPr="00583531">
        <w:rPr>
          <w:rFonts w:ascii="New times roman" w:hAnsi="New times roman" w:cs="Calibri"/>
          <w:sz w:val="24"/>
          <w:szCs w:val="24"/>
        </w:rPr>
        <w:t xml:space="preserve"> and Quisumbing 2015, </w:t>
      </w:r>
      <w:r w:rsidRPr="00583531">
        <w:rPr>
          <w:rFonts w:ascii="New times roman" w:hAnsi="New times roman" w:cs="Calibri"/>
          <w:sz w:val="24"/>
          <w:szCs w:val="24"/>
        </w:rPr>
        <w:t>;</w:t>
      </w:r>
      <w:r w:rsidR="00E37BD7" w:rsidRPr="00583531">
        <w:rPr>
          <w:rFonts w:ascii="New times roman" w:hAnsi="New times roman" w:cs="Calibri"/>
          <w:sz w:val="24"/>
          <w:szCs w:val="24"/>
        </w:rPr>
        <w:t xml:space="preserve"> </w:t>
      </w:r>
      <w:proofErr w:type="spellStart"/>
      <w:r w:rsidR="00E37BD7" w:rsidRPr="00583531">
        <w:rPr>
          <w:rFonts w:ascii="New times roman" w:hAnsi="New times roman" w:cs="Calibri"/>
          <w:sz w:val="24"/>
          <w:szCs w:val="24"/>
        </w:rPr>
        <w:t>Alkire</w:t>
      </w:r>
      <w:proofErr w:type="spellEnd"/>
      <w:r w:rsidR="00E37BD7" w:rsidRPr="00583531">
        <w:rPr>
          <w:rFonts w:ascii="New times roman" w:hAnsi="New times roman" w:cs="Calibri"/>
          <w:sz w:val="24"/>
          <w:szCs w:val="24"/>
        </w:rPr>
        <w:t xml:space="preserve"> et al. 2013)</w:t>
      </w:r>
      <w:r w:rsidRPr="00583531">
        <w:rPr>
          <w:rFonts w:ascii="New times roman" w:hAnsi="New times roman" w:cs="Calibri"/>
          <w:sz w:val="24"/>
          <w:szCs w:val="24"/>
        </w:rPr>
        <w:t>.</w:t>
      </w:r>
      <w:r w:rsidR="00A53FA1">
        <w:rPr>
          <w:rFonts w:ascii="New times roman" w:hAnsi="New times roman" w:cs="Calibri"/>
          <w:sz w:val="24"/>
          <w:szCs w:val="24"/>
        </w:rPr>
        <w:t xml:space="preserve"> This ultimately infers that women take on </w:t>
      </w:r>
      <w:r w:rsidR="00E67010">
        <w:rPr>
          <w:rFonts w:ascii="New times roman" w:hAnsi="New times roman" w:cs="Calibri"/>
          <w:sz w:val="24"/>
          <w:szCs w:val="24"/>
        </w:rPr>
        <w:t>personal investment</w:t>
      </w:r>
      <w:r w:rsidR="00A53FA1">
        <w:rPr>
          <w:rFonts w:ascii="New times roman" w:hAnsi="New times roman" w:cs="Calibri"/>
          <w:sz w:val="24"/>
          <w:szCs w:val="24"/>
        </w:rPr>
        <w:t xml:space="preserve"> decisions.</w:t>
      </w:r>
      <w:r w:rsidRPr="00583531">
        <w:rPr>
          <w:rFonts w:ascii="New times roman" w:hAnsi="New times roman" w:cs="Calibri"/>
          <w:sz w:val="24"/>
          <w:szCs w:val="24"/>
        </w:rPr>
        <w:t xml:space="preserve"> </w:t>
      </w:r>
      <w:r w:rsidR="00A265D1" w:rsidRPr="00583531">
        <w:rPr>
          <w:rFonts w:ascii="New times roman" w:hAnsi="New times roman" w:cs="Calibri"/>
          <w:sz w:val="24"/>
          <w:szCs w:val="24"/>
        </w:rPr>
        <w:t xml:space="preserve"> R</w:t>
      </w:r>
      <w:r w:rsidR="00E37BD7" w:rsidRPr="00583531">
        <w:rPr>
          <w:rFonts w:ascii="New times roman" w:hAnsi="New times roman" w:cs="Calibri"/>
          <w:sz w:val="24"/>
          <w:szCs w:val="24"/>
        </w:rPr>
        <w:t>eproductive health views and behaviors</w:t>
      </w:r>
      <w:r w:rsidR="00A265D1" w:rsidRPr="00583531">
        <w:rPr>
          <w:rFonts w:ascii="New times roman" w:hAnsi="New times roman" w:cs="Calibri"/>
          <w:sz w:val="24"/>
          <w:szCs w:val="24"/>
        </w:rPr>
        <w:t xml:space="preserve"> improve</w:t>
      </w:r>
      <w:r w:rsidR="00E37BD7" w:rsidRPr="00583531">
        <w:rPr>
          <w:rFonts w:ascii="New times roman" w:hAnsi="New times roman" w:cs="Calibri"/>
          <w:sz w:val="24"/>
          <w:szCs w:val="24"/>
        </w:rPr>
        <w:t xml:space="preserve"> (</w:t>
      </w:r>
      <w:proofErr w:type="spellStart"/>
      <w:r w:rsidR="00E37BD7" w:rsidRPr="00583531">
        <w:rPr>
          <w:rFonts w:ascii="New times roman" w:hAnsi="New times roman" w:cs="Calibri"/>
          <w:sz w:val="24"/>
          <w:szCs w:val="24"/>
        </w:rPr>
        <w:t>Bandiera</w:t>
      </w:r>
      <w:proofErr w:type="spellEnd"/>
      <w:r w:rsidR="00E37BD7" w:rsidRPr="00583531">
        <w:rPr>
          <w:rFonts w:ascii="New times roman" w:hAnsi="New times roman" w:cs="Calibri"/>
          <w:sz w:val="24"/>
          <w:szCs w:val="24"/>
        </w:rPr>
        <w:t xml:space="preserve"> et al. 2014)</w:t>
      </w:r>
      <w:r w:rsidR="00A265D1" w:rsidRPr="00583531">
        <w:rPr>
          <w:rFonts w:ascii="New times roman" w:hAnsi="New times roman" w:cs="Calibri"/>
          <w:sz w:val="24"/>
          <w:szCs w:val="24"/>
        </w:rPr>
        <w:t>.  Those who belong to women’s groups/speak</w:t>
      </w:r>
      <w:r w:rsidR="00E37BD7" w:rsidRPr="00583531">
        <w:rPr>
          <w:rFonts w:ascii="New times roman" w:hAnsi="New times roman" w:cs="Calibri"/>
          <w:sz w:val="24"/>
          <w:szCs w:val="24"/>
        </w:rPr>
        <w:t xml:space="preserve"> up in </w:t>
      </w:r>
      <w:r w:rsidR="00A53FA1" w:rsidRPr="00583531">
        <w:rPr>
          <w:rFonts w:ascii="New times roman" w:hAnsi="New times roman" w:cs="Calibri"/>
          <w:sz w:val="24"/>
          <w:szCs w:val="24"/>
        </w:rPr>
        <w:t>public</w:t>
      </w:r>
      <w:r w:rsidR="00A53FA1">
        <w:rPr>
          <w:rFonts w:ascii="New times roman" w:hAnsi="New times roman" w:cs="Calibri"/>
          <w:sz w:val="24"/>
          <w:szCs w:val="24"/>
        </w:rPr>
        <w:t xml:space="preserve"> and influence resources in their </w:t>
      </w:r>
      <w:r w:rsidR="00E67010">
        <w:rPr>
          <w:rFonts w:ascii="New times roman" w:hAnsi="New times roman" w:cs="Calibri"/>
          <w:sz w:val="24"/>
          <w:szCs w:val="24"/>
        </w:rPr>
        <w:t>favor.</w:t>
      </w:r>
      <w:r w:rsidR="00A53FA1">
        <w:rPr>
          <w:rFonts w:ascii="New times roman" w:hAnsi="New times roman" w:cs="Calibri"/>
          <w:sz w:val="24"/>
          <w:szCs w:val="24"/>
        </w:rPr>
        <w:t xml:space="preserve">  </w:t>
      </w:r>
      <w:r w:rsidR="00B102D8">
        <w:rPr>
          <w:rFonts w:ascii="New times roman" w:hAnsi="New times roman" w:cs="Calibri"/>
          <w:sz w:val="24"/>
          <w:szCs w:val="24"/>
        </w:rPr>
        <w:t>H</w:t>
      </w:r>
      <w:r w:rsidR="00B102D8" w:rsidRPr="00583531">
        <w:rPr>
          <w:rFonts w:ascii="New times roman" w:hAnsi="New times roman" w:cs="Calibri"/>
          <w:sz w:val="24"/>
          <w:szCs w:val="24"/>
        </w:rPr>
        <w:t>owever,</w:t>
      </w:r>
      <w:r w:rsidR="00E67010" w:rsidRPr="00583531">
        <w:rPr>
          <w:rFonts w:ascii="New times roman" w:hAnsi="New times roman" w:cs="Calibri"/>
          <w:sz w:val="24"/>
          <w:szCs w:val="24"/>
        </w:rPr>
        <w:t xml:space="preserve"> Donald</w:t>
      </w:r>
      <w:r w:rsidR="00E37BD7" w:rsidRPr="00583531">
        <w:rPr>
          <w:rFonts w:ascii="New times roman" w:hAnsi="New times roman" w:cs="Calibri"/>
          <w:sz w:val="24"/>
          <w:szCs w:val="24"/>
        </w:rPr>
        <w:t xml:space="preserve"> et al. (2016) showed that the degree of correlation between husband’s and wife’s responses on decision making power is less than perfect, and varies substantially across countries.</w:t>
      </w:r>
      <w:r w:rsidR="00A53FA1">
        <w:rPr>
          <w:rFonts w:ascii="New times roman" w:hAnsi="New times roman" w:cs="Calibri"/>
          <w:sz w:val="24"/>
          <w:szCs w:val="24"/>
        </w:rPr>
        <w:t xml:space="preserve"> The author however, did not link how this affects economic prosperity which forms a gap that this study intends to bridge.</w:t>
      </w:r>
      <w:r w:rsidR="00E37BD7" w:rsidRPr="00583531">
        <w:rPr>
          <w:rFonts w:ascii="New times roman" w:hAnsi="New times roman" w:cs="Calibri"/>
          <w:sz w:val="24"/>
          <w:szCs w:val="24"/>
        </w:rPr>
        <w:t xml:space="preserve"> </w:t>
      </w:r>
    </w:p>
    <w:p w14:paraId="311F3700" w14:textId="77777777" w:rsidR="00583531" w:rsidRPr="00583531" w:rsidRDefault="00533D28" w:rsidP="00492C87">
      <w:pPr>
        <w:autoSpaceDE w:val="0"/>
        <w:autoSpaceDN w:val="0"/>
        <w:adjustRightInd w:val="0"/>
        <w:spacing w:after="0" w:line="480" w:lineRule="auto"/>
        <w:jc w:val="both"/>
        <w:rPr>
          <w:rFonts w:ascii="New times roman" w:hAnsi="New times roman" w:cs="Calibri"/>
          <w:sz w:val="24"/>
          <w:szCs w:val="24"/>
        </w:rPr>
      </w:pPr>
      <w:r w:rsidRPr="00583531">
        <w:rPr>
          <w:rFonts w:ascii="New times roman" w:hAnsi="New times roman" w:cs="Calibri"/>
          <w:sz w:val="24"/>
          <w:szCs w:val="24"/>
        </w:rPr>
        <w:t xml:space="preserve"> </w:t>
      </w:r>
    </w:p>
    <w:p w14:paraId="158DD7D7" w14:textId="0C4957EE" w:rsidR="00E37BD7" w:rsidRPr="00583531" w:rsidRDefault="00E37BD7" w:rsidP="00492C87">
      <w:pPr>
        <w:autoSpaceDE w:val="0"/>
        <w:autoSpaceDN w:val="0"/>
        <w:adjustRightInd w:val="0"/>
        <w:spacing w:after="0" w:line="480" w:lineRule="auto"/>
        <w:jc w:val="both"/>
        <w:rPr>
          <w:rFonts w:ascii="New times roman" w:hAnsi="New times roman" w:cs="Times New Roman"/>
          <w:sz w:val="24"/>
          <w:szCs w:val="24"/>
        </w:rPr>
      </w:pPr>
      <w:proofErr w:type="spellStart"/>
      <w:r w:rsidRPr="00583531">
        <w:rPr>
          <w:rFonts w:ascii="New times roman" w:hAnsi="New times roman" w:cs="Calibri"/>
          <w:sz w:val="24"/>
          <w:szCs w:val="24"/>
        </w:rPr>
        <w:t>Lybbert</w:t>
      </w:r>
      <w:proofErr w:type="spellEnd"/>
      <w:r w:rsidRPr="00583531">
        <w:rPr>
          <w:rFonts w:ascii="New times roman" w:hAnsi="New times roman" w:cs="Calibri"/>
          <w:sz w:val="24"/>
          <w:szCs w:val="24"/>
        </w:rPr>
        <w:t xml:space="preserve"> and </w:t>
      </w:r>
      <w:proofErr w:type="spellStart"/>
      <w:r w:rsidRPr="00583531">
        <w:rPr>
          <w:rFonts w:ascii="New times roman" w:hAnsi="New times roman" w:cs="Calibri"/>
          <w:sz w:val="24"/>
          <w:szCs w:val="24"/>
        </w:rPr>
        <w:t>Wydick</w:t>
      </w:r>
      <w:proofErr w:type="spellEnd"/>
      <w:r w:rsidRPr="00583531">
        <w:rPr>
          <w:rFonts w:ascii="New times roman" w:hAnsi="New times roman" w:cs="Calibri"/>
          <w:sz w:val="24"/>
          <w:szCs w:val="24"/>
        </w:rPr>
        <w:t xml:space="preserve"> (2016)</w:t>
      </w:r>
      <w:r w:rsidR="00492C87">
        <w:rPr>
          <w:rFonts w:ascii="New times roman" w:hAnsi="New times roman" w:cs="Calibri"/>
          <w:sz w:val="24"/>
          <w:szCs w:val="24"/>
        </w:rPr>
        <w:t xml:space="preserve"> </w:t>
      </w:r>
      <w:r w:rsidR="00E67010">
        <w:rPr>
          <w:rFonts w:ascii="New times roman" w:hAnsi="New times roman" w:cs="Calibri"/>
          <w:sz w:val="24"/>
          <w:szCs w:val="24"/>
        </w:rPr>
        <w:t xml:space="preserve">in </w:t>
      </w:r>
      <w:r w:rsidR="00B102D8" w:rsidRPr="00583531">
        <w:rPr>
          <w:rFonts w:ascii="New times roman" w:hAnsi="New times roman" w:cs="Calibri"/>
          <w:sz w:val="24"/>
          <w:szCs w:val="24"/>
        </w:rPr>
        <w:t>survey literature</w:t>
      </w:r>
      <w:r w:rsidRPr="00583531">
        <w:rPr>
          <w:rFonts w:ascii="New times roman" w:hAnsi="New times roman" w:cs="Calibri"/>
          <w:sz w:val="24"/>
          <w:szCs w:val="24"/>
        </w:rPr>
        <w:t xml:space="preserve"> in a paper on the economics of </w:t>
      </w:r>
      <w:r w:rsidR="00B102D8" w:rsidRPr="00583531">
        <w:rPr>
          <w:rFonts w:ascii="New times roman" w:hAnsi="New times roman" w:cs="Calibri"/>
          <w:sz w:val="24"/>
          <w:szCs w:val="24"/>
        </w:rPr>
        <w:t>hope</w:t>
      </w:r>
      <w:r w:rsidR="00B102D8">
        <w:rPr>
          <w:rFonts w:ascii="New times roman" w:hAnsi="New times roman" w:cs="Calibri"/>
          <w:sz w:val="24"/>
          <w:szCs w:val="24"/>
        </w:rPr>
        <w:t xml:space="preserve"> </w:t>
      </w:r>
      <w:r w:rsidR="00B102D8" w:rsidRPr="00583531">
        <w:rPr>
          <w:rFonts w:ascii="New times roman" w:hAnsi="New times roman" w:cs="Calibri"/>
          <w:sz w:val="24"/>
          <w:szCs w:val="24"/>
        </w:rPr>
        <w:t>cite</w:t>
      </w:r>
      <w:r w:rsidRPr="00583531">
        <w:rPr>
          <w:rFonts w:ascii="New times roman" w:hAnsi="New times roman" w:cs="Calibri"/>
          <w:sz w:val="24"/>
          <w:szCs w:val="24"/>
        </w:rPr>
        <w:t xml:space="preserve"> a number of cases where low aspirations produce poor economic outcomes</w:t>
      </w:r>
      <w:r w:rsidR="00492C87">
        <w:rPr>
          <w:rFonts w:ascii="New times roman" w:hAnsi="New times roman" w:cs="Calibri"/>
          <w:sz w:val="24"/>
          <w:szCs w:val="24"/>
        </w:rPr>
        <w:t>. This could be attributed to disempowerment</w:t>
      </w:r>
      <w:r w:rsidRPr="00583531">
        <w:rPr>
          <w:rFonts w:ascii="New times roman" w:hAnsi="New times roman" w:cs="Calibri"/>
          <w:sz w:val="24"/>
          <w:szCs w:val="24"/>
        </w:rPr>
        <w:t xml:space="preserve">. </w:t>
      </w:r>
      <w:proofErr w:type="spellStart"/>
      <w:r w:rsidRPr="00583531">
        <w:rPr>
          <w:rFonts w:ascii="New times roman" w:hAnsi="New times roman" w:cs="Calibri"/>
          <w:sz w:val="24"/>
          <w:szCs w:val="24"/>
        </w:rPr>
        <w:t>Kosec</w:t>
      </w:r>
      <w:proofErr w:type="spellEnd"/>
      <w:r w:rsidRPr="00583531">
        <w:rPr>
          <w:rFonts w:ascii="New times roman" w:hAnsi="New times roman" w:cs="Calibri"/>
          <w:sz w:val="24"/>
          <w:szCs w:val="24"/>
        </w:rPr>
        <w:t xml:space="preserve"> et al. (2014) describe the results of a number of research projects that demonstrate that forward looking goals are critical for rural poverty reduction. They note that aspirations interact with constraints, so that if an individual has not experienced the ability to change their well-</w:t>
      </w:r>
      <w:r w:rsidR="00E67010" w:rsidRPr="00583531">
        <w:rPr>
          <w:rFonts w:ascii="New times roman" w:hAnsi="New times roman" w:cs="Calibri"/>
          <w:sz w:val="24"/>
          <w:szCs w:val="24"/>
        </w:rPr>
        <w:t>being,</w:t>
      </w:r>
      <w:r w:rsidRPr="00583531">
        <w:rPr>
          <w:rFonts w:ascii="New times roman" w:hAnsi="New times roman" w:cs="Calibri"/>
          <w:sz w:val="24"/>
          <w:szCs w:val="24"/>
        </w:rPr>
        <w:t xml:space="preserve"> they will not explore alternatives. </w:t>
      </w:r>
    </w:p>
    <w:p w14:paraId="7D9E089A" w14:textId="77777777" w:rsidR="00492C87" w:rsidRDefault="00492C87" w:rsidP="00583531">
      <w:pPr>
        <w:autoSpaceDE w:val="0"/>
        <w:autoSpaceDN w:val="0"/>
        <w:adjustRightInd w:val="0"/>
        <w:spacing w:after="0" w:line="480" w:lineRule="auto"/>
        <w:jc w:val="both"/>
        <w:rPr>
          <w:rFonts w:ascii="New times roman" w:hAnsi="New times roman" w:cs="Calibri"/>
          <w:sz w:val="24"/>
          <w:szCs w:val="24"/>
        </w:rPr>
      </w:pPr>
    </w:p>
    <w:p w14:paraId="32BCF04F" w14:textId="6E5A3ECE" w:rsidR="00533D28" w:rsidRPr="00583531" w:rsidRDefault="00533D28" w:rsidP="00583531">
      <w:pPr>
        <w:autoSpaceDE w:val="0"/>
        <w:autoSpaceDN w:val="0"/>
        <w:adjustRightInd w:val="0"/>
        <w:spacing w:after="0" w:line="480" w:lineRule="auto"/>
        <w:jc w:val="both"/>
        <w:rPr>
          <w:rFonts w:ascii="New times roman" w:hAnsi="New times roman" w:cs="Calibri"/>
          <w:sz w:val="24"/>
          <w:szCs w:val="24"/>
        </w:rPr>
      </w:pPr>
      <w:proofErr w:type="spellStart"/>
      <w:r w:rsidRPr="00583531">
        <w:rPr>
          <w:rFonts w:ascii="New times roman" w:hAnsi="New times roman" w:cs="Calibri"/>
          <w:sz w:val="24"/>
          <w:szCs w:val="24"/>
        </w:rPr>
        <w:t>Blattman</w:t>
      </w:r>
      <w:proofErr w:type="spellEnd"/>
      <w:r w:rsidR="003D5A00" w:rsidRPr="00583531">
        <w:rPr>
          <w:rFonts w:ascii="New times roman" w:hAnsi="New times roman" w:cs="Calibri"/>
          <w:sz w:val="24"/>
          <w:szCs w:val="24"/>
        </w:rPr>
        <w:t xml:space="preserve"> et al 2016</w:t>
      </w:r>
      <w:r w:rsidRPr="00583531">
        <w:rPr>
          <w:rFonts w:ascii="New times roman" w:hAnsi="New times roman" w:cs="Calibri"/>
          <w:sz w:val="24"/>
          <w:szCs w:val="24"/>
        </w:rPr>
        <w:t xml:space="preserve"> finds no link between a highly effective program to help women in</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post-conflict Uganda start a self-employment trading business and improvements in women’s </w:t>
      </w:r>
      <w:r w:rsidR="00E67010" w:rsidRPr="00583531">
        <w:rPr>
          <w:rFonts w:ascii="New times roman" w:hAnsi="New times roman" w:cs="Calibri"/>
          <w:sz w:val="24"/>
          <w:szCs w:val="24"/>
        </w:rPr>
        <w:t>self-reported</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empowerment, as measured by women’s status in society, self-reported physical or </w:t>
      </w:r>
      <w:r w:rsidRPr="00583531">
        <w:rPr>
          <w:rFonts w:ascii="New times roman" w:hAnsi="New times roman" w:cs="Calibri"/>
          <w:sz w:val="24"/>
          <w:szCs w:val="24"/>
        </w:rPr>
        <w:lastRenderedPageBreak/>
        <w:t>emotional</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abuse by their partner, or self-reported independence (</w:t>
      </w:r>
      <w:proofErr w:type="spellStart"/>
      <w:r w:rsidRPr="00583531">
        <w:rPr>
          <w:rFonts w:ascii="New times roman" w:hAnsi="New times roman" w:cs="Calibri"/>
          <w:sz w:val="24"/>
          <w:szCs w:val="24"/>
        </w:rPr>
        <w:t>Blattman</w:t>
      </w:r>
      <w:proofErr w:type="spellEnd"/>
      <w:r w:rsidRPr="00583531">
        <w:rPr>
          <w:rFonts w:ascii="New times roman" w:hAnsi="New times roman" w:cs="Calibri"/>
          <w:sz w:val="24"/>
          <w:szCs w:val="24"/>
        </w:rPr>
        <w:t xml:space="preserve"> et al. 2016). Using self-reported</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participation in household decision-making on expenditures as a measure of economic empowerment,</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Banerjee et al. (2015) found no effect of a program which raised poor women’s earnings, assets, and</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household consumption in six countries on broader economic empowerment.</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They do find qualitative evidence the program increased women’s self-esteem, which the participants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linked to the positive outcomes. This provides some evidence for the link between a positive mindset –</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hope, self-esteem, etc. - and better economic outcomes.</w:t>
      </w:r>
    </w:p>
    <w:p w14:paraId="155BE3FD" w14:textId="77777777" w:rsidR="00A265D1" w:rsidRPr="00583531" w:rsidRDefault="00A265D1" w:rsidP="00583531">
      <w:pPr>
        <w:autoSpaceDE w:val="0"/>
        <w:autoSpaceDN w:val="0"/>
        <w:adjustRightInd w:val="0"/>
        <w:spacing w:after="0" w:line="480" w:lineRule="auto"/>
        <w:jc w:val="both"/>
        <w:rPr>
          <w:rFonts w:ascii="New times roman" w:hAnsi="New times roman" w:cs="Calibri"/>
          <w:sz w:val="24"/>
          <w:szCs w:val="24"/>
        </w:rPr>
      </w:pPr>
    </w:p>
    <w:p w14:paraId="014619DC" w14:textId="7EEDA510" w:rsidR="00A265D1" w:rsidRPr="00583531" w:rsidRDefault="00533D28" w:rsidP="00583531">
      <w:pPr>
        <w:autoSpaceDE w:val="0"/>
        <w:autoSpaceDN w:val="0"/>
        <w:adjustRightInd w:val="0"/>
        <w:spacing w:after="0" w:line="480" w:lineRule="auto"/>
        <w:jc w:val="both"/>
        <w:rPr>
          <w:rFonts w:ascii="New times roman" w:hAnsi="New times roman" w:cs="Calibri"/>
          <w:sz w:val="24"/>
          <w:szCs w:val="24"/>
        </w:rPr>
      </w:pPr>
      <w:r w:rsidRPr="00583531">
        <w:rPr>
          <w:rFonts w:ascii="New times roman" w:hAnsi="New times roman" w:cs="Calibri"/>
          <w:sz w:val="24"/>
          <w:szCs w:val="24"/>
        </w:rPr>
        <w:t xml:space="preserve"> In a</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project to teach Kenyan women to market energy efficient cookstoves, evaluators found that a</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component designed to increase the women’s self-efficacy and self-confidence produced higher sales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compared with a control group that did not receive this component as part of their training (Shankar,</w:t>
      </w:r>
      <w:r w:rsidR="003D5A00" w:rsidRPr="00583531">
        <w:rPr>
          <w:rFonts w:ascii="New times roman" w:hAnsi="New times roman" w:cs="Calibri"/>
          <w:sz w:val="24"/>
          <w:szCs w:val="24"/>
        </w:rPr>
        <w:t xml:space="preserve"> </w:t>
      </w:r>
      <w:proofErr w:type="spellStart"/>
      <w:r w:rsidRPr="00583531">
        <w:rPr>
          <w:rFonts w:ascii="New times roman" w:hAnsi="New times roman" w:cs="Calibri"/>
          <w:sz w:val="24"/>
          <w:szCs w:val="24"/>
        </w:rPr>
        <w:t>Onyura</w:t>
      </w:r>
      <w:proofErr w:type="spellEnd"/>
      <w:r w:rsidRPr="00583531">
        <w:rPr>
          <w:rFonts w:ascii="New times roman" w:hAnsi="New times roman" w:cs="Calibri"/>
          <w:sz w:val="24"/>
          <w:szCs w:val="24"/>
        </w:rPr>
        <w:t>, and Alderman 2015). In the WORTH project in Nepal, project components addressed both</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women’s agency and savings/business operations outcomes, and progress on both were evaluated. A</w:t>
      </w:r>
      <w:r w:rsidR="00A265D1" w:rsidRPr="00583531">
        <w:rPr>
          <w:rFonts w:ascii="New times roman" w:hAnsi="New times roman" w:cs="Calibri"/>
          <w:sz w:val="24"/>
          <w:szCs w:val="24"/>
        </w:rPr>
        <w:t xml:space="preserve"> </w:t>
      </w:r>
      <w:r w:rsidRPr="00583531">
        <w:rPr>
          <w:rFonts w:ascii="New times roman" w:hAnsi="New times roman" w:cs="Calibri"/>
          <w:sz w:val="24"/>
          <w:szCs w:val="24"/>
        </w:rPr>
        <w:t>quasi-experimental evaluation found increases in self-reported self-confidence, civic participation, and</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intra-household decision making power; a decrease in reported </w:t>
      </w:r>
      <w:r w:rsidR="00E67010" w:rsidRPr="00583531">
        <w:rPr>
          <w:rFonts w:ascii="New times roman" w:hAnsi="New times roman" w:cs="Calibri"/>
          <w:sz w:val="24"/>
          <w:szCs w:val="24"/>
        </w:rPr>
        <w:t>gender-based</w:t>
      </w:r>
      <w:r w:rsidRPr="00583531">
        <w:rPr>
          <w:rFonts w:ascii="New times roman" w:hAnsi="New times roman" w:cs="Calibri"/>
          <w:sz w:val="24"/>
          <w:szCs w:val="24"/>
        </w:rPr>
        <w:t xml:space="preserve"> violence, as well as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improvements in economic outcomes (</w:t>
      </w:r>
      <w:proofErr w:type="spellStart"/>
      <w:r w:rsidRPr="00583531">
        <w:rPr>
          <w:rFonts w:ascii="New times roman" w:hAnsi="New times roman" w:cs="Calibri"/>
          <w:sz w:val="24"/>
          <w:szCs w:val="24"/>
        </w:rPr>
        <w:t>Mayoux</w:t>
      </w:r>
      <w:proofErr w:type="spellEnd"/>
      <w:r w:rsidRPr="00583531">
        <w:rPr>
          <w:rFonts w:ascii="New times roman" w:hAnsi="New times roman" w:cs="Calibri"/>
          <w:sz w:val="24"/>
          <w:szCs w:val="24"/>
        </w:rPr>
        <w:t xml:space="preserve"> 20</w:t>
      </w:r>
      <w:r w:rsidR="00492C87">
        <w:rPr>
          <w:rFonts w:ascii="New times roman" w:hAnsi="New times roman" w:cs="Calibri"/>
          <w:sz w:val="24"/>
          <w:szCs w:val="24"/>
        </w:rPr>
        <w:t>14</w:t>
      </w:r>
      <w:r w:rsidRPr="00583531">
        <w:rPr>
          <w:rFonts w:ascii="New times roman" w:hAnsi="New times roman" w:cs="Calibri"/>
          <w:sz w:val="24"/>
          <w:szCs w:val="24"/>
        </w:rPr>
        <w:t xml:space="preserve">). </w:t>
      </w:r>
    </w:p>
    <w:p w14:paraId="795AC231" w14:textId="77777777" w:rsidR="00A265D1" w:rsidRPr="00583531" w:rsidRDefault="00A265D1" w:rsidP="00583531">
      <w:pPr>
        <w:autoSpaceDE w:val="0"/>
        <w:autoSpaceDN w:val="0"/>
        <w:adjustRightInd w:val="0"/>
        <w:spacing w:after="0" w:line="480" w:lineRule="auto"/>
        <w:jc w:val="both"/>
        <w:rPr>
          <w:rFonts w:ascii="New times roman" w:hAnsi="New times roman" w:cs="Calibri"/>
          <w:sz w:val="24"/>
          <w:szCs w:val="24"/>
        </w:rPr>
      </w:pPr>
    </w:p>
    <w:p w14:paraId="29D8D7A0" w14:textId="09E10D02" w:rsidR="00111D6E" w:rsidRPr="00583531" w:rsidRDefault="00533D28" w:rsidP="00583531">
      <w:pPr>
        <w:autoSpaceDE w:val="0"/>
        <w:autoSpaceDN w:val="0"/>
        <w:adjustRightInd w:val="0"/>
        <w:spacing w:after="0" w:line="480" w:lineRule="auto"/>
        <w:jc w:val="both"/>
        <w:rPr>
          <w:rFonts w:ascii="New times roman" w:hAnsi="New times roman" w:cs="Calibri"/>
          <w:sz w:val="24"/>
          <w:szCs w:val="24"/>
        </w:rPr>
      </w:pPr>
      <w:r w:rsidRPr="00583531">
        <w:rPr>
          <w:rFonts w:ascii="New times roman" w:hAnsi="New times roman" w:cs="Calibri"/>
          <w:sz w:val="24"/>
          <w:szCs w:val="24"/>
        </w:rPr>
        <w:t>In India, researchers found that rural women</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participants in the </w:t>
      </w:r>
      <w:proofErr w:type="spellStart"/>
      <w:r w:rsidRPr="00583531">
        <w:rPr>
          <w:rFonts w:ascii="New times roman" w:hAnsi="New times roman" w:cs="Calibri,Italic"/>
          <w:i/>
          <w:iCs/>
          <w:sz w:val="24"/>
          <w:szCs w:val="24"/>
        </w:rPr>
        <w:t>Mahila</w:t>
      </w:r>
      <w:proofErr w:type="spellEnd"/>
      <w:r w:rsidRPr="00583531">
        <w:rPr>
          <w:rFonts w:ascii="New times roman" w:hAnsi="New times roman" w:cs="Calibri,Italic"/>
          <w:i/>
          <w:iCs/>
          <w:sz w:val="24"/>
          <w:szCs w:val="24"/>
        </w:rPr>
        <w:t xml:space="preserve"> </w:t>
      </w:r>
      <w:proofErr w:type="spellStart"/>
      <w:r w:rsidRPr="00583531">
        <w:rPr>
          <w:rFonts w:ascii="New times roman" w:hAnsi="New times roman" w:cs="Calibri,Italic"/>
          <w:i/>
          <w:iCs/>
          <w:sz w:val="24"/>
          <w:szCs w:val="24"/>
        </w:rPr>
        <w:t>Samakhya</w:t>
      </w:r>
      <w:proofErr w:type="spellEnd"/>
      <w:r w:rsidRPr="00583531">
        <w:rPr>
          <w:rFonts w:ascii="New times roman" w:hAnsi="New times roman" w:cs="Calibri,Italic"/>
          <w:i/>
          <w:iCs/>
          <w:sz w:val="24"/>
          <w:szCs w:val="24"/>
        </w:rPr>
        <w:t xml:space="preserve"> </w:t>
      </w:r>
      <w:r w:rsidRPr="00583531">
        <w:rPr>
          <w:rFonts w:ascii="New times roman" w:hAnsi="New times roman" w:cs="Calibri"/>
          <w:sz w:val="24"/>
          <w:szCs w:val="24"/>
        </w:rPr>
        <w:t>program, which combined adult education and vocational training</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with support groups and life skills training, reported an increase in mobility and civic participation, as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well as higher labor force participation (</w:t>
      </w:r>
      <w:proofErr w:type="spellStart"/>
      <w:r w:rsidRPr="00583531">
        <w:rPr>
          <w:rFonts w:ascii="New times roman" w:hAnsi="New times roman" w:cs="Calibri"/>
          <w:sz w:val="24"/>
          <w:szCs w:val="24"/>
        </w:rPr>
        <w:t>Kandpal</w:t>
      </w:r>
      <w:proofErr w:type="spellEnd"/>
      <w:r w:rsidRPr="00583531">
        <w:rPr>
          <w:rFonts w:ascii="New times roman" w:hAnsi="New times roman" w:cs="Calibri"/>
          <w:sz w:val="24"/>
          <w:szCs w:val="24"/>
        </w:rPr>
        <w:t>, Baylis, and Arends-</w:t>
      </w:r>
      <w:proofErr w:type="spellStart"/>
      <w:r w:rsidRPr="00583531">
        <w:rPr>
          <w:rFonts w:ascii="New times roman" w:hAnsi="New times roman" w:cs="Calibri"/>
          <w:sz w:val="24"/>
          <w:szCs w:val="24"/>
        </w:rPr>
        <w:t>Kuenning</w:t>
      </w:r>
      <w:proofErr w:type="spellEnd"/>
      <w:r w:rsidRPr="00583531">
        <w:rPr>
          <w:rFonts w:ascii="New times roman" w:hAnsi="New times roman" w:cs="Calibri"/>
          <w:sz w:val="24"/>
          <w:szCs w:val="24"/>
        </w:rPr>
        <w:t xml:space="preserve"> 2012). Similar results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were found for participants in several World Bank sponsored </w:t>
      </w:r>
      <w:r w:rsidR="00F2673F">
        <w:rPr>
          <w:rFonts w:ascii="New times roman" w:hAnsi="New times roman" w:cs="Calibri"/>
          <w:sz w:val="24"/>
          <w:szCs w:val="24"/>
        </w:rPr>
        <w:t>A</w:t>
      </w:r>
      <w:r w:rsidRPr="00583531">
        <w:rPr>
          <w:rFonts w:ascii="New times roman" w:hAnsi="New times roman" w:cs="Calibri"/>
          <w:sz w:val="24"/>
          <w:szCs w:val="24"/>
        </w:rPr>
        <w:t xml:space="preserve">dolescent </w:t>
      </w:r>
      <w:r w:rsidR="00F2673F">
        <w:rPr>
          <w:rFonts w:ascii="New times roman" w:hAnsi="New times roman" w:cs="Calibri"/>
          <w:sz w:val="24"/>
          <w:szCs w:val="24"/>
        </w:rPr>
        <w:t>G</w:t>
      </w:r>
      <w:r w:rsidRPr="00583531">
        <w:rPr>
          <w:rFonts w:ascii="New times roman" w:hAnsi="New times roman" w:cs="Calibri"/>
          <w:sz w:val="24"/>
          <w:szCs w:val="24"/>
        </w:rPr>
        <w:t xml:space="preserve">irls </w:t>
      </w:r>
      <w:r w:rsidR="00F2673F">
        <w:rPr>
          <w:rFonts w:ascii="New times roman" w:hAnsi="New times roman" w:cs="Calibri"/>
          <w:sz w:val="24"/>
          <w:szCs w:val="24"/>
        </w:rPr>
        <w:t>I</w:t>
      </w:r>
      <w:r w:rsidRPr="00583531">
        <w:rPr>
          <w:rFonts w:ascii="New times roman" w:hAnsi="New times roman" w:cs="Calibri"/>
          <w:sz w:val="24"/>
          <w:szCs w:val="24"/>
        </w:rPr>
        <w:t>nitiative (AGI) programs</w:t>
      </w:r>
      <w:r w:rsidR="003D5A00" w:rsidRPr="00583531">
        <w:rPr>
          <w:rFonts w:ascii="New times roman" w:hAnsi="New times roman" w:cs="Calibri"/>
          <w:sz w:val="24"/>
          <w:szCs w:val="24"/>
        </w:rPr>
        <w:t xml:space="preserve"> </w:t>
      </w:r>
      <w:r w:rsidRPr="00583531">
        <w:rPr>
          <w:rFonts w:ascii="New times roman" w:hAnsi="New times roman" w:cs="Calibri"/>
          <w:sz w:val="24"/>
          <w:szCs w:val="24"/>
        </w:rPr>
        <w:t xml:space="preserve">(World Bank, 2015). </w:t>
      </w:r>
      <w:r w:rsidR="00FB1690" w:rsidRPr="00583531">
        <w:rPr>
          <w:rFonts w:ascii="New times roman" w:hAnsi="New times roman" w:cs="Calibri"/>
          <w:sz w:val="24"/>
          <w:szCs w:val="24"/>
        </w:rPr>
        <w:t>Another piece of evidence for</w:t>
      </w:r>
      <w:r w:rsidR="00583531" w:rsidRPr="00583531">
        <w:rPr>
          <w:rFonts w:ascii="New times roman" w:hAnsi="New times roman" w:cs="Calibri"/>
          <w:sz w:val="24"/>
          <w:szCs w:val="24"/>
        </w:rPr>
        <w:t xml:space="preserve"> </w:t>
      </w:r>
      <w:r w:rsidR="00FB1690" w:rsidRPr="00583531">
        <w:rPr>
          <w:rFonts w:ascii="New times roman" w:hAnsi="New times roman" w:cs="Calibri"/>
          <w:sz w:val="24"/>
          <w:szCs w:val="24"/>
        </w:rPr>
        <w:t xml:space="preserve">linkage is the finding that increased wage-earning opportunities for </w:t>
      </w:r>
      <w:r w:rsidR="00FB1690" w:rsidRPr="00583531">
        <w:rPr>
          <w:rFonts w:ascii="New times roman" w:hAnsi="New times roman" w:cs="Calibri"/>
          <w:sz w:val="24"/>
          <w:szCs w:val="24"/>
        </w:rPr>
        <w:lastRenderedPageBreak/>
        <w:t>women lead to more girls in</w:t>
      </w:r>
      <w:r w:rsidR="00583531" w:rsidRPr="00583531">
        <w:rPr>
          <w:rFonts w:ascii="New times roman" w:hAnsi="New times roman" w:cs="Calibri"/>
          <w:sz w:val="24"/>
          <w:szCs w:val="24"/>
        </w:rPr>
        <w:t xml:space="preserve"> </w:t>
      </w:r>
      <w:r w:rsidR="00FB1690" w:rsidRPr="00583531">
        <w:rPr>
          <w:rFonts w:ascii="New times roman" w:hAnsi="New times roman" w:cs="Calibri"/>
          <w:sz w:val="24"/>
          <w:szCs w:val="24"/>
        </w:rPr>
        <w:t>education and less early marriage (Hunt and Samman 2016). However, it has been noted that increased</w:t>
      </w:r>
      <w:r w:rsidR="00A265D1" w:rsidRPr="00583531">
        <w:rPr>
          <w:rFonts w:ascii="New times roman" w:hAnsi="New times roman" w:cs="Calibri"/>
          <w:sz w:val="24"/>
          <w:szCs w:val="24"/>
        </w:rPr>
        <w:t xml:space="preserve"> </w:t>
      </w:r>
      <w:r w:rsidR="00FB1690" w:rsidRPr="00583531">
        <w:rPr>
          <w:rFonts w:ascii="New times roman" w:hAnsi="New times roman" w:cs="Calibri"/>
          <w:sz w:val="24"/>
          <w:szCs w:val="24"/>
        </w:rPr>
        <w:t xml:space="preserve">women’s empowerment in one </w:t>
      </w:r>
      <w:r w:rsidR="00F2673F" w:rsidRPr="00583531">
        <w:rPr>
          <w:rFonts w:ascii="New times roman" w:hAnsi="New times roman" w:cs="Calibri"/>
          <w:sz w:val="24"/>
          <w:szCs w:val="24"/>
        </w:rPr>
        <w:t xml:space="preserve">domain </w:t>
      </w:r>
      <w:r w:rsidR="00F2673F">
        <w:rPr>
          <w:rFonts w:ascii="New times roman" w:hAnsi="New times roman" w:cs="Calibri"/>
          <w:sz w:val="24"/>
          <w:szCs w:val="24"/>
        </w:rPr>
        <w:t>say</w:t>
      </w:r>
      <w:r w:rsidR="00492C87">
        <w:rPr>
          <w:rFonts w:ascii="New times roman" w:hAnsi="New times roman" w:cs="Calibri"/>
          <w:sz w:val="24"/>
          <w:szCs w:val="24"/>
        </w:rPr>
        <w:t xml:space="preserve"> economic or political</w:t>
      </w:r>
      <w:r w:rsidR="00FB1690" w:rsidRPr="00583531">
        <w:rPr>
          <w:rFonts w:ascii="New times roman" w:hAnsi="New times roman" w:cs="Calibri"/>
          <w:sz w:val="24"/>
          <w:szCs w:val="24"/>
        </w:rPr>
        <w:t xml:space="preserve"> could lead to reduction in</w:t>
      </w:r>
      <w:r w:rsidR="00A265D1" w:rsidRPr="00583531">
        <w:rPr>
          <w:rFonts w:ascii="New times roman" w:hAnsi="New times roman" w:cs="Calibri"/>
          <w:sz w:val="24"/>
          <w:szCs w:val="24"/>
        </w:rPr>
        <w:t xml:space="preserve"> </w:t>
      </w:r>
      <w:r w:rsidR="00FB1690" w:rsidRPr="00583531">
        <w:rPr>
          <w:rFonts w:ascii="New times roman" w:hAnsi="New times roman" w:cs="Calibri"/>
          <w:sz w:val="24"/>
          <w:szCs w:val="24"/>
        </w:rPr>
        <w:t>empowerment in another domain, as men try to reassert control and privilege (Hunt and Samman</w:t>
      </w:r>
      <w:r w:rsidR="00A265D1" w:rsidRPr="00583531">
        <w:rPr>
          <w:rFonts w:ascii="New times roman" w:hAnsi="New times roman" w:cs="Calibri"/>
          <w:sz w:val="24"/>
          <w:szCs w:val="24"/>
        </w:rPr>
        <w:t xml:space="preserve"> </w:t>
      </w:r>
      <w:r w:rsidR="00FB1690" w:rsidRPr="00583531">
        <w:rPr>
          <w:rFonts w:ascii="New times roman" w:hAnsi="New times roman" w:cs="Calibri"/>
          <w:sz w:val="24"/>
          <w:szCs w:val="24"/>
        </w:rPr>
        <w:t>2016).</w:t>
      </w:r>
    </w:p>
    <w:p w14:paraId="7ED4E3DF" w14:textId="77777777" w:rsidR="00A265D1" w:rsidRPr="00583531" w:rsidRDefault="00A265D1" w:rsidP="00583531">
      <w:pPr>
        <w:autoSpaceDE w:val="0"/>
        <w:autoSpaceDN w:val="0"/>
        <w:adjustRightInd w:val="0"/>
        <w:spacing w:after="0" w:line="480" w:lineRule="auto"/>
        <w:jc w:val="both"/>
        <w:rPr>
          <w:rFonts w:ascii="New times roman" w:hAnsi="New times roman" w:cs="Calibri"/>
          <w:sz w:val="24"/>
          <w:szCs w:val="24"/>
        </w:rPr>
      </w:pPr>
    </w:p>
    <w:p w14:paraId="4836DE8B" w14:textId="296FE718" w:rsidR="00004FEC" w:rsidRPr="00583531" w:rsidRDefault="00004FEC" w:rsidP="004735B2">
      <w:pPr>
        <w:pStyle w:val="Pa15"/>
        <w:spacing w:line="480" w:lineRule="auto"/>
        <w:jc w:val="both"/>
        <w:rPr>
          <w:rFonts w:ascii="New times roman" w:hAnsi="New times roman" w:cs="Sabon LT Std"/>
          <w:color w:val="000000"/>
        </w:rPr>
      </w:pPr>
      <w:r w:rsidRPr="00583531">
        <w:rPr>
          <w:rFonts w:ascii="New times roman" w:hAnsi="New times roman" w:cs="Sabon LT Std"/>
          <w:color w:val="000000"/>
        </w:rPr>
        <w:t xml:space="preserve">Women’s ability to </w:t>
      </w:r>
      <w:r w:rsidR="00F2673F" w:rsidRPr="00583531">
        <w:rPr>
          <w:rFonts w:ascii="New times roman" w:hAnsi="New times roman" w:cs="Sabon LT Std"/>
          <w:color w:val="000000"/>
        </w:rPr>
        <w:t>organize</w:t>
      </w:r>
      <w:r w:rsidRPr="00583531">
        <w:rPr>
          <w:rFonts w:ascii="New times roman" w:hAnsi="New times roman" w:cs="Sabon LT Std"/>
          <w:color w:val="000000"/>
        </w:rPr>
        <w:t xml:space="preserve"> with others to enhance economic activity and </w:t>
      </w:r>
      <w:r w:rsidR="00F2673F" w:rsidRPr="00583531">
        <w:rPr>
          <w:rFonts w:ascii="New times roman" w:hAnsi="New times roman" w:cs="Sabon LT Std"/>
          <w:color w:val="000000"/>
        </w:rPr>
        <w:t>rights is</w:t>
      </w:r>
      <w:r w:rsidRPr="00583531">
        <w:rPr>
          <w:rFonts w:ascii="New times roman" w:hAnsi="New times roman" w:cs="Sabon LT Std"/>
          <w:color w:val="000000"/>
        </w:rPr>
        <w:t xml:space="preserve"> key to women’s economic empowerment. Collective action takes myriad forms and is strongly associated with improved productivity, income and working conditions, through changes to workers’ rights, wages, social protection and benefits. Furthermore, where group objectives focus specifically on changing social norms, such as restrictive attitudes towards women’s work and property ownership, collectives can contribute towards boosting women’s self-esteem and their identity as citizens. This in turn can lead to transformational gains for gender equality in the community and within broader political structures (Domingo et al., 2015). </w:t>
      </w:r>
    </w:p>
    <w:p w14:paraId="7C045023" w14:textId="77777777" w:rsidR="00450266" w:rsidRPr="00583531" w:rsidRDefault="00450266" w:rsidP="004735B2">
      <w:pPr>
        <w:pStyle w:val="Pa16"/>
        <w:jc w:val="both"/>
        <w:rPr>
          <w:rFonts w:ascii="New times roman" w:hAnsi="New times roman" w:cs="Sabon LT Std"/>
          <w:color w:val="000000"/>
        </w:rPr>
      </w:pPr>
    </w:p>
    <w:p w14:paraId="4C834028" w14:textId="77777777" w:rsidR="003D5A00" w:rsidRPr="00583531" w:rsidRDefault="003D5A00" w:rsidP="004735B2">
      <w:pPr>
        <w:pStyle w:val="Default"/>
        <w:jc w:val="both"/>
        <w:rPr>
          <w:rFonts w:ascii="New times roman" w:hAnsi="New times roman"/>
        </w:rPr>
      </w:pPr>
    </w:p>
    <w:p w14:paraId="624118AB" w14:textId="5EABBCEC" w:rsidR="00583531" w:rsidRPr="00583531" w:rsidRDefault="00004FEC" w:rsidP="004735B2">
      <w:pPr>
        <w:spacing w:line="480" w:lineRule="auto"/>
        <w:jc w:val="both"/>
        <w:rPr>
          <w:rFonts w:ascii="New times roman" w:hAnsi="New times roman" w:cs="Sabon LT Std"/>
          <w:color w:val="000000"/>
          <w:sz w:val="24"/>
          <w:szCs w:val="24"/>
        </w:rPr>
      </w:pPr>
      <w:r w:rsidRPr="00583531">
        <w:rPr>
          <w:rFonts w:ascii="New times roman" w:hAnsi="New times roman" w:cs="Sabon LT Std"/>
          <w:color w:val="000000"/>
          <w:sz w:val="24"/>
          <w:szCs w:val="24"/>
        </w:rPr>
        <w:t xml:space="preserve">Women’s participation in informal </w:t>
      </w:r>
      <w:r w:rsidR="00F2673F" w:rsidRPr="00583531">
        <w:rPr>
          <w:rFonts w:ascii="New times roman" w:hAnsi="New times roman" w:cs="Sabon LT Std"/>
          <w:color w:val="000000"/>
          <w:sz w:val="24"/>
          <w:szCs w:val="24"/>
        </w:rPr>
        <w:t>groups provide</w:t>
      </w:r>
      <w:r w:rsidRPr="00583531">
        <w:rPr>
          <w:rFonts w:ascii="New times roman" w:hAnsi="New times roman" w:cs="Sabon LT Std"/>
          <w:color w:val="000000"/>
          <w:sz w:val="24"/>
          <w:szCs w:val="24"/>
        </w:rPr>
        <w:t xml:space="preserve"> an important opportunity to develop confidence and self-belief, and effective leadership skills. This paves the way for women to hone their skills by taking leadership positions and to build the necessary constituency to move into positions in other informal or formal structures, including public or political office (Domingo et al., 2015). Across Nepal, Dalit women who have formed groups to establish savings and credit schemes have used these spaces to develop leadership skills and engage in collective advocacy to public bodies</w:t>
      </w:r>
      <w:r w:rsidR="00492C87">
        <w:rPr>
          <w:rFonts w:ascii="New times roman" w:hAnsi="New times roman" w:cs="Sabon LT Std"/>
          <w:color w:val="000000"/>
          <w:sz w:val="24"/>
          <w:szCs w:val="24"/>
        </w:rPr>
        <w:t>.</w:t>
      </w:r>
      <w:r w:rsidRPr="00583531">
        <w:rPr>
          <w:rFonts w:ascii="New times roman" w:hAnsi="New times roman" w:cs="Sabon LT Std"/>
          <w:color w:val="000000"/>
          <w:sz w:val="24"/>
          <w:szCs w:val="24"/>
        </w:rPr>
        <w:t xml:space="preserve"> </w:t>
      </w:r>
    </w:p>
    <w:p w14:paraId="0B5B9790" w14:textId="77777777" w:rsidR="00F2673F" w:rsidRDefault="00F2673F" w:rsidP="00F56F21">
      <w:pPr>
        <w:spacing w:line="480" w:lineRule="auto"/>
        <w:rPr>
          <w:rFonts w:ascii="New times roman" w:hAnsi="New times roman" w:cs="Sabon LT Std"/>
          <w:b/>
          <w:color w:val="000000"/>
          <w:sz w:val="24"/>
          <w:szCs w:val="24"/>
        </w:rPr>
      </w:pPr>
    </w:p>
    <w:p w14:paraId="3FD26DF3" w14:textId="77777777" w:rsidR="00F2673F" w:rsidRDefault="00F2673F" w:rsidP="00F56F21">
      <w:pPr>
        <w:spacing w:line="480" w:lineRule="auto"/>
        <w:rPr>
          <w:rFonts w:ascii="New times roman" w:hAnsi="New times roman" w:cs="Sabon LT Std"/>
          <w:b/>
          <w:color w:val="000000"/>
          <w:sz w:val="24"/>
          <w:szCs w:val="24"/>
        </w:rPr>
      </w:pPr>
    </w:p>
    <w:p w14:paraId="181B3E6A" w14:textId="77777777" w:rsidR="00F2673F" w:rsidRDefault="00F2673F" w:rsidP="00F56F21">
      <w:pPr>
        <w:spacing w:line="480" w:lineRule="auto"/>
        <w:rPr>
          <w:rFonts w:ascii="New times roman" w:hAnsi="New times roman" w:cs="Sabon LT Std"/>
          <w:b/>
          <w:color w:val="000000"/>
          <w:sz w:val="24"/>
          <w:szCs w:val="24"/>
        </w:rPr>
      </w:pPr>
    </w:p>
    <w:p w14:paraId="550211F3" w14:textId="3A8333AF" w:rsidR="00F60549" w:rsidRDefault="00F56F21" w:rsidP="00F56F21">
      <w:pPr>
        <w:spacing w:line="480" w:lineRule="auto"/>
        <w:rPr>
          <w:ins w:id="71" w:author="Chris" w:date="2021-03-01T19:35:00Z"/>
          <w:rFonts w:ascii="New times roman" w:hAnsi="New times roman" w:cs="Sabon LT Std"/>
          <w:b/>
          <w:color w:val="000000"/>
          <w:sz w:val="24"/>
          <w:szCs w:val="24"/>
        </w:rPr>
      </w:pPr>
      <w:r>
        <w:rPr>
          <w:rFonts w:ascii="New times roman" w:hAnsi="New times roman" w:cs="Sabon LT Std"/>
          <w:b/>
          <w:color w:val="000000"/>
          <w:sz w:val="24"/>
          <w:szCs w:val="24"/>
        </w:rPr>
        <w:lastRenderedPageBreak/>
        <w:t>2.4</w:t>
      </w:r>
      <w:ins w:id="72" w:author="Chris" w:date="2021-03-01T19:35:00Z">
        <w:r w:rsidR="00F60549">
          <w:rPr>
            <w:rFonts w:ascii="New times roman" w:hAnsi="New times roman" w:cs="Sabon LT Std"/>
            <w:b/>
            <w:color w:val="000000"/>
            <w:sz w:val="24"/>
            <w:szCs w:val="24"/>
          </w:rPr>
          <w:t xml:space="preserve"> Research Gap</w:t>
        </w:r>
      </w:ins>
    </w:p>
    <w:p w14:paraId="5662879B" w14:textId="77777777" w:rsidR="00F60549" w:rsidRDefault="00F60549" w:rsidP="00F56F21">
      <w:pPr>
        <w:spacing w:line="480" w:lineRule="auto"/>
        <w:rPr>
          <w:rFonts w:ascii="New times roman" w:hAnsi="New times roman" w:cs="Sabon LT Std"/>
          <w:b/>
          <w:color w:val="000000"/>
          <w:sz w:val="24"/>
          <w:szCs w:val="24"/>
        </w:rPr>
      </w:pPr>
    </w:p>
    <w:p w14:paraId="765C45AA" w14:textId="1EF53B47" w:rsidR="00E37BD7" w:rsidRPr="00F56F21" w:rsidRDefault="00F60549" w:rsidP="00F56F21">
      <w:pPr>
        <w:spacing w:line="480" w:lineRule="auto"/>
        <w:rPr>
          <w:rFonts w:ascii="New times roman" w:hAnsi="New times roman" w:cs="Sabon LT Std"/>
          <w:b/>
          <w:color w:val="000000"/>
          <w:sz w:val="24"/>
          <w:szCs w:val="24"/>
        </w:rPr>
      </w:pPr>
      <w:r>
        <w:rPr>
          <w:rFonts w:ascii="New times roman" w:hAnsi="New times roman" w:cs="Sabon LT Std"/>
          <w:b/>
          <w:color w:val="000000"/>
          <w:sz w:val="24"/>
          <w:szCs w:val="24"/>
        </w:rPr>
        <w:t>2.5</w:t>
      </w:r>
      <w:r w:rsidR="00F56F21">
        <w:rPr>
          <w:rFonts w:ascii="New times roman" w:hAnsi="New times roman" w:cs="Sabon LT Std"/>
          <w:b/>
          <w:color w:val="000000"/>
          <w:sz w:val="24"/>
          <w:szCs w:val="24"/>
        </w:rPr>
        <w:t xml:space="preserve"> </w:t>
      </w:r>
      <w:r w:rsidR="00583531" w:rsidRPr="00F56F21">
        <w:rPr>
          <w:rFonts w:ascii="New times roman" w:hAnsi="New times roman" w:cs="Sabon LT Std"/>
          <w:b/>
          <w:color w:val="000000"/>
          <w:sz w:val="24"/>
          <w:szCs w:val="24"/>
        </w:rPr>
        <w:t>Summary of R</w:t>
      </w:r>
      <w:r w:rsidR="00E37BD7" w:rsidRPr="00F56F21">
        <w:rPr>
          <w:rFonts w:ascii="New times roman" w:hAnsi="New times roman" w:cs="Sabon LT Std"/>
          <w:b/>
          <w:color w:val="000000"/>
          <w:sz w:val="24"/>
          <w:szCs w:val="24"/>
        </w:rPr>
        <w:t xml:space="preserve">eview </w:t>
      </w:r>
    </w:p>
    <w:p w14:paraId="4CE97A07" w14:textId="29F5D449" w:rsidR="00F56F21" w:rsidRPr="00F56F21" w:rsidRDefault="00F56F21" w:rsidP="00F56F21">
      <w:pPr>
        <w:spacing w:line="480" w:lineRule="auto"/>
        <w:jc w:val="both"/>
        <w:rPr>
          <w:rFonts w:ascii="New times roman" w:hAnsi="New times roman" w:cs="Sabon LT Std"/>
          <w:color w:val="000000"/>
          <w:sz w:val="24"/>
          <w:szCs w:val="24"/>
        </w:rPr>
      </w:pPr>
      <w:r w:rsidRPr="00F56F21">
        <w:rPr>
          <w:rFonts w:ascii="New times roman" w:hAnsi="New times roman" w:cs="Sabon LT Std"/>
          <w:color w:val="000000"/>
          <w:sz w:val="24"/>
          <w:szCs w:val="24"/>
        </w:rPr>
        <w:t>The reviewed and discussed indicate that women empowerment contributes enormously to economic empowerment. Economic empowerment spurs women to gain access to resources which advances decision making in various aspects</w:t>
      </w:r>
      <w:r w:rsidR="008B22FD">
        <w:rPr>
          <w:rFonts w:ascii="New times roman" w:hAnsi="New times roman" w:cs="Sabon LT Std"/>
          <w:color w:val="000000"/>
          <w:sz w:val="24"/>
          <w:szCs w:val="24"/>
        </w:rPr>
        <w:t xml:space="preserve"> (</w:t>
      </w:r>
      <w:proofErr w:type="spellStart"/>
      <w:r w:rsidR="008B22FD" w:rsidRPr="00583531">
        <w:rPr>
          <w:rFonts w:ascii="New times roman" w:hAnsi="New times roman" w:cs="Calibri"/>
          <w:sz w:val="24"/>
          <w:szCs w:val="24"/>
        </w:rPr>
        <w:t>Buvinic</w:t>
      </w:r>
      <w:proofErr w:type="spellEnd"/>
      <w:r w:rsidR="008B22FD" w:rsidRPr="00583531">
        <w:rPr>
          <w:rFonts w:ascii="New times roman" w:hAnsi="New times roman" w:cs="Calibri"/>
          <w:sz w:val="24"/>
          <w:szCs w:val="24"/>
        </w:rPr>
        <w:t xml:space="preserve"> and </w:t>
      </w:r>
      <w:proofErr w:type="spellStart"/>
      <w:r w:rsidR="008B22FD" w:rsidRPr="00583531">
        <w:rPr>
          <w:rFonts w:ascii="New times roman" w:hAnsi="New times roman" w:cs="Calibri"/>
          <w:sz w:val="24"/>
          <w:szCs w:val="24"/>
        </w:rPr>
        <w:t>Furst</w:t>
      </w:r>
      <w:proofErr w:type="spellEnd"/>
      <w:r w:rsidR="008B22FD" w:rsidRPr="00583531">
        <w:rPr>
          <w:rFonts w:ascii="New times roman" w:hAnsi="New times roman" w:cs="Calibri"/>
          <w:sz w:val="24"/>
          <w:szCs w:val="24"/>
        </w:rPr>
        <w:t>-Nichols 2014)</w:t>
      </w:r>
      <w:r w:rsidRPr="00F56F21">
        <w:rPr>
          <w:rFonts w:ascii="New times roman" w:hAnsi="New times roman" w:cs="Sabon LT Std"/>
          <w:color w:val="000000"/>
          <w:sz w:val="24"/>
          <w:szCs w:val="24"/>
        </w:rPr>
        <w:t xml:space="preserve">.   Empowerment leverages social </w:t>
      </w:r>
      <w:r w:rsidR="0060497C" w:rsidRPr="00F56F21">
        <w:rPr>
          <w:rFonts w:ascii="New times roman" w:hAnsi="New times roman" w:cs="Sabon LT Std"/>
          <w:color w:val="000000"/>
          <w:sz w:val="24"/>
          <w:szCs w:val="24"/>
        </w:rPr>
        <w:t>capital and</w:t>
      </w:r>
      <w:r w:rsidRPr="00F56F21">
        <w:rPr>
          <w:rFonts w:ascii="New times roman" w:hAnsi="New times roman" w:cs="Sabon LT Std"/>
          <w:color w:val="000000"/>
          <w:sz w:val="24"/>
          <w:szCs w:val="24"/>
        </w:rPr>
        <w:t xml:space="preserve"> women attain a stake in the social roles. They attain the niche to challenges social structures that present impediments to the attainment of their rights. Empowerment is a gate pass</w:t>
      </w:r>
      <w:r w:rsidR="008B22FD">
        <w:rPr>
          <w:rFonts w:ascii="New times roman" w:hAnsi="New times roman" w:cs="Sabon LT Std"/>
          <w:color w:val="000000"/>
          <w:sz w:val="24"/>
          <w:szCs w:val="24"/>
        </w:rPr>
        <w:t xml:space="preserve"> and </w:t>
      </w:r>
      <w:r w:rsidR="0060497C">
        <w:rPr>
          <w:rFonts w:ascii="New times roman" w:hAnsi="New times roman" w:cs="Sabon LT Std"/>
          <w:color w:val="000000"/>
          <w:sz w:val="24"/>
          <w:szCs w:val="24"/>
        </w:rPr>
        <w:t xml:space="preserve">panacea </w:t>
      </w:r>
      <w:r w:rsidR="0060497C" w:rsidRPr="00F56F21">
        <w:rPr>
          <w:rFonts w:ascii="New times roman" w:hAnsi="New times roman" w:cs="Sabon LT Std"/>
          <w:color w:val="000000"/>
          <w:sz w:val="24"/>
          <w:szCs w:val="24"/>
        </w:rPr>
        <w:t>to</w:t>
      </w:r>
      <w:r w:rsidRPr="00F56F21">
        <w:rPr>
          <w:rFonts w:ascii="New times roman" w:hAnsi="New times roman" w:cs="Sabon LT Std"/>
          <w:color w:val="000000"/>
          <w:sz w:val="24"/>
          <w:szCs w:val="24"/>
        </w:rPr>
        <w:t xml:space="preserve"> economic prosperity</w:t>
      </w:r>
      <w:r w:rsidR="008B22FD">
        <w:rPr>
          <w:rFonts w:ascii="New times roman" w:hAnsi="New times roman" w:cs="Sabon LT Std"/>
          <w:color w:val="000000"/>
          <w:sz w:val="24"/>
          <w:szCs w:val="24"/>
        </w:rPr>
        <w:t xml:space="preserve"> </w:t>
      </w:r>
      <w:r w:rsidR="008B22FD" w:rsidRPr="00583531">
        <w:rPr>
          <w:rFonts w:ascii="New times roman" w:hAnsi="New times roman" w:cs="Calibri"/>
          <w:sz w:val="24"/>
          <w:szCs w:val="24"/>
        </w:rPr>
        <w:t>(World Bank, 2015</w:t>
      </w:r>
      <w:r w:rsidR="0060497C" w:rsidRPr="00583531">
        <w:rPr>
          <w:rFonts w:ascii="New times roman" w:hAnsi="New times roman" w:cs="Calibri"/>
          <w:sz w:val="24"/>
          <w:szCs w:val="24"/>
        </w:rPr>
        <w:t>).</w:t>
      </w:r>
      <w:r w:rsidRPr="00F56F21">
        <w:rPr>
          <w:rFonts w:ascii="New times roman" w:hAnsi="New times roman" w:cs="Sabon LT Std"/>
          <w:color w:val="000000"/>
          <w:sz w:val="24"/>
          <w:szCs w:val="24"/>
        </w:rPr>
        <w:t xml:space="preserve"> However much of the literature was done in parts of the world which present different contexts. </w:t>
      </w:r>
      <w:r w:rsidR="0060497C">
        <w:rPr>
          <w:rFonts w:ascii="New times roman" w:hAnsi="New times roman" w:cs="Sabon LT Std"/>
          <w:color w:val="000000"/>
          <w:sz w:val="24"/>
          <w:szCs w:val="24"/>
        </w:rPr>
        <w:t>S</w:t>
      </w:r>
      <w:r w:rsidRPr="00F56F21">
        <w:rPr>
          <w:rFonts w:ascii="New times roman" w:hAnsi="New times roman" w:cs="Sabon LT Std"/>
          <w:color w:val="000000"/>
          <w:sz w:val="24"/>
          <w:szCs w:val="24"/>
        </w:rPr>
        <w:t xml:space="preserve">ome of the studies do not give a </w:t>
      </w:r>
      <w:r w:rsidR="0060497C" w:rsidRPr="00F56F21">
        <w:rPr>
          <w:rFonts w:ascii="New times roman" w:hAnsi="New times roman" w:cs="Sabon LT Std"/>
          <w:color w:val="000000"/>
          <w:sz w:val="24"/>
          <w:szCs w:val="24"/>
        </w:rPr>
        <w:t>direct link</w:t>
      </w:r>
      <w:r w:rsidRPr="00F56F21">
        <w:rPr>
          <w:rFonts w:ascii="New times roman" w:hAnsi="New times roman" w:cs="Sabon LT Std"/>
          <w:color w:val="000000"/>
          <w:sz w:val="24"/>
          <w:szCs w:val="24"/>
        </w:rPr>
        <w:t xml:space="preserve"> </w:t>
      </w:r>
      <w:r w:rsidR="0060497C" w:rsidRPr="00F56F21">
        <w:rPr>
          <w:rFonts w:ascii="New times roman" w:hAnsi="New times roman" w:cs="Sabon LT Std"/>
          <w:color w:val="000000"/>
          <w:sz w:val="24"/>
          <w:szCs w:val="24"/>
        </w:rPr>
        <w:t>of empowerment</w:t>
      </w:r>
      <w:r w:rsidRPr="00F56F21">
        <w:rPr>
          <w:rFonts w:ascii="New times roman" w:hAnsi="New times roman" w:cs="Sabon LT Std"/>
          <w:color w:val="000000"/>
          <w:sz w:val="24"/>
          <w:szCs w:val="24"/>
        </w:rPr>
        <w:t xml:space="preserve"> to economic prosperity but require inferences. The studies </w:t>
      </w:r>
      <w:r w:rsidR="0060497C" w:rsidRPr="00F56F21">
        <w:rPr>
          <w:rFonts w:ascii="New times roman" w:hAnsi="New times roman" w:cs="Sabon LT Std"/>
          <w:color w:val="000000"/>
          <w:sz w:val="24"/>
          <w:szCs w:val="24"/>
        </w:rPr>
        <w:t>do not</w:t>
      </w:r>
      <w:r w:rsidRPr="00F56F21">
        <w:rPr>
          <w:rFonts w:ascii="New times roman" w:hAnsi="New times roman" w:cs="Sabon LT Std"/>
          <w:color w:val="000000"/>
          <w:sz w:val="24"/>
          <w:szCs w:val="24"/>
        </w:rPr>
        <w:t xml:space="preserve"> offer analog</w:t>
      </w:r>
      <w:r w:rsidR="0060497C">
        <w:rPr>
          <w:rFonts w:ascii="New times roman" w:hAnsi="New times roman" w:cs="Sabon LT Std"/>
          <w:color w:val="000000"/>
          <w:sz w:val="24"/>
          <w:szCs w:val="24"/>
        </w:rPr>
        <w:t>ie</w:t>
      </w:r>
      <w:r w:rsidRPr="00F56F21">
        <w:rPr>
          <w:rFonts w:ascii="New times roman" w:hAnsi="New times roman" w:cs="Sabon LT Std"/>
          <w:color w:val="000000"/>
          <w:sz w:val="24"/>
          <w:szCs w:val="24"/>
        </w:rPr>
        <w:t xml:space="preserve">s for the Uganda situation.  This situation presents a gap that this study will bridge.    </w:t>
      </w:r>
      <w:commentRangeStart w:id="73"/>
      <w:commentRangeEnd w:id="73"/>
      <w:r w:rsidR="00743B78">
        <w:rPr>
          <w:rStyle w:val="CommentReference"/>
        </w:rPr>
        <w:commentReference w:id="73"/>
      </w:r>
    </w:p>
    <w:p w14:paraId="33FB2E58" w14:textId="34D8F851" w:rsidR="00583531" w:rsidRPr="00583531" w:rsidRDefault="00743B78">
      <w:pPr>
        <w:rPr>
          <w:rFonts w:ascii="New times roman" w:hAnsi="New times roman"/>
          <w:b/>
          <w:sz w:val="24"/>
          <w:szCs w:val="24"/>
        </w:rPr>
      </w:pPr>
      <w:ins w:id="74" w:author="Chris" w:date="2021-03-01T19:37:00Z">
        <w:r>
          <w:rPr>
            <w:rFonts w:ascii="New times roman" w:hAnsi="New times roman"/>
            <w:b/>
            <w:sz w:val="24"/>
            <w:szCs w:val="24"/>
          </w:rPr>
          <w:t>Conclusion</w:t>
        </w:r>
      </w:ins>
      <w:del w:id="75" w:author="Chris" w:date="2021-03-01T19:37:00Z">
        <w:r w:rsidR="00583531" w:rsidRPr="00583531" w:rsidDel="00743B78">
          <w:rPr>
            <w:rFonts w:ascii="New times roman" w:hAnsi="New times roman"/>
            <w:b/>
            <w:sz w:val="24"/>
            <w:szCs w:val="24"/>
          </w:rPr>
          <w:br w:type="page"/>
        </w:r>
      </w:del>
    </w:p>
    <w:p w14:paraId="462DAA9A" w14:textId="77777777" w:rsidR="00583531" w:rsidRPr="00583531" w:rsidRDefault="00583531" w:rsidP="00583531">
      <w:pPr>
        <w:spacing w:line="480" w:lineRule="auto"/>
        <w:jc w:val="center"/>
        <w:rPr>
          <w:rFonts w:ascii="New times roman" w:hAnsi="New times roman"/>
          <w:b/>
          <w:sz w:val="24"/>
          <w:szCs w:val="24"/>
        </w:rPr>
      </w:pPr>
      <w:r w:rsidRPr="00583531">
        <w:rPr>
          <w:rFonts w:ascii="New times roman" w:hAnsi="New times roman"/>
          <w:b/>
          <w:sz w:val="24"/>
          <w:szCs w:val="24"/>
        </w:rPr>
        <w:lastRenderedPageBreak/>
        <w:t>REFERENCES</w:t>
      </w:r>
    </w:p>
    <w:p w14:paraId="60F6BE78" w14:textId="77777777" w:rsidR="008B22FD" w:rsidRDefault="008B22FD" w:rsidP="008B22FD">
      <w:pPr>
        <w:pStyle w:val="Pa6"/>
        <w:spacing w:after="180" w:line="240" w:lineRule="auto"/>
        <w:ind w:left="720" w:hanging="720"/>
        <w:rPr>
          <w:rFonts w:ascii="New times roman" w:hAnsi="New times roman" w:cs="Sabon LT Std"/>
          <w:color w:val="000000"/>
        </w:rPr>
      </w:pPr>
      <w:proofErr w:type="spellStart"/>
      <w:r w:rsidRPr="00583531">
        <w:rPr>
          <w:rFonts w:ascii="New times roman" w:hAnsi="New times roman" w:cs="Sabon LT Std"/>
          <w:color w:val="000000"/>
        </w:rPr>
        <w:t>Razavi</w:t>
      </w:r>
      <w:proofErr w:type="spellEnd"/>
      <w:r w:rsidRPr="00583531">
        <w:rPr>
          <w:rFonts w:ascii="New times roman" w:hAnsi="New times roman" w:cs="Sabon LT Std"/>
          <w:color w:val="000000"/>
        </w:rPr>
        <w:t xml:space="preserve">, S. (20116 </w:t>
      </w:r>
      <w:r w:rsidRPr="00583531">
        <w:rPr>
          <w:rFonts w:ascii="New times roman" w:hAnsi="New times roman" w:cs="Sabon LT Std"/>
          <w:i/>
          <w:iCs/>
          <w:color w:val="000000"/>
        </w:rPr>
        <w:t xml:space="preserve">Engendering social security and protection: Challenges for making social security and protection gender equitable. </w:t>
      </w:r>
      <w:r w:rsidRPr="00583531">
        <w:rPr>
          <w:rFonts w:ascii="New times roman" w:hAnsi="New times roman" w:cs="Sabon LT Std"/>
          <w:color w:val="000000"/>
        </w:rPr>
        <w:t>Berlin: Friedrich-Ebert-Stiftung.</w:t>
      </w:r>
    </w:p>
    <w:p w14:paraId="74F5EA57" w14:textId="77777777" w:rsidR="008B22FD" w:rsidRDefault="008B22FD" w:rsidP="008B22FD">
      <w:pPr>
        <w:pStyle w:val="Pa6"/>
        <w:spacing w:after="180" w:line="240" w:lineRule="auto"/>
        <w:ind w:left="720" w:hanging="720"/>
        <w:rPr>
          <w:rFonts w:ascii="New times roman" w:hAnsi="New times roman" w:cs="Sabon LT Std"/>
        </w:rPr>
      </w:pPr>
      <w:r w:rsidRPr="00583531">
        <w:rPr>
          <w:rFonts w:ascii="New times roman" w:hAnsi="New times roman" w:cs="Sabon LT Std"/>
        </w:rPr>
        <w:t xml:space="preserve">Baden, S. (2013) </w:t>
      </w:r>
      <w:r w:rsidRPr="00583531">
        <w:rPr>
          <w:rFonts w:ascii="New times roman" w:hAnsi="New times roman" w:cs="Sabon LT Std"/>
          <w:i/>
          <w:iCs/>
        </w:rPr>
        <w:t xml:space="preserve">Women’s collective action: Unlocking the potential of agricultural markets. </w:t>
      </w:r>
      <w:r w:rsidRPr="00583531">
        <w:rPr>
          <w:rFonts w:ascii="New times roman" w:hAnsi="New times roman" w:cs="Sabon LT Std"/>
        </w:rPr>
        <w:t>Oxford: Oxfam International.</w:t>
      </w:r>
    </w:p>
    <w:p w14:paraId="192C0943" w14:textId="77777777" w:rsidR="008B22FD" w:rsidRDefault="008B22FD" w:rsidP="008B22FD">
      <w:pPr>
        <w:pStyle w:val="Pa6"/>
        <w:spacing w:after="180" w:line="240" w:lineRule="auto"/>
        <w:ind w:left="720" w:hanging="720"/>
        <w:rPr>
          <w:rFonts w:ascii="New times roman" w:hAnsi="New times roman" w:cs="Sabon LT Std"/>
        </w:rPr>
      </w:pPr>
      <w:r w:rsidRPr="00583531">
        <w:rPr>
          <w:rFonts w:ascii="New times roman" w:hAnsi="New times roman" w:cs="Sabon LT Std"/>
        </w:rPr>
        <w:t xml:space="preserve">Domingo, P., Holmes, R., O’Neil, T., Jones, N., Bird, K., Larson, A., </w:t>
      </w:r>
      <w:proofErr w:type="spellStart"/>
      <w:r w:rsidRPr="00583531">
        <w:rPr>
          <w:rFonts w:ascii="New times roman" w:hAnsi="New times roman" w:cs="Sabon LT Std"/>
        </w:rPr>
        <w:t>Presler</w:t>
      </w:r>
      <w:proofErr w:type="spellEnd"/>
      <w:r w:rsidRPr="00583531">
        <w:rPr>
          <w:rFonts w:ascii="New times roman" w:hAnsi="New times roman" w:cs="Sabon LT Std"/>
        </w:rPr>
        <w:t xml:space="preserve">-Marshal, E. and </w:t>
      </w:r>
      <w:proofErr w:type="spellStart"/>
      <w:r w:rsidRPr="00583531">
        <w:rPr>
          <w:rFonts w:ascii="New times roman" w:hAnsi="New times roman" w:cs="Sabon LT Std"/>
        </w:rPr>
        <w:t>Valters</w:t>
      </w:r>
      <w:proofErr w:type="spellEnd"/>
      <w:r w:rsidRPr="00583531">
        <w:rPr>
          <w:rFonts w:ascii="New times roman" w:hAnsi="New times roman" w:cs="Sabon LT Std"/>
        </w:rPr>
        <w:t xml:space="preserve">, C. (2015) </w:t>
      </w:r>
      <w:r w:rsidRPr="00583531">
        <w:rPr>
          <w:rFonts w:ascii="New times roman" w:hAnsi="New times roman" w:cs="Sabon LT Std"/>
          <w:i/>
          <w:iCs/>
        </w:rPr>
        <w:t xml:space="preserve">Women’s voice and leadership in decision-making: Assessing the evidence. </w:t>
      </w:r>
      <w:r w:rsidRPr="00583531">
        <w:rPr>
          <w:rFonts w:ascii="New times roman" w:hAnsi="New times roman" w:cs="Sabon LT Std"/>
        </w:rPr>
        <w:t>London: ODI.</w:t>
      </w:r>
    </w:p>
    <w:p w14:paraId="496C1A58" w14:textId="77777777" w:rsidR="008B22FD" w:rsidRDefault="008B22FD" w:rsidP="008B22FD">
      <w:pPr>
        <w:pStyle w:val="Pa6"/>
        <w:spacing w:after="180" w:line="240" w:lineRule="auto"/>
        <w:ind w:left="720" w:hanging="720"/>
        <w:rPr>
          <w:rFonts w:ascii="New times roman" w:hAnsi="New times roman" w:cs="EC Square Sans Pro"/>
          <w:color w:val="000000"/>
        </w:rPr>
      </w:pPr>
      <w:proofErr w:type="spellStart"/>
      <w:r w:rsidRPr="00583531">
        <w:rPr>
          <w:rFonts w:ascii="New times roman" w:hAnsi="New times roman" w:cs="EC Square Sans Pro"/>
          <w:color w:val="000000"/>
        </w:rPr>
        <w:t>Bosma</w:t>
      </w:r>
      <w:proofErr w:type="spellEnd"/>
      <w:r w:rsidRPr="00583531">
        <w:rPr>
          <w:rFonts w:ascii="New times roman" w:hAnsi="New times roman" w:cs="EC Square Sans Pro"/>
          <w:color w:val="000000"/>
        </w:rPr>
        <w:t xml:space="preserve">, N. (2014), “The Global Entrepreneurship Monitor (GEM) and its impact on entrepreneurship research.” </w:t>
      </w:r>
      <w:r w:rsidRPr="00583531">
        <w:rPr>
          <w:rFonts w:ascii="New times roman" w:hAnsi="New times roman" w:cs="EC Square Sans Pro"/>
          <w:i/>
          <w:iCs/>
          <w:color w:val="000000"/>
        </w:rPr>
        <w:t>Foundations and Trends in Entrepreneurship</w:t>
      </w:r>
      <w:r w:rsidRPr="00583531">
        <w:rPr>
          <w:rFonts w:ascii="New times roman" w:hAnsi="New times roman" w:cs="EC Square Sans Pro"/>
          <w:color w:val="000000"/>
        </w:rPr>
        <w:t xml:space="preserve">, Vol. 9(2), pp. 143-248. </w:t>
      </w:r>
    </w:p>
    <w:p w14:paraId="533B74FD" w14:textId="77777777" w:rsidR="008B22FD" w:rsidRDefault="008B22FD" w:rsidP="008B22FD">
      <w:pPr>
        <w:pStyle w:val="Pa6"/>
        <w:spacing w:after="180" w:line="240" w:lineRule="auto"/>
        <w:ind w:left="720" w:hanging="720"/>
        <w:rPr>
          <w:rFonts w:ascii="New times roman" w:hAnsi="New times roman" w:cs="Sabon LT Std"/>
          <w:color w:val="000000"/>
        </w:rPr>
      </w:pPr>
      <w:proofErr w:type="spellStart"/>
      <w:r w:rsidRPr="00583531">
        <w:rPr>
          <w:rFonts w:ascii="New times roman" w:hAnsi="New times roman" w:cs="Sabon LT Std"/>
          <w:color w:val="000000"/>
        </w:rPr>
        <w:t>Batliwala</w:t>
      </w:r>
      <w:proofErr w:type="spellEnd"/>
      <w:r w:rsidRPr="00583531">
        <w:rPr>
          <w:rFonts w:ascii="New times roman" w:hAnsi="New times roman" w:cs="Sabon LT Std"/>
          <w:color w:val="000000"/>
        </w:rPr>
        <w:t>, S. (2014) ‘Are women’s movements a force for change’. Guardian Global Development podcast (http://www.theguardian.com/global-development/audio/ 2014/</w:t>
      </w:r>
      <w:proofErr w:type="spellStart"/>
      <w:r w:rsidRPr="00583531">
        <w:rPr>
          <w:rFonts w:ascii="New times roman" w:hAnsi="New times roman" w:cs="Sabon LT Std"/>
          <w:color w:val="000000"/>
        </w:rPr>
        <w:t>feb</w:t>
      </w:r>
      <w:proofErr w:type="spellEnd"/>
      <w:r w:rsidRPr="00583531">
        <w:rPr>
          <w:rFonts w:ascii="New times roman" w:hAnsi="New times roman" w:cs="Sabon LT Std"/>
          <w:color w:val="000000"/>
        </w:rPr>
        <w:t>/20/women-movements-force-for-change-podcast).</w:t>
      </w:r>
    </w:p>
    <w:p w14:paraId="2B03F1A4" w14:textId="77777777" w:rsidR="008B22FD" w:rsidRDefault="008B22FD" w:rsidP="008B22FD">
      <w:pPr>
        <w:pStyle w:val="Pa6"/>
        <w:spacing w:after="180" w:line="240" w:lineRule="auto"/>
        <w:ind w:left="720" w:hanging="720"/>
        <w:rPr>
          <w:rFonts w:ascii="New times roman" w:hAnsi="New times roman" w:cs="Sabon LT Std"/>
          <w:color w:val="000000"/>
        </w:rPr>
      </w:pPr>
      <w:r w:rsidRPr="00583531">
        <w:rPr>
          <w:rFonts w:ascii="New times roman" w:hAnsi="New times roman" w:cs="Sabon LT Std"/>
          <w:color w:val="000000"/>
        </w:rPr>
        <w:t xml:space="preserve">Cornwall, A. (2014) ‘Reclaiming feminist visions of empowerment’, </w:t>
      </w:r>
      <w:r w:rsidRPr="00583531">
        <w:rPr>
          <w:rFonts w:ascii="New times roman" w:hAnsi="New times roman" w:cs="Sabon LT Std"/>
          <w:i/>
          <w:iCs/>
          <w:color w:val="000000"/>
        </w:rPr>
        <w:t>Open Democracy</w:t>
      </w:r>
      <w:r w:rsidRPr="00583531">
        <w:rPr>
          <w:rFonts w:ascii="New times roman" w:hAnsi="New times roman" w:cs="Sabon LT Std"/>
          <w:color w:val="000000"/>
        </w:rPr>
        <w:t>, 7 April (http://www.opendemocracy.net/5050/andrea-cornwall/reclaiming-feminist-visions-of-empowerment, downloaded 23 April 2014).</w:t>
      </w:r>
    </w:p>
    <w:p w14:paraId="5159F15A" w14:textId="77777777" w:rsidR="008B22FD" w:rsidRDefault="008B22FD" w:rsidP="008B22FD">
      <w:pPr>
        <w:pStyle w:val="Pa6"/>
        <w:spacing w:after="180" w:line="240" w:lineRule="auto"/>
        <w:ind w:left="720" w:hanging="720"/>
        <w:rPr>
          <w:rFonts w:ascii="New times roman" w:hAnsi="New times roman" w:cs="Sabon LT Std"/>
          <w:color w:val="000000"/>
        </w:rPr>
      </w:pPr>
      <w:r w:rsidRPr="00583531">
        <w:rPr>
          <w:rFonts w:ascii="New times roman" w:hAnsi="New times roman" w:cs="Sabon LT Std"/>
          <w:color w:val="000000"/>
        </w:rPr>
        <w:t>Kumar, N. and Quisumbing, A.R. (2015) ‘Policy reform toward gender equality in Ethiopia: Little by little the egg begins to walk’, World Development 67: 406–23.</w:t>
      </w:r>
    </w:p>
    <w:p w14:paraId="028CDC32" w14:textId="77777777" w:rsidR="008B22FD" w:rsidRDefault="008B22FD" w:rsidP="008B22FD">
      <w:pPr>
        <w:pStyle w:val="Pa6"/>
        <w:spacing w:after="180" w:line="240" w:lineRule="auto"/>
        <w:ind w:left="720" w:hanging="720"/>
        <w:rPr>
          <w:rFonts w:ascii="New times roman" w:hAnsi="New times roman" w:cs="Sabon LT Std"/>
          <w:color w:val="000000"/>
        </w:rPr>
      </w:pPr>
      <w:r w:rsidRPr="00583531">
        <w:rPr>
          <w:rFonts w:ascii="New times roman" w:hAnsi="New times roman" w:cs="Sabon LT Std"/>
          <w:color w:val="000000"/>
        </w:rPr>
        <w:t xml:space="preserve">Ali, D.A., Collin, M., Deininger, K., </w:t>
      </w:r>
      <w:proofErr w:type="spellStart"/>
      <w:r w:rsidRPr="00583531">
        <w:rPr>
          <w:rFonts w:ascii="New times roman" w:hAnsi="New times roman" w:cs="Sabon LT Std"/>
          <w:color w:val="000000"/>
        </w:rPr>
        <w:t>Dercon</w:t>
      </w:r>
      <w:proofErr w:type="spellEnd"/>
      <w:r w:rsidRPr="00583531">
        <w:rPr>
          <w:rFonts w:ascii="New times roman" w:hAnsi="New times roman" w:cs="Sabon LT Std"/>
          <w:color w:val="000000"/>
        </w:rPr>
        <w:t xml:space="preserve">, S., </w:t>
      </w:r>
      <w:proofErr w:type="spellStart"/>
      <w:r w:rsidRPr="00583531">
        <w:rPr>
          <w:rFonts w:ascii="New times roman" w:hAnsi="New times roman" w:cs="Sabon LT Std"/>
          <w:color w:val="000000"/>
        </w:rPr>
        <w:t>Sandefur</w:t>
      </w:r>
      <w:proofErr w:type="spellEnd"/>
      <w:r w:rsidRPr="00583531">
        <w:rPr>
          <w:rFonts w:ascii="New times roman" w:hAnsi="New times roman" w:cs="Sabon LT Std"/>
          <w:color w:val="000000"/>
        </w:rPr>
        <w:t xml:space="preserve">, J. and Zeitlin, A. (2014) </w:t>
      </w:r>
      <w:r w:rsidRPr="00583531">
        <w:rPr>
          <w:rFonts w:ascii="New times roman" w:hAnsi="New times roman" w:cs="Sabon LT Std"/>
          <w:i/>
          <w:iCs/>
          <w:color w:val="000000"/>
        </w:rPr>
        <w:t xml:space="preserve">The price of empowerment: Experimental evidence on land titling in Tanzania. </w:t>
      </w:r>
      <w:r w:rsidRPr="00583531">
        <w:rPr>
          <w:rFonts w:ascii="New times roman" w:hAnsi="New times roman" w:cs="Sabon LT Std"/>
          <w:color w:val="000000"/>
        </w:rPr>
        <w:t>Policy Research Working Paper 6908. Washington, DC: World Bank.</w:t>
      </w:r>
    </w:p>
    <w:p w14:paraId="70E81D1D" w14:textId="77777777" w:rsidR="008B22FD" w:rsidRDefault="008B22FD" w:rsidP="008B22FD">
      <w:pPr>
        <w:pStyle w:val="Pa6"/>
        <w:spacing w:after="180" w:line="240" w:lineRule="auto"/>
        <w:ind w:left="720" w:hanging="720"/>
        <w:rPr>
          <w:rFonts w:ascii="New times roman" w:hAnsi="New times roman" w:cs="Sabon LT Std"/>
          <w:color w:val="000000"/>
        </w:rPr>
      </w:pPr>
      <w:r w:rsidRPr="00583531">
        <w:rPr>
          <w:rFonts w:ascii="New times roman" w:hAnsi="New times roman" w:cs="Sabon LT Std"/>
          <w:color w:val="000000"/>
        </w:rPr>
        <w:t xml:space="preserve">Nicolai, S., Hine, S. and Wales, J. (2015) </w:t>
      </w:r>
      <w:r w:rsidRPr="00583531">
        <w:rPr>
          <w:rFonts w:ascii="New times roman" w:hAnsi="New times roman" w:cs="Sabon LT Std"/>
          <w:i/>
          <w:iCs/>
          <w:color w:val="000000"/>
        </w:rPr>
        <w:t>Education in emergencies and protracted crises: Toward a strengthened response</w:t>
      </w:r>
      <w:r w:rsidRPr="00583531">
        <w:rPr>
          <w:rFonts w:ascii="New times roman" w:hAnsi="New times roman" w:cs="Sabon LT Std"/>
          <w:color w:val="000000"/>
        </w:rPr>
        <w:t xml:space="preserve">. London: ODI. Peet, E.D., </w:t>
      </w:r>
    </w:p>
    <w:p w14:paraId="13B1CF29" w14:textId="77777777" w:rsidR="008B22FD" w:rsidRDefault="008B22FD" w:rsidP="008B22FD">
      <w:pPr>
        <w:pStyle w:val="Pa6"/>
        <w:spacing w:after="180" w:line="240" w:lineRule="auto"/>
        <w:ind w:left="720" w:hanging="720"/>
        <w:rPr>
          <w:rFonts w:ascii="New times roman" w:hAnsi="New times roman" w:cs="Sabon LT Std"/>
          <w:color w:val="000000"/>
        </w:rPr>
      </w:pPr>
      <w:r w:rsidRPr="00583531">
        <w:rPr>
          <w:rFonts w:ascii="New times roman" w:hAnsi="New times roman" w:cs="Sabon LT Std"/>
          <w:color w:val="000000"/>
        </w:rPr>
        <w:t>Fink, G. and Fawzi, W. (2015) ‘Returns to education in developing countries: Evidence from the living standards and measurement study surveys’, Economics of Education Review 49: 69–90.</w:t>
      </w:r>
    </w:p>
    <w:p w14:paraId="27651869" w14:textId="77777777" w:rsidR="008B22FD" w:rsidRDefault="008B22FD" w:rsidP="008B22FD">
      <w:pPr>
        <w:pStyle w:val="Pa6"/>
        <w:spacing w:after="180" w:line="240" w:lineRule="auto"/>
        <w:ind w:left="720" w:hanging="720"/>
        <w:rPr>
          <w:rFonts w:ascii="New times roman" w:hAnsi="New times roman" w:cs="EC Square Sans Pro"/>
          <w:color w:val="000000"/>
        </w:rPr>
      </w:pPr>
      <w:proofErr w:type="spellStart"/>
      <w:r w:rsidRPr="00583531">
        <w:rPr>
          <w:rFonts w:ascii="New times roman" w:hAnsi="New times roman" w:cs="EC Square Sans Pro"/>
          <w:color w:val="000000"/>
        </w:rPr>
        <w:t>Bosma</w:t>
      </w:r>
      <w:proofErr w:type="spellEnd"/>
      <w:r w:rsidRPr="00583531">
        <w:rPr>
          <w:rFonts w:ascii="New times roman" w:hAnsi="New times roman" w:cs="EC Square Sans Pro"/>
          <w:color w:val="000000"/>
        </w:rPr>
        <w:t xml:space="preserve">, N., J. Hessels, V. </w:t>
      </w:r>
      <w:proofErr w:type="spellStart"/>
      <w:r w:rsidRPr="00583531">
        <w:rPr>
          <w:rFonts w:ascii="New times roman" w:hAnsi="New times roman" w:cs="EC Square Sans Pro"/>
          <w:color w:val="000000"/>
        </w:rPr>
        <w:t>Schutjens</w:t>
      </w:r>
      <w:proofErr w:type="spellEnd"/>
      <w:r w:rsidRPr="00583531">
        <w:rPr>
          <w:rFonts w:ascii="New times roman" w:hAnsi="New times roman" w:cs="EC Square Sans Pro"/>
          <w:color w:val="000000"/>
        </w:rPr>
        <w:t xml:space="preserve">, M. Van </w:t>
      </w:r>
      <w:proofErr w:type="spellStart"/>
      <w:r w:rsidRPr="00583531">
        <w:rPr>
          <w:rFonts w:ascii="New times roman" w:hAnsi="New times roman" w:cs="EC Square Sans Pro"/>
          <w:color w:val="000000"/>
        </w:rPr>
        <w:t>Praag</w:t>
      </w:r>
      <w:proofErr w:type="spellEnd"/>
      <w:r w:rsidRPr="00583531">
        <w:rPr>
          <w:rFonts w:ascii="New times roman" w:hAnsi="New times roman" w:cs="EC Square Sans Pro"/>
          <w:color w:val="000000"/>
        </w:rPr>
        <w:t xml:space="preserve"> and I. </w:t>
      </w:r>
      <w:proofErr w:type="spellStart"/>
      <w:r w:rsidRPr="00583531">
        <w:rPr>
          <w:rFonts w:ascii="New times roman" w:hAnsi="New times roman" w:cs="EC Square Sans Pro"/>
          <w:color w:val="000000"/>
        </w:rPr>
        <w:t>Verheul</w:t>
      </w:r>
      <w:proofErr w:type="spellEnd"/>
      <w:r w:rsidRPr="00583531">
        <w:rPr>
          <w:rFonts w:ascii="New times roman" w:hAnsi="New times roman" w:cs="EC Square Sans Pro"/>
          <w:color w:val="000000"/>
        </w:rPr>
        <w:t xml:space="preserve"> (2012), “Entrepreneurship and role models”, </w:t>
      </w:r>
      <w:r w:rsidRPr="00583531">
        <w:rPr>
          <w:rFonts w:ascii="New times roman" w:hAnsi="New times roman" w:cs="EC Square Sans Pro"/>
          <w:i/>
          <w:iCs/>
          <w:color w:val="000000"/>
        </w:rPr>
        <w:t>Journal of Economic Psychology</w:t>
      </w:r>
      <w:r>
        <w:rPr>
          <w:rFonts w:ascii="New times roman" w:hAnsi="New times roman" w:cs="EC Square Sans Pro"/>
          <w:color w:val="000000"/>
        </w:rPr>
        <w:t>, Vol. 33 (2), pp. 410–424.</w:t>
      </w:r>
    </w:p>
    <w:p w14:paraId="6C6636AE" w14:textId="77777777" w:rsidR="008B22FD" w:rsidRDefault="008B22FD" w:rsidP="008B22FD">
      <w:pPr>
        <w:pStyle w:val="Pa6"/>
        <w:spacing w:after="180" w:line="240" w:lineRule="auto"/>
        <w:ind w:left="720" w:hanging="720"/>
        <w:rPr>
          <w:rFonts w:ascii="New times roman" w:hAnsi="New times roman" w:cs="EC Square Sans Pro"/>
          <w:color w:val="000000"/>
        </w:rPr>
      </w:pPr>
      <w:r w:rsidRPr="00583531">
        <w:rPr>
          <w:rFonts w:ascii="New times roman" w:hAnsi="New times roman" w:cs="EC Square Sans Pro"/>
          <w:color w:val="000000"/>
        </w:rPr>
        <w:t>European Institute for Gender Equality (</w:t>
      </w:r>
      <w:proofErr w:type="spellStart"/>
      <w:r w:rsidRPr="00583531">
        <w:rPr>
          <w:rFonts w:ascii="New times roman" w:hAnsi="New times roman" w:cs="EC Square Sans Pro"/>
          <w:color w:val="000000"/>
        </w:rPr>
        <w:t>eige</w:t>
      </w:r>
      <w:proofErr w:type="spellEnd"/>
      <w:r w:rsidRPr="00583531">
        <w:rPr>
          <w:rFonts w:ascii="New times roman" w:hAnsi="New times roman" w:cs="EC Square Sans Pro"/>
          <w:color w:val="000000"/>
        </w:rPr>
        <w:t xml:space="preserve">) (2015), “Gender equality and economic independence: part-time work and self-employment: Main findings”, available at </w:t>
      </w:r>
      <w:r w:rsidRPr="00583531">
        <w:rPr>
          <w:rStyle w:val="A8"/>
          <w:rFonts w:ascii="New times roman" w:hAnsi="New times roman"/>
          <w:sz w:val="24"/>
          <w:szCs w:val="24"/>
        </w:rPr>
        <w:t>http://eige.europa.eu/sites/default/files/documents/MH0214669ENC_Web.pdf</w:t>
      </w:r>
      <w:r w:rsidRPr="00583531">
        <w:rPr>
          <w:rFonts w:ascii="New times roman" w:hAnsi="New times roman" w:cs="EC Square Sans Pro"/>
          <w:color w:val="000000"/>
        </w:rPr>
        <w:t xml:space="preserve">. </w:t>
      </w:r>
    </w:p>
    <w:p w14:paraId="284C9671" w14:textId="77777777" w:rsidR="008B22FD" w:rsidRDefault="008B22FD" w:rsidP="008B22FD">
      <w:pPr>
        <w:pStyle w:val="Pa6"/>
        <w:spacing w:after="180" w:line="240" w:lineRule="auto"/>
        <w:ind w:left="720" w:hanging="720"/>
        <w:rPr>
          <w:rFonts w:ascii="New times roman" w:hAnsi="New times roman" w:cs="EC Square Sans Pro"/>
          <w:color w:val="000000"/>
        </w:rPr>
      </w:pPr>
      <w:proofErr w:type="spellStart"/>
      <w:r w:rsidRPr="00583531">
        <w:rPr>
          <w:rFonts w:ascii="New times roman" w:hAnsi="New times roman" w:cs="EC Square Sans Pro"/>
          <w:color w:val="000000"/>
        </w:rPr>
        <w:t>Bijedić</w:t>
      </w:r>
      <w:proofErr w:type="spellEnd"/>
      <w:r w:rsidRPr="00583531">
        <w:rPr>
          <w:rFonts w:ascii="New times roman" w:hAnsi="New times roman" w:cs="EC Square Sans Pro"/>
          <w:color w:val="000000"/>
        </w:rPr>
        <w:t xml:space="preserve">, T., F. </w:t>
      </w:r>
      <w:proofErr w:type="spellStart"/>
      <w:r w:rsidRPr="00583531">
        <w:rPr>
          <w:rFonts w:ascii="New times roman" w:hAnsi="New times roman" w:cs="EC Square Sans Pro"/>
          <w:color w:val="000000"/>
        </w:rPr>
        <w:t>Maaß</w:t>
      </w:r>
      <w:proofErr w:type="spellEnd"/>
      <w:r w:rsidRPr="00583531">
        <w:rPr>
          <w:rFonts w:ascii="New times roman" w:hAnsi="New times roman" w:cs="EC Square Sans Pro"/>
          <w:color w:val="000000"/>
        </w:rPr>
        <w:t xml:space="preserve">, C. </w:t>
      </w:r>
      <w:proofErr w:type="spellStart"/>
      <w:r w:rsidRPr="00583531">
        <w:rPr>
          <w:rFonts w:ascii="New times roman" w:hAnsi="New times roman" w:cs="EC Square Sans Pro"/>
          <w:color w:val="000000"/>
        </w:rPr>
        <w:t>Schröder</w:t>
      </w:r>
      <w:proofErr w:type="spellEnd"/>
      <w:r w:rsidRPr="00583531">
        <w:rPr>
          <w:rFonts w:ascii="New times roman" w:hAnsi="New times roman" w:cs="EC Square Sans Pro"/>
          <w:color w:val="000000"/>
        </w:rPr>
        <w:t xml:space="preserve"> and A. Werner (2014), “</w:t>
      </w:r>
      <w:r w:rsidRPr="00583531">
        <w:rPr>
          <w:rFonts w:ascii="New times roman" w:hAnsi="New times roman" w:cs="EC Square Sans Pro"/>
          <w:i/>
          <w:iCs/>
          <w:color w:val="000000"/>
        </w:rPr>
        <w:t xml:space="preserve">Der </w:t>
      </w:r>
      <w:proofErr w:type="spellStart"/>
      <w:r w:rsidRPr="00583531">
        <w:rPr>
          <w:rFonts w:ascii="New times roman" w:hAnsi="New times roman" w:cs="EC Square Sans Pro"/>
          <w:i/>
          <w:iCs/>
          <w:color w:val="000000"/>
        </w:rPr>
        <w:t>Einfluss</w:t>
      </w:r>
      <w:proofErr w:type="spellEnd"/>
      <w:r w:rsidRPr="00583531">
        <w:rPr>
          <w:rFonts w:ascii="New times roman" w:hAnsi="New times roman" w:cs="EC Square Sans Pro"/>
          <w:i/>
          <w:iCs/>
          <w:color w:val="000000"/>
        </w:rPr>
        <w:t xml:space="preserve"> </w:t>
      </w:r>
      <w:proofErr w:type="spellStart"/>
      <w:r w:rsidRPr="00583531">
        <w:rPr>
          <w:rFonts w:ascii="New times roman" w:hAnsi="New times roman" w:cs="EC Square Sans Pro"/>
          <w:i/>
          <w:iCs/>
          <w:color w:val="000000"/>
        </w:rPr>
        <w:t>institutioneller</w:t>
      </w:r>
      <w:proofErr w:type="spellEnd"/>
      <w:r w:rsidRPr="00583531">
        <w:rPr>
          <w:rFonts w:ascii="New times roman" w:hAnsi="New times roman" w:cs="EC Square Sans Pro"/>
          <w:i/>
          <w:iCs/>
          <w:color w:val="000000"/>
        </w:rPr>
        <w:t xml:space="preserve"> </w:t>
      </w:r>
      <w:proofErr w:type="spellStart"/>
      <w:r w:rsidRPr="00583531">
        <w:rPr>
          <w:rFonts w:ascii="New times roman" w:hAnsi="New times roman" w:cs="EC Square Sans Pro"/>
          <w:i/>
          <w:iCs/>
          <w:color w:val="000000"/>
        </w:rPr>
        <w:t>Rahmenbedingungen</w:t>
      </w:r>
      <w:proofErr w:type="spellEnd"/>
      <w:r w:rsidRPr="00583531">
        <w:rPr>
          <w:rFonts w:ascii="New times roman" w:hAnsi="New times roman" w:cs="EC Square Sans Pro"/>
          <w:i/>
          <w:iCs/>
          <w:color w:val="000000"/>
        </w:rPr>
        <w:t xml:space="preserve"> auf die </w:t>
      </w:r>
      <w:proofErr w:type="spellStart"/>
      <w:r w:rsidRPr="00583531">
        <w:rPr>
          <w:rFonts w:ascii="New times roman" w:hAnsi="New times roman" w:cs="EC Square Sans Pro"/>
          <w:i/>
          <w:iCs/>
          <w:color w:val="000000"/>
        </w:rPr>
        <w:t>Gründungsneigung</w:t>
      </w:r>
      <w:proofErr w:type="spellEnd"/>
      <w:r w:rsidRPr="00583531">
        <w:rPr>
          <w:rFonts w:ascii="New times roman" w:hAnsi="New times roman" w:cs="EC Square Sans Pro"/>
          <w:i/>
          <w:iCs/>
          <w:color w:val="000000"/>
        </w:rPr>
        <w:t xml:space="preserve"> von </w:t>
      </w:r>
      <w:proofErr w:type="spellStart"/>
      <w:r w:rsidRPr="00583531">
        <w:rPr>
          <w:rFonts w:ascii="New times roman" w:hAnsi="New times roman" w:cs="EC Square Sans Pro"/>
          <w:i/>
          <w:iCs/>
          <w:color w:val="000000"/>
        </w:rPr>
        <w:t>Wissenschaftlern</w:t>
      </w:r>
      <w:proofErr w:type="spellEnd"/>
      <w:r w:rsidRPr="00583531">
        <w:rPr>
          <w:rFonts w:ascii="New times roman" w:hAnsi="New times roman" w:cs="EC Square Sans Pro"/>
          <w:i/>
          <w:iCs/>
          <w:color w:val="000000"/>
        </w:rPr>
        <w:t xml:space="preserve"> an </w:t>
      </w:r>
      <w:proofErr w:type="spellStart"/>
      <w:r w:rsidRPr="00583531">
        <w:rPr>
          <w:rFonts w:ascii="New times roman" w:hAnsi="New times roman" w:cs="EC Square Sans Pro"/>
          <w:i/>
          <w:iCs/>
          <w:color w:val="000000"/>
        </w:rPr>
        <w:t>deutschen</w:t>
      </w:r>
      <w:proofErr w:type="spellEnd"/>
      <w:r w:rsidRPr="00583531">
        <w:rPr>
          <w:rFonts w:ascii="New times roman" w:hAnsi="New times roman" w:cs="EC Square Sans Pro"/>
          <w:i/>
          <w:iCs/>
          <w:color w:val="000000"/>
        </w:rPr>
        <w:t xml:space="preserve"> </w:t>
      </w:r>
      <w:proofErr w:type="spellStart"/>
      <w:r w:rsidRPr="00583531">
        <w:rPr>
          <w:rFonts w:ascii="New times roman" w:hAnsi="New times roman" w:cs="EC Square Sans Pro"/>
          <w:i/>
          <w:iCs/>
          <w:color w:val="000000"/>
        </w:rPr>
        <w:t>Hochschulen</w:t>
      </w:r>
      <w:proofErr w:type="spellEnd"/>
      <w:r w:rsidRPr="00583531">
        <w:rPr>
          <w:rFonts w:ascii="New times roman" w:hAnsi="New times roman" w:cs="EC Square Sans Pro"/>
          <w:color w:val="000000"/>
        </w:rPr>
        <w:t xml:space="preserve">”, </w:t>
      </w:r>
      <w:proofErr w:type="spellStart"/>
      <w:r w:rsidRPr="00583531">
        <w:rPr>
          <w:rFonts w:ascii="New times roman" w:hAnsi="New times roman" w:cs="EC Square Sans Pro"/>
          <w:color w:val="000000"/>
        </w:rPr>
        <w:t>IfM-Materialien</w:t>
      </w:r>
      <w:proofErr w:type="spellEnd"/>
      <w:r w:rsidRPr="00583531">
        <w:rPr>
          <w:rFonts w:ascii="New times roman" w:hAnsi="New times roman" w:cs="EC Square Sans Pro"/>
          <w:color w:val="000000"/>
        </w:rPr>
        <w:t xml:space="preserve"> No 233, Bonn. </w:t>
      </w:r>
      <w:r>
        <w:rPr>
          <w:rFonts w:ascii="New times roman" w:hAnsi="New times roman" w:cs="EC Square Sans Pro"/>
          <w:color w:val="000000"/>
        </w:rPr>
        <w:t xml:space="preserve"> </w:t>
      </w:r>
    </w:p>
    <w:p w14:paraId="1D342FD0" w14:textId="77777777" w:rsidR="008B22FD" w:rsidRDefault="008B22FD" w:rsidP="008B22FD">
      <w:pPr>
        <w:pStyle w:val="Pa6"/>
        <w:spacing w:after="180" w:line="240" w:lineRule="auto"/>
        <w:ind w:left="720" w:hanging="720"/>
        <w:rPr>
          <w:rFonts w:ascii="New times roman" w:hAnsi="New times roman" w:cs="Calibri"/>
        </w:rPr>
      </w:pPr>
      <w:r w:rsidRPr="00583531">
        <w:rPr>
          <w:rFonts w:ascii="New times roman" w:hAnsi="New times roman" w:cs="Calibri"/>
        </w:rPr>
        <w:lastRenderedPageBreak/>
        <w:t xml:space="preserve">Brody, </w:t>
      </w:r>
      <w:proofErr w:type="spellStart"/>
      <w:r w:rsidRPr="00583531">
        <w:rPr>
          <w:rFonts w:ascii="New times roman" w:hAnsi="New times roman" w:cs="Calibri"/>
        </w:rPr>
        <w:t>Carinne</w:t>
      </w:r>
      <w:proofErr w:type="spellEnd"/>
      <w:r w:rsidRPr="00583531">
        <w:rPr>
          <w:rFonts w:ascii="New times roman" w:hAnsi="New times roman" w:cs="Calibri"/>
        </w:rPr>
        <w:t xml:space="preserve">, Thomas De Hoop, Martina </w:t>
      </w:r>
      <w:proofErr w:type="spellStart"/>
      <w:r w:rsidRPr="00583531">
        <w:rPr>
          <w:rFonts w:ascii="New times roman" w:hAnsi="New times roman" w:cs="Calibri"/>
        </w:rPr>
        <w:t>Vojtkova</w:t>
      </w:r>
      <w:proofErr w:type="spellEnd"/>
      <w:r w:rsidRPr="00583531">
        <w:rPr>
          <w:rFonts w:ascii="New times roman" w:hAnsi="New times roman" w:cs="Calibri"/>
        </w:rPr>
        <w:t xml:space="preserve">, Ruby Warnock, Megan Dunbar, Padmini </w:t>
      </w:r>
      <w:proofErr w:type="spellStart"/>
      <w:proofErr w:type="gramStart"/>
      <w:r w:rsidRPr="00583531">
        <w:rPr>
          <w:rFonts w:ascii="New times roman" w:hAnsi="New times roman" w:cs="Calibri"/>
        </w:rPr>
        <w:t>Murthy,Shari</w:t>
      </w:r>
      <w:proofErr w:type="spellEnd"/>
      <w:proofErr w:type="gramEnd"/>
      <w:r w:rsidRPr="00583531">
        <w:rPr>
          <w:rFonts w:ascii="New times roman" w:hAnsi="New times roman" w:cs="Calibri"/>
        </w:rPr>
        <w:t xml:space="preserve"> L. Dworkin, and </w:t>
      </w:r>
      <w:proofErr w:type="spellStart"/>
      <w:r w:rsidRPr="00583531">
        <w:rPr>
          <w:rFonts w:ascii="New times roman" w:hAnsi="New times roman" w:cs="Calibri"/>
        </w:rPr>
        <w:t>Carinne</w:t>
      </w:r>
      <w:proofErr w:type="spellEnd"/>
      <w:r w:rsidRPr="00583531">
        <w:rPr>
          <w:rFonts w:ascii="New times roman" w:hAnsi="New times roman" w:cs="Calibri"/>
        </w:rPr>
        <w:t xml:space="preserve"> Brody. 2015. “Economic Self-Help Group Programs for Improving</w:t>
      </w:r>
      <w:r>
        <w:rPr>
          <w:rFonts w:ascii="New times roman" w:hAnsi="New times roman" w:cs="Calibri"/>
        </w:rPr>
        <w:t xml:space="preserve"> </w:t>
      </w:r>
      <w:r w:rsidRPr="00583531">
        <w:rPr>
          <w:rFonts w:ascii="New times roman" w:hAnsi="New times roman" w:cs="Calibri"/>
        </w:rPr>
        <w:t xml:space="preserve">Women’s.” </w:t>
      </w:r>
      <w:r w:rsidRPr="00583531">
        <w:rPr>
          <w:rFonts w:ascii="New times roman" w:hAnsi="New times roman" w:cs="Calibri,Italic"/>
          <w:i/>
          <w:iCs/>
        </w:rPr>
        <w:t xml:space="preserve">Campbell Systematic Reviews </w:t>
      </w:r>
      <w:r w:rsidRPr="00583531">
        <w:rPr>
          <w:rFonts w:ascii="New times roman" w:hAnsi="New times roman" w:cs="Calibri"/>
        </w:rPr>
        <w:t>19.</w:t>
      </w:r>
    </w:p>
    <w:p w14:paraId="761B1254" w14:textId="77777777" w:rsidR="008B22FD" w:rsidRDefault="008B22FD" w:rsidP="008B22FD">
      <w:pPr>
        <w:pStyle w:val="Pa6"/>
        <w:spacing w:after="180" w:line="240" w:lineRule="auto"/>
        <w:ind w:left="720" w:hanging="720"/>
        <w:rPr>
          <w:rFonts w:ascii="New times roman" w:hAnsi="New times roman" w:cs="Calibri"/>
        </w:rPr>
      </w:pPr>
      <w:proofErr w:type="spellStart"/>
      <w:r w:rsidRPr="00583531">
        <w:rPr>
          <w:rFonts w:ascii="New times roman" w:hAnsi="New times roman" w:cs="Calibri"/>
        </w:rPr>
        <w:t>Lybbert</w:t>
      </w:r>
      <w:proofErr w:type="spellEnd"/>
      <w:r w:rsidRPr="00583531">
        <w:rPr>
          <w:rFonts w:ascii="New times roman" w:hAnsi="New times roman" w:cs="Calibri"/>
        </w:rPr>
        <w:t xml:space="preserve">, T., and Bruce </w:t>
      </w:r>
      <w:proofErr w:type="spellStart"/>
      <w:r w:rsidRPr="00583531">
        <w:rPr>
          <w:rFonts w:ascii="New times roman" w:hAnsi="New times roman" w:cs="Calibri"/>
        </w:rPr>
        <w:t>Wydick</w:t>
      </w:r>
      <w:proofErr w:type="spellEnd"/>
      <w:r w:rsidRPr="00583531">
        <w:rPr>
          <w:rFonts w:ascii="New times roman" w:hAnsi="New times roman" w:cs="Calibri"/>
        </w:rPr>
        <w:t xml:space="preserve">. 2016. “Poverty, Aspirations, and the Economics of Hope.” </w:t>
      </w:r>
      <w:r w:rsidRPr="00583531">
        <w:rPr>
          <w:rFonts w:ascii="New times roman" w:hAnsi="New times roman" w:cs="Calibri,Italic"/>
          <w:i/>
          <w:iCs/>
        </w:rPr>
        <w:t>University of</w:t>
      </w:r>
      <w:r>
        <w:rPr>
          <w:rFonts w:ascii="New times roman" w:hAnsi="New times roman" w:cs="Calibri,Italic"/>
          <w:i/>
          <w:iCs/>
        </w:rPr>
        <w:t xml:space="preserve"> </w:t>
      </w:r>
      <w:r w:rsidRPr="00583531">
        <w:rPr>
          <w:rFonts w:ascii="New times roman" w:hAnsi="New times roman" w:cs="Calibri,Italic"/>
          <w:i/>
          <w:iCs/>
        </w:rPr>
        <w:t>California, Davis Working Paper</w:t>
      </w:r>
      <w:r w:rsidRPr="00583531">
        <w:rPr>
          <w:rFonts w:ascii="New times roman" w:hAnsi="New times roman" w:cs="Calibri"/>
        </w:rPr>
        <w:t>.</w:t>
      </w:r>
    </w:p>
    <w:p w14:paraId="079B2392" w14:textId="77777777" w:rsidR="008B22FD" w:rsidRDefault="008B22FD" w:rsidP="008B22FD">
      <w:pPr>
        <w:pStyle w:val="Pa6"/>
        <w:spacing w:after="180" w:line="240" w:lineRule="auto"/>
        <w:ind w:left="720" w:hanging="720"/>
        <w:rPr>
          <w:rFonts w:ascii="New times roman" w:hAnsi="New times roman" w:cs="Calibri"/>
        </w:rPr>
      </w:pPr>
      <w:r w:rsidRPr="00583531">
        <w:rPr>
          <w:rFonts w:ascii="New times roman" w:hAnsi="New times roman" w:cs="Calibri"/>
        </w:rPr>
        <w:t xml:space="preserve">Shankar, Anita V., </w:t>
      </w:r>
      <w:proofErr w:type="spellStart"/>
      <w:r w:rsidRPr="00583531">
        <w:rPr>
          <w:rFonts w:ascii="New times roman" w:hAnsi="New times roman" w:cs="Calibri"/>
        </w:rPr>
        <w:t>MaryAlice</w:t>
      </w:r>
      <w:proofErr w:type="spellEnd"/>
      <w:r w:rsidRPr="00583531">
        <w:rPr>
          <w:rFonts w:ascii="New times roman" w:hAnsi="New times roman" w:cs="Calibri"/>
        </w:rPr>
        <w:t xml:space="preserve"> </w:t>
      </w:r>
      <w:proofErr w:type="spellStart"/>
      <w:r w:rsidRPr="00583531">
        <w:rPr>
          <w:rFonts w:ascii="New times roman" w:hAnsi="New times roman" w:cs="Calibri"/>
        </w:rPr>
        <w:t>Onyura</w:t>
      </w:r>
      <w:proofErr w:type="spellEnd"/>
      <w:r w:rsidRPr="00583531">
        <w:rPr>
          <w:rFonts w:ascii="New times roman" w:hAnsi="New times roman" w:cs="Calibri"/>
        </w:rPr>
        <w:t>, and Jessica Alderman. 2015. “Agency-Based Empowerment</w:t>
      </w:r>
      <w:r>
        <w:rPr>
          <w:rFonts w:ascii="New times roman" w:hAnsi="New times roman" w:cs="Calibri"/>
        </w:rPr>
        <w:t xml:space="preserve"> </w:t>
      </w:r>
      <w:r w:rsidRPr="00583531">
        <w:rPr>
          <w:rFonts w:ascii="New times roman" w:hAnsi="New times roman" w:cs="Calibri"/>
        </w:rPr>
        <w:t xml:space="preserve">Training Enhances Sales Capacity of Female Energy Entrepreneurs in Kenya.” </w:t>
      </w:r>
      <w:r w:rsidRPr="00583531">
        <w:rPr>
          <w:rFonts w:ascii="New times roman" w:hAnsi="New times roman" w:cs="Calibri,Italic"/>
          <w:i/>
          <w:iCs/>
        </w:rPr>
        <w:t>Journal of Health</w:t>
      </w:r>
      <w:r>
        <w:rPr>
          <w:rFonts w:ascii="New times roman" w:hAnsi="New times roman" w:cs="Calibri,Italic"/>
          <w:i/>
          <w:iCs/>
        </w:rPr>
        <w:t xml:space="preserve"> </w:t>
      </w:r>
      <w:r w:rsidRPr="00583531">
        <w:rPr>
          <w:rFonts w:ascii="New times roman" w:hAnsi="New times roman" w:cs="Calibri,Italic"/>
          <w:i/>
          <w:iCs/>
        </w:rPr>
        <w:t xml:space="preserve">Communication </w:t>
      </w:r>
      <w:r w:rsidRPr="00583531">
        <w:rPr>
          <w:rFonts w:ascii="New times roman" w:hAnsi="New times roman" w:cs="Calibri"/>
        </w:rPr>
        <w:t xml:space="preserve">20 (sup1): 67–75. </w:t>
      </w:r>
    </w:p>
    <w:p w14:paraId="65B03FAD" w14:textId="77777777" w:rsidR="008B22FD" w:rsidRDefault="008B22FD" w:rsidP="008B22FD">
      <w:pPr>
        <w:pStyle w:val="Pa6"/>
        <w:spacing w:after="180" w:line="240" w:lineRule="auto"/>
        <w:ind w:left="720" w:hanging="720"/>
        <w:rPr>
          <w:rFonts w:ascii="New times roman" w:hAnsi="New times roman" w:cs="Calibri"/>
        </w:rPr>
      </w:pPr>
      <w:r w:rsidRPr="00583531">
        <w:rPr>
          <w:rFonts w:ascii="New times roman" w:hAnsi="New times roman" w:cs="Calibri"/>
        </w:rPr>
        <w:t>Hunt, Abigail, and Emma Samman. 2016. “Women’s Economic Empowerment</w:t>
      </w:r>
      <w:proofErr w:type="gramStart"/>
      <w:r w:rsidRPr="00583531">
        <w:rPr>
          <w:rFonts w:ascii="New times roman" w:hAnsi="New times roman" w:cs="Calibri"/>
        </w:rPr>
        <w:t>.”http://www.developmentprogress.org/sites/developmentprogress.org/files/case-studyreport/</w:t>
      </w:r>
      <w:proofErr w:type="gramEnd"/>
      <w:r>
        <w:rPr>
          <w:rFonts w:ascii="New times roman" w:hAnsi="New times roman" w:cs="Calibri"/>
        </w:rPr>
        <w:t xml:space="preserve"> </w:t>
      </w:r>
      <w:r w:rsidRPr="00583531">
        <w:rPr>
          <w:rFonts w:ascii="New times roman" w:hAnsi="New times roman" w:cs="Calibri"/>
        </w:rPr>
        <w:t>hunt_and_samman._2016._womens_economic_empowerment_-</w:t>
      </w:r>
    </w:p>
    <w:p w14:paraId="3587AD0F" w14:textId="77777777" w:rsidR="008B22FD" w:rsidRDefault="008B22FD" w:rsidP="008B22FD">
      <w:pPr>
        <w:pStyle w:val="Pa6"/>
        <w:spacing w:after="180" w:line="240" w:lineRule="auto"/>
        <w:ind w:left="720" w:hanging="720"/>
        <w:rPr>
          <w:rFonts w:ascii="New times roman" w:hAnsi="New times roman" w:cs="Calibri"/>
        </w:rPr>
      </w:pPr>
      <w:r w:rsidRPr="00583531">
        <w:rPr>
          <w:rFonts w:ascii="New times roman" w:hAnsi="New times roman" w:cs="Calibri"/>
        </w:rPr>
        <w:t xml:space="preserve">World Bank. 2014. </w:t>
      </w:r>
      <w:r w:rsidRPr="00583531">
        <w:rPr>
          <w:rFonts w:ascii="New times roman" w:hAnsi="New times roman" w:cs="Calibri,Italic"/>
          <w:i/>
          <w:iCs/>
        </w:rPr>
        <w:t>World Development Report 2015: Mind, Society, and Behavior</w:t>
      </w:r>
      <w:r w:rsidRPr="00583531">
        <w:rPr>
          <w:rFonts w:ascii="New times roman" w:hAnsi="New times roman" w:cs="Calibri"/>
        </w:rPr>
        <w:t>. The World Bank.</w:t>
      </w:r>
    </w:p>
    <w:p w14:paraId="3106F0CA" w14:textId="77777777" w:rsidR="008B22FD" w:rsidRDefault="008B22FD" w:rsidP="008B22FD">
      <w:pPr>
        <w:pStyle w:val="Pa6"/>
        <w:spacing w:after="180" w:line="240" w:lineRule="auto"/>
        <w:ind w:left="720" w:hanging="720"/>
        <w:rPr>
          <w:rFonts w:ascii="New times roman" w:hAnsi="New times roman" w:cs="Calibri"/>
        </w:rPr>
      </w:pPr>
      <w:r w:rsidRPr="00583531">
        <w:rPr>
          <w:rFonts w:ascii="New times roman" w:hAnsi="New times roman" w:cs="Calibri"/>
        </w:rPr>
        <w:t xml:space="preserve">World Bank 2016b. </w:t>
      </w:r>
      <w:r w:rsidRPr="00583531">
        <w:rPr>
          <w:rFonts w:ascii="New times roman" w:hAnsi="New times roman" w:cs="Calibri,Italic"/>
          <w:i/>
          <w:iCs/>
        </w:rPr>
        <w:t>World Development Indicators 2016</w:t>
      </w:r>
      <w:r w:rsidRPr="00583531">
        <w:rPr>
          <w:rFonts w:ascii="New times roman" w:hAnsi="New times roman" w:cs="Calibri"/>
        </w:rPr>
        <w:t>. 2016 ed. edition. World Bank Publications.</w:t>
      </w:r>
    </w:p>
    <w:p w14:paraId="72505523" w14:textId="77777777" w:rsidR="008B22FD" w:rsidRPr="00583531" w:rsidRDefault="008B22FD" w:rsidP="008B22FD">
      <w:pPr>
        <w:pStyle w:val="Pa6"/>
        <w:spacing w:after="180" w:line="240" w:lineRule="auto"/>
        <w:ind w:left="720" w:hanging="720"/>
        <w:rPr>
          <w:rFonts w:ascii="New times roman" w:hAnsi="New times roman"/>
          <w:b/>
        </w:rPr>
      </w:pPr>
      <w:proofErr w:type="spellStart"/>
      <w:r w:rsidRPr="00583531">
        <w:rPr>
          <w:rFonts w:ascii="New times roman" w:hAnsi="New times roman" w:cs="Calibri"/>
        </w:rPr>
        <w:t>Alkire</w:t>
      </w:r>
      <w:proofErr w:type="spellEnd"/>
      <w:r w:rsidRPr="00583531">
        <w:rPr>
          <w:rFonts w:ascii="New times roman" w:hAnsi="New times roman" w:cs="Calibri"/>
        </w:rPr>
        <w:t xml:space="preserve">, Sabina, Ruth </w:t>
      </w:r>
      <w:proofErr w:type="spellStart"/>
      <w:r w:rsidRPr="00583531">
        <w:rPr>
          <w:rFonts w:ascii="New times roman" w:hAnsi="New times roman" w:cs="Calibri"/>
        </w:rPr>
        <w:t>Meinzen</w:t>
      </w:r>
      <w:proofErr w:type="spellEnd"/>
      <w:r w:rsidRPr="00583531">
        <w:rPr>
          <w:rFonts w:ascii="New times roman" w:hAnsi="New times roman" w:cs="Calibri"/>
        </w:rPr>
        <w:t xml:space="preserve">-Dick, Amber Peterman, Agnes Quisumbing, Greg Seymour, and Ana </w:t>
      </w:r>
      <w:proofErr w:type="spellStart"/>
      <w:r w:rsidRPr="00583531">
        <w:rPr>
          <w:rFonts w:ascii="New times roman" w:hAnsi="New times roman" w:cs="Calibri"/>
        </w:rPr>
        <w:t>Vaz</w:t>
      </w:r>
      <w:proofErr w:type="spellEnd"/>
      <w:r w:rsidRPr="00583531">
        <w:rPr>
          <w:rFonts w:ascii="New times roman" w:hAnsi="New times roman" w:cs="Calibri"/>
        </w:rPr>
        <w:t>.</w:t>
      </w:r>
      <w:r>
        <w:rPr>
          <w:rFonts w:ascii="New times roman" w:hAnsi="New times roman" w:cs="Calibri"/>
        </w:rPr>
        <w:t xml:space="preserve"> </w:t>
      </w:r>
      <w:r w:rsidRPr="00583531">
        <w:rPr>
          <w:rFonts w:ascii="New times roman" w:hAnsi="New times roman" w:cs="Calibri"/>
        </w:rPr>
        <w:t xml:space="preserve">2013. “The Women’s Empowerment in Agriculture Index.” </w:t>
      </w:r>
      <w:r w:rsidRPr="00583531">
        <w:rPr>
          <w:rFonts w:ascii="New times roman" w:hAnsi="New times roman" w:cs="Calibri,Italic"/>
          <w:i/>
          <w:iCs/>
        </w:rPr>
        <w:t xml:space="preserve">World Development </w:t>
      </w:r>
      <w:r w:rsidRPr="00583531">
        <w:rPr>
          <w:rFonts w:ascii="New times roman" w:hAnsi="New times roman" w:cs="Calibri"/>
        </w:rPr>
        <w:t>52: 71–91.</w:t>
      </w:r>
    </w:p>
    <w:p w14:paraId="0EDF252A" w14:textId="77777777" w:rsidR="008B22FD" w:rsidRPr="00583531" w:rsidRDefault="008B22FD" w:rsidP="008B22FD">
      <w:pPr>
        <w:pStyle w:val="Pa6"/>
        <w:spacing w:after="180" w:line="240" w:lineRule="auto"/>
        <w:ind w:left="720" w:hanging="720"/>
        <w:rPr>
          <w:rFonts w:ascii="New times roman" w:hAnsi="New times roman" w:cs="Open Sans"/>
          <w:color w:val="000000"/>
        </w:rPr>
      </w:pPr>
      <w:r w:rsidRPr="00583531">
        <w:rPr>
          <w:rFonts w:ascii="New times roman" w:hAnsi="New times roman" w:cs="Open Sans"/>
          <w:color w:val="000000"/>
        </w:rPr>
        <w:t xml:space="preserve">John, N., </w:t>
      </w:r>
      <w:proofErr w:type="spellStart"/>
      <w:r w:rsidRPr="00583531">
        <w:rPr>
          <w:rFonts w:ascii="New times roman" w:hAnsi="New times roman" w:cs="Open Sans"/>
          <w:color w:val="000000"/>
        </w:rPr>
        <w:t>Tsui</w:t>
      </w:r>
      <w:proofErr w:type="spellEnd"/>
      <w:r w:rsidRPr="00583531">
        <w:rPr>
          <w:rFonts w:ascii="New times roman" w:hAnsi="New times roman" w:cs="Open Sans"/>
          <w:color w:val="000000"/>
        </w:rPr>
        <w:t xml:space="preserve">, A.O., and Roro, M. 2019. Quality of Contraceptive Use and Women’s Paid Work and Earnings in Peri- Urban Ethiopia. </w:t>
      </w:r>
      <w:proofErr w:type="spellStart"/>
      <w:r w:rsidRPr="00583531">
        <w:rPr>
          <w:rFonts w:ascii="New times roman" w:hAnsi="New times roman" w:cs="Open Sans"/>
          <w:color w:val="000000"/>
        </w:rPr>
        <w:t>Feminst</w:t>
      </w:r>
      <w:proofErr w:type="spellEnd"/>
      <w:r w:rsidRPr="00583531">
        <w:rPr>
          <w:rFonts w:ascii="New times roman" w:hAnsi="New times roman" w:cs="Open Sans"/>
          <w:color w:val="000000"/>
        </w:rPr>
        <w:t xml:space="preserve"> Economics, Vol. 26, No. 1: pp. 23-43. </w:t>
      </w:r>
    </w:p>
    <w:p w14:paraId="21A18311" w14:textId="77777777" w:rsidR="008B22FD" w:rsidRDefault="008B22FD" w:rsidP="008B22FD">
      <w:pPr>
        <w:pStyle w:val="Pa6"/>
        <w:spacing w:after="180" w:line="240" w:lineRule="auto"/>
        <w:ind w:left="720" w:hanging="720"/>
        <w:rPr>
          <w:rFonts w:ascii="New times roman" w:hAnsi="New times roman" w:cs="Open Sans"/>
          <w:color w:val="000000"/>
        </w:rPr>
      </w:pPr>
      <w:r w:rsidRPr="00583531">
        <w:rPr>
          <w:rFonts w:ascii="New times roman" w:hAnsi="New times roman" w:cs="Open Sans"/>
          <w:color w:val="000000"/>
        </w:rPr>
        <w:t xml:space="preserve">Finlay, J.E. (2020) Reproductive Health and Women’s Economic Activity, under review World Development. </w:t>
      </w:r>
    </w:p>
    <w:p w14:paraId="4C2DEF9A" w14:textId="77777777" w:rsidR="000E1037" w:rsidRDefault="00982D23" w:rsidP="000E1037">
      <w:pPr>
        <w:spacing w:line="240" w:lineRule="auto"/>
        <w:ind w:left="720" w:hanging="720"/>
        <w:rPr>
          <w:rFonts w:ascii="New times roman" w:hAnsi="New times roman" w:cs="MinionPro-Regular"/>
          <w:sz w:val="24"/>
          <w:szCs w:val="24"/>
        </w:rPr>
      </w:pPr>
      <w:r w:rsidRPr="00583531">
        <w:rPr>
          <w:rFonts w:ascii="New times roman" w:hAnsi="New times roman" w:cs="MinionPro-Regular"/>
          <w:sz w:val="24"/>
          <w:szCs w:val="24"/>
        </w:rPr>
        <w:t xml:space="preserve">Koenig, A. M., and </w:t>
      </w:r>
      <w:proofErr w:type="spellStart"/>
      <w:r w:rsidRPr="00583531">
        <w:rPr>
          <w:rFonts w:ascii="New times roman" w:hAnsi="New times roman" w:cs="MinionPro-Regular"/>
          <w:sz w:val="24"/>
          <w:szCs w:val="24"/>
        </w:rPr>
        <w:t>Eagly</w:t>
      </w:r>
      <w:proofErr w:type="spellEnd"/>
      <w:r w:rsidRPr="00583531">
        <w:rPr>
          <w:rFonts w:ascii="New times roman" w:hAnsi="New times roman" w:cs="MinionPro-Regular"/>
          <w:sz w:val="24"/>
          <w:szCs w:val="24"/>
        </w:rPr>
        <w:t>, A. H. (2014). Evidence for the social role theory of</w:t>
      </w:r>
      <w:r>
        <w:rPr>
          <w:rFonts w:ascii="New times roman" w:hAnsi="New times roman" w:cs="MinionPro-Regular"/>
          <w:sz w:val="24"/>
          <w:szCs w:val="24"/>
        </w:rPr>
        <w:t xml:space="preserve"> </w:t>
      </w:r>
      <w:r w:rsidRPr="00583531">
        <w:rPr>
          <w:rFonts w:ascii="New times roman" w:hAnsi="New times roman" w:cs="MinionPro-Regular"/>
          <w:sz w:val="24"/>
          <w:szCs w:val="24"/>
        </w:rPr>
        <w:t xml:space="preserve">stereotype content: observations of groups’ roles shape stereotypes. </w:t>
      </w:r>
      <w:r w:rsidRPr="00583531">
        <w:rPr>
          <w:rFonts w:ascii="New times roman" w:hAnsi="New times roman" w:cs="MinionPro-It"/>
          <w:sz w:val="24"/>
          <w:szCs w:val="24"/>
        </w:rPr>
        <w:t>J. Personal.</w:t>
      </w:r>
      <w:r>
        <w:rPr>
          <w:rFonts w:ascii="New times roman" w:hAnsi="New times roman" w:cs="MinionPro-It"/>
          <w:sz w:val="24"/>
          <w:szCs w:val="24"/>
        </w:rPr>
        <w:t xml:space="preserve"> </w:t>
      </w:r>
      <w:r w:rsidRPr="00583531">
        <w:rPr>
          <w:rFonts w:ascii="New times roman" w:hAnsi="New times roman" w:cs="MinionPro-It"/>
          <w:sz w:val="24"/>
          <w:szCs w:val="24"/>
        </w:rPr>
        <w:t xml:space="preserve">Soc. Psychol. </w:t>
      </w:r>
      <w:r w:rsidRPr="00583531">
        <w:rPr>
          <w:rFonts w:ascii="New times roman" w:hAnsi="New times roman" w:cs="MinionPro-Regular"/>
          <w:sz w:val="24"/>
          <w:szCs w:val="24"/>
        </w:rPr>
        <w:t>107:371.</w:t>
      </w:r>
    </w:p>
    <w:p w14:paraId="194DCB47" w14:textId="77777777" w:rsidR="000E1037" w:rsidRDefault="00982D23" w:rsidP="000E1037">
      <w:pPr>
        <w:spacing w:line="240" w:lineRule="auto"/>
        <w:ind w:left="720" w:hanging="720"/>
        <w:rPr>
          <w:rFonts w:ascii="New times roman" w:hAnsi="New times roman" w:cs="MinionPro-Regular"/>
          <w:sz w:val="24"/>
          <w:szCs w:val="24"/>
        </w:rPr>
      </w:pPr>
      <w:proofErr w:type="spellStart"/>
      <w:r w:rsidRPr="00583531">
        <w:rPr>
          <w:rFonts w:ascii="New times roman" w:hAnsi="New times roman" w:cs="MinionPro-Regular"/>
          <w:sz w:val="24"/>
          <w:szCs w:val="24"/>
        </w:rPr>
        <w:t>Eagly</w:t>
      </w:r>
      <w:proofErr w:type="spellEnd"/>
      <w:r w:rsidRPr="00583531">
        <w:rPr>
          <w:rFonts w:ascii="New times roman" w:hAnsi="New times roman" w:cs="MinionPro-Regular"/>
          <w:sz w:val="24"/>
          <w:szCs w:val="24"/>
        </w:rPr>
        <w:t xml:space="preserve">, A. H., </w:t>
      </w:r>
      <w:proofErr w:type="spellStart"/>
      <w:proofErr w:type="gramStart"/>
      <w:r w:rsidRPr="00583531">
        <w:rPr>
          <w:rFonts w:ascii="New times roman" w:hAnsi="New times roman" w:cs="MinionPro-Regular"/>
          <w:sz w:val="24"/>
          <w:szCs w:val="24"/>
        </w:rPr>
        <w:t>andWood,W</w:t>
      </w:r>
      <w:proofErr w:type="spellEnd"/>
      <w:r w:rsidRPr="00583531">
        <w:rPr>
          <w:rFonts w:ascii="New times roman" w:hAnsi="New times roman" w:cs="MinionPro-Regular"/>
          <w:sz w:val="24"/>
          <w:szCs w:val="24"/>
        </w:rPr>
        <w:t>.</w:t>
      </w:r>
      <w:proofErr w:type="gramEnd"/>
      <w:r w:rsidRPr="00583531">
        <w:rPr>
          <w:rFonts w:ascii="New times roman" w:hAnsi="New times roman" w:cs="MinionPro-Regular"/>
          <w:sz w:val="24"/>
          <w:szCs w:val="24"/>
        </w:rPr>
        <w:t xml:space="preserve"> (2012). “Social role theory,” in </w:t>
      </w:r>
      <w:r w:rsidRPr="00583531">
        <w:rPr>
          <w:rFonts w:ascii="New times roman" w:hAnsi="New times roman" w:cs="MinionPro-It"/>
          <w:sz w:val="24"/>
          <w:szCs w:val="24"/>
        </w:rPr>
        <w:t>Handbook of Theories of</w:t>
      </w:r>
      <w:r w:rsidR="000E1037">
        <w:rPr>
          <w:rFonts w:ascii="New times roman" w:hAnsi="New times roman" w:cs="MinionPro-It"/>
          <w:sz w:val="24"/>
          <w:szCs w:val="24"/>
        </w:rPr>
        <w:t xml:space="preserve"> </w:t>
      </w:r>
      <w:r w:rsidRPr="00583531">
        <w:rPr>
          <w:rFonts w:ascii="New times roman" w:hAnsi="New times roman" w:cs="MinionPro-It"/>
          <w:sz w:val="24"/>
          <w:szCs w:val="24"/>
        </w:rPr>
        <w:t>Social Psychology</w:t>
      </w:r>
      <w:r w:rsidRPr="00583531">
        <w:rPr>
          <w:rFonts w:ascii="New times roman" w:hAnsi="New times roman" w:cs="MinionPro-Regular"/>
          <w:sz w:val="24"/>
          <w:szCs w:val="24"/>
        </w:rPr>
        <w:t xml:space="preserve">, eds P. van Lange, A. </w:t>
      </w:r>
      <w:proofErr w:type="spellStart"/>
      <w:r w:rsidRPr="00583531">
        <w:rPr>
          <w:rFonts w:ascii="New times roman" w:hAnsi="New times roman" w:cs="MinionPro-Regular"/>
          <w:sz w:val="24"/>
          <w:szCs w:val="24"/>
        </w:rPr>
        <w:t>Kruglanski</w:t>
      </w:r>
      <w:proofErr w:type="spellEnd"/>
      <w:r w:rsidRPr="00583531">
        <w:rPr>
          <w:rFonts w:ascii="New times roman" w:hAnsi="New times roman" w:cs="MinionPro-Regular"/>
          <w:sz w:val="24"/>
          <w:szCs w:val="24"/>
        </w:rPr>
        <w:t>, and E. T. Higgins (Thousand</w:t>
      </w:r>
      <w:r w:rsidR="000E1037">
        <w:rPr>
          <w:rFonts w:ascii="New times roman" w:hAnsi="New times roman" w:cs="MinionPro-Regular"/>
          <w:sz w:val="24"/>
          <w:szCs w:val="24"/>
        </w:rPr>
        <w:t xml:space="preserve"> </w:t>
      </w:r>
      <w:r w:rsidRPr="00583531">
        <w:rPr>
          <w:rFonts w:ascii="New times roman" w:hAnsi="New times roman" w:cs="MinionPro-Regular"/>
          <w:sz w:val="24"/>
          <w:szCs w:val="24"/>
        </w:rPr>
        <w:t xml:space="preserve">Oaks, CA: Sage), 458–476. </w:t>
      </w:r>
    </w:p>
    <w:p w14:paraId="587C1E96" w14:textId="77777777" w:rsidR="000E1037" w:rsidRDefault="005F4C2B" w:rsidP="000E1037">
      <w:pPr>
        <w:spacing w:line="240" w:lineRule="auto"/>
        <w:ind w:left="720" w:hanging="720"/>
        <w:rPr>
          <w:rFonts w:ascii="New times roman" w:hAnsi="New times roman" w:cs="Calibri"/>
          <w:sz w:val="24"/>
          <w:szCs w:val="24"/>
        </w:rPr>
      </w:pPr>
      <w:proofErr w:type="spellStart"/>
      <w:r w:rsidRPr="00583531">
        <w:rPr>
          <w:rFonts w:ascii="New times roman" w:hAnsi="New times roman" w:cs="Calibri"/>
          <w:sz w:val="24"/>
          <w:szCs w:val="24"/>
        </w:rPr>
        <w:t>Alkire</w:t>
      </w:r>
      <w:proofErr w:type="spellEnd"/>
      <w:r w:rsidRPr="00583531">
        <w:rPr>
          <w:rFonts w:ascii="New times roman" w:hAnsi="New times roman" w:cs="Calibri"/>
          <w:sz w:val="24"/>
          <w:szCs w:val="24"/>
        </w:rPr>
        <w:t xml:space="preserve">, S., </w:t>
      </w:r>
      <w:proofErr w:type="spellStart"/>
      <w:r w:rsidRPr="00583531">
        <w:rPr>
          <w:rFonts w:ascii="New times roman" w:hAnsi="New times roman" w:cs="Calibri"/>
          <w:sz w:val="24"/>
          <w:szCs w:val="24"/>
        </w:rPr>
        <w:t>Meinzen</w:t>
      </w:r>
      <w:proofErr w:type="spellEnd"/>
      <w:r w:rsidRPr="00583531">
        <w:rPr>
          <w:rFonts w:ascii="New times roman" w:hAnsi="New times roman" w:cs="Calibri"/>
          <w:sz w:val="24"/>
          <w:szCs w:val="24"/>
        </w:rPr>
        <w:t xml:space="preserve">-Dick, R., Peterman, A., </w:t>
      </w:r>
      <w:proofErr w:type="spellStart"/>
      <w:r w:rsidRPr="00583531">
        <w:rPr>
          <w:rFonts w:ascii="New times roman" w:hAnsi="New times roman" w:cs="Calibri"/>
          <w:sz w:val="24"/>
          <w:szCs w:val="24"/>
        </w:rPr>
        <w:t>Quisuimbing</w:t>
      </w:r>
      <w:proofErr w:type="spellEnd"/>
      <w:r w:rsidRPr="00583531">
        <w:rPr>
          <w:rFonts w:ascii="New times roman" w:hAnsi="New times roman" w:cs="Calibri"/>
          <w:sz w:val="24"/>
          <w:szCs w:val="24"/>
        </w:rPr>
        <w:t xml:space="preserve">, A. R., Seymour, G., &amp; </w:t>
      </w:r>
      <w:proofErr w:type="spellStart"/>
      <w:r w:rsidRPr="00583531">
        <w:rPr>
          <w:rFonts w:ascii="New times roman" w:hAnsi="New times roman" w:cs="Calibri"/>
          <w:sz w:val="24"/>
          <w:szCs w:val="24"/>
        </w:rPr>
        <w:t>Vaz</w:t>
      </w:r>
      <w:proofErr w:type="spellEnd"/>
      <w:r w:rsidRPr="00583531">
        <w:rPr>
          <w:rFonts w:ascii="New times roman" w:hAnsi="New times roman" w:cs="Calibri"/>
          <w:sz w:val="24"/>
          <w:szCs w:val="24"/>
        </w:rPr>
        <w:t>, A. (2013). The</w:t>
      </w:r>
      <w:r w:rsidR="00111D6E" w:rsidRPr="00583531">
        <w:rPr>
          <w:rFonts w:ascii="New times roman" w:hAnsi="New times roman" w:cs="Calibri"/>
          <w:sz w:val="24"/>
          <w:szCs w:val="24"/>
        </w:rPr>
        <w:t xml:space="preserve"> </w:t>
      </w:r>
      <w:r w:rsidRPr="00583531">
        <w:rPr>
          <w:rFonts w:ascii="New times roman" w:hAnsi="New times roman" w:cs="Calibri"/>
          <w:sz w:val="24"/>
          <w:szCs w:val="24"/>
        </w:rPr>
        <w:t xml:space="preserve">Women's Empowerment in Agriculture Index. </w:t>
      </w:r>
      <w:r w:rsidRPr="00583531">
        <w:rPr>
          <w:rFonts w:ascii="New times roman" w:hAnsi="New times roman" w:cs="Calibri-Italic"/>
          <w:i/>
          <w:iCs/>
          <w:sz w:val="24"/>
          <w:szCs w:val="24"/>
        </w:rPr>
        <w:t>World Development, 52</w:t>
      </w:r>
      <w:r w:rsidRPr="00583531">
        <w:rPr>
          <w:rFonts w:ascii="New times roman" w:hAnsi="New times roman" w:cs="Calibri"/>
          <w:sz w:val="24"/>
          <w:szCs w:val="24"/>
        </w:rPr>
        <w:t>, 71-91</w:t>
      </w:r>
      <w:r w:rsidR="000E1037">
        <w:rPr>
          <w:rFonts w:ascii="New times roman" w:hAnsi="New times roman" w:cs="Calibri"/>
          <w:sz w:val="24"/>
          <w:szCs w:val="24"/>
        </w:rPr>
        <w:t xml:space="preserve"> </w:t>
      </w:r>
    </w:p>
    <w:p w14:paraId="2CAE3862" w14:textId="77777777" w:rsidR="000E1037" w:rsidRDefault="00DB6523" w:rsidP="000E1037">
      <w:pPr>
        <w:spacing w:line="240" w:lineRule="auto"/>
        <w:ind w:left="720" w:hanging="720"/>
        <w:rPr>
          <w:rFonts w:ascii="New times roman" w:hAnsi="New times roman" w:cs="Sabon LT Std"/>
          <w:color w:val="000000"/>
        </w:rPr>
      </w:pPr>
      <w:r w:rsidRPr="00583531">
        <w:rPr>
          <w:rFonts w:ascii="New times roman" w:hAnsi="New times roman" w:cs="Sabon LT Std"/>
          <w:color w:val="000000"/>
        </w:rPr>
        <w:t xml:space="preserve">O’Neil, T. (2016) </w:t>
      </w:r>
      <w:r w:rsidRPr="00583531">
        <w:rPr>
          <w:rFonts w:ascii="New times roman" w:hAnsi="New times roman" w:cs="Sabon LT Std"/>
          <w:i/>
          <w:iCs/>
          <w:color w:val="000000"/>
        </w:rPr>
        <w:t xml:space="preserve">Using adaptive development to support feminist action. </w:t>
      </w:r>
      <w:r w:rsidRPr="00583531">
        <w:rPr>
          <w:rFonts w:ascii="New times roman" w:hAnsi="New times roman" w:cs="Sabon LT Std"/>
          <w:color w:val="000000"/>
        </w:rPr>
        <w:t xml:space="preserve">London: ODI. </w:t>
      </w:r>
    </w:p>
    <w:p w14:paraId="32B5E3EA" w14:textId="77777777" w:rsidR="000E1037" w:rsidRDefault="00DB6523" w:rsidP="000E1037">
      <w:pPr>
        <w:spacing w:line="240" w:lineRule="auto"/>
        <w:ind w:left="720" w:hanging="720"/>
        <w:rPr>
          <w:rFonts w:ascii="New times roman" w:hAnsi="New times roman" w:cs="Sabon LT Std"/>
          <w:color w:val="000000"/>
        </w:rPr>
      </w:pPr>
      <w:r w:rsidRPr="00583531">
        <w:rPr>
          <w:rFonts w:ascii="New times roman" w:hAnsi="New times roman" w:cs="Sabon LT Std"/>
          <w:color w:val="000000"/>
          <w:sz w:val="24"/>
          <w:szCs w:val="24"/>
        </w:rPr>
        <w:t xml:space="preserve">O’Neil, T., Domingo, P. and </w:t>
      </w:r>
      <w:proofErr w:type="spellStart"/>
      <w:r w:rsidRPr="00583531">
        <w:rPr>
          <w:rFonts w:ascii="New times roman" w:hAnsi="New times roman" w:cs="Sabon LT Std"/>
          <w:color w:val="000000"/>
          <w:sz w:val="24"/>
          <w:szCs w:val="24"/>
        </w:rPr>
        <w:t>Valters</w:t>
      </w:r>
      <w:proofErr w:type="spellEnd"/>
      <w:r w:rsidRPr="00583531">
        <w:rPr>
          <w:rFonts w:ascii="New times roman" w:hAnsi="New times roman" w:cs="Sabon LT Std"/>
          <w:color w:val="000000"/>
          <w:sz w:val="24"/>
          <w:szCs w:val="24"/>
        </w:rPr>
        <w:t xml:space="preserve">, C. (2014) </w:t>
      </w:r>
      <w:r w:rsidRPr="00583531">
        <w:rPr>
          <w:rFonts w:ascii="New times roman" w:hAnsi="New times roman" w:cs="Sabon LT Std"/>
          <w:i/>
          <w:iCs/>
          <w:color w:val="000000"/>
          <w:sz w:val="24"/>
          <w:szCs w:val="24"/>
        </w:rPr>
        <w:t xml:space="preserve">Progress on women’s empowerment: From technical fixes to political action. </w:t>
      </w:r>
      <w:r w:rsidRPr="00583531">
        <w:rPr>
          <w:rFonts w:ascii="New times roman" w:hAnsi="New times roman" w:cs="Sabon LT Std"/>
          <w:color w:val="000000"/>
          <w:sz w:val="24"/>
          <w:szCs w:val="24"/>
        </w:rPr>
        <w:t>London: ODI.</w:t>
      </w:r>
    </w:p>
    <w:p w14:paraId="06F55975" w14:textId="77777777" w:rsidR="000E1037" w:rsidRDefault="00DB6523" w:rsidP="000E1037">
      <w:pPr>
        <w:spacing w:line="240" w:lineRule="auto"/>
        <w:ind w:left="720" w:hanging="720"/>
        <w:rPr>
          <w:rFonts w:ascii="New times roman" w:hAnsi="New times roman" w:cs="Sabon LT Std"/>
          <w:color w:val="000000"/>
        </w:rPr>
      </w:pPr>
      <w:r w:rsidRPr="00583531">
        <w:rPr>
          <w:rFonts w:ascii="New times roman" w:hAnsi="New times roman" w:cs="Sabon LT Std"/>
          <w:color w:val="000000"/>
          <w:sz w:val="24"/>
          <w:szCs w:val="24"/>
        </w:rPr>
        <w:t xml:space="preserve">Taylor, G. and </w:t>
      </w:r>
      <w:proofErr w:type="spellStart"/>
      <w:r w:rsidRPr="00583531">
        <w:rPr>
          <w:rFonts w:ascii="New times roman" w:hAnsi="New times roman" w:cs="Sabon LT Std"/>
          <w:color w:val="000000"/>
          <w:sz w:val="24"/>
          <w:szCs w:val="24"/>
        </w:rPr>
        <w:t>Pereznieto</w:t>
      </w:r>
      <w:proofErr w:type="spellEnd"/>
      <w:r w:rsidRPr="00583531">
        <w:rPr>
          <w:rFonts w:ascii="New times roman" w:hAnsi="New times roman" w:cs="Sabon LT Std"/>
          <w:color w:val="000000"/>
          <w:sz w:val="24"/>
          <w:szCs w:val="24"/>
        </w:rPr>
        <w:t xml:space="preserve">, P. (2014) </w:t>
      </w:r>
      <w:r w:rsidRPr="00583531">
        <w:rPr>
          <w:rFonts w:ascii="New times roman" w:hAnsi="New times roman" w:cs="Sabon LT Std"/>
          <w:i/>
          <w:iCs/>
          <w:color w:val="000000"/>
          <w:sz w:val="24"/>
          <w:szCs w:val="24"/>
        </w:rPr>
        <w:t xml:space="preserve">Review of evaluation approaches and methods used by interventions on women and girls’ economic empowerment. </w:t>
      </w:r>
      <w:r w:rsidRPr="00583531">
        <w:rPr>
          <w:rFonts w:ascii="New times roman" w:hAnsi="New times roman" w:cs="Sabon LT Std"/>
          <w:color w:val="000000"/>
          <w:sz w:val="24"/>
          <w:szCs w:val="24"/>
        </w:rPr>
        <w:t>London: ODI.</w:t>
      </w:r>
    </w:p>
    <w:p w14:paraId="0D75A1FE" w14:textId="77777777" w:rsidR="000769CC" w:rsidRPr="00583531" w:rsidRDefault="000769CC" w:rsidP="000E1037">
      <w:pPr>
        <w:spacing w:line="240" w:lineRule="auto"/>
        <w:ind w:left="720" w:hanging="720"/>
        <w:rPr>
          <w:rFonts w:ascii="New times roman" w:hAnsi="New times roman" w:cs="AdvPS7C2E"/>
          <w:sz w:val="24"/>
          <w:szCs w:val="24"/>
        </w:rPr>
      </w:pPr>
      <w:proofErr w:type="spellStart"/>
      <w:r w:rsidRPr="00583531">
        <w:rPr>
          <w:rFonts w:ascii="New times roman" w:hAnsi="New times roman" w:cs="AdvPS7C2E"/>
          <w:sz w:val="24"/>
          <w:szCs w:val="24"/>
        </w:rPr>
        <w:lastRenderedPageBreak/>
        <w:t>Ha¨uberer</w:t>
      </w:r>
      <w:proofErr w:type="spellEnd"/>
      <w:r w:rsidRPr="00583531">
        <w:rPr>
          <w:rFonts w:ascii="New times roman" w:hAnsi="New times roman" w:cs="AdvPS7C2E"/>
          <w:sz w:val="24"/>
          <w:szCs w:val="24"/>
        </w:rPr>
        <w:t xml:space="preserve">, J. (2014) Social capital in voluntary associations, </w:t>
      </w:r>
      <w:r w:rsidRPr="00583531">
        <w:rPr>
          <w:rFonts w:ascii="New times roman" w:hAnsi="New times roman" w:cs="AdvPS7C34"/>
          <w:sz w:val="24"/>
          <w:szCs w:val="24"/>
        </w:rPr>
        <w:t>European Societies</w:t>
      </w:r>
      <w:r w:rsidRPr="00583531">
        <w:rPr>
          <w:rFonts w:ascii="New times roman" w:hAnsi="New times roman" w:cs="AdvPS7C2E"/>
          <w:sz w:val="24"/>
          <w:szCs w:val="24"/>
        </w:rPr>
        <w:t xml:space="preserve">, </w:t>
      </w:r>
      <w:r w:rsidRPr="00583531">
        <w:rPr>
          <w:rFonts w:ascii="New times roman" w:hAnsi="New times roman" w:cs="AdvPS7C31"/>
          <w:sz w:val="24"/>
          <w:szCs w:val="24"/>
        </w:rPr>
        <w:t xml:space="preserve">16 </w:t>
      </w:r>
      <w:r w:rsidRPr="00583531">
        <w:rPr>
          <w:rFonts w:ascii="New times roman" w:hAnsi="New times roman" w:cs="AdvPS7C2E"/>
          <w:sz w:val="24"/>
          <w:szCs w:val="24"/>
        </w:rPr>
        <w:t>(4),</w:t>
      </w:r>
      <w:r w:rsidR="000E1037">
        <w:rPr>
          <w:rFonts w:ascii="New times roman" w:hAnsi="New times roman" w:cs="AdvPS7C2E"/>
          <w:sz w:val="24"/>
          <w:szCs w:val="24"/>
        </w:rPr>
        <w:t xml:space="preserve"> </w:t>
      </w:r>
      <w:r w:rsidRPr="00583531">
        <w:rPr>
          <w:rFonts w:ascii="New times roman" w:hAnsi="New times roman" w:cs="AdvPS7C2E"/>
          <w:sz w:val="24"/>
          <w:szCs w:val="24"/>
        </w:rPr>
        <w:t>570–593.</w:t>
      </w:r>
    </w:p>
    <w:sectPr w:rsidR="000769CC" w:rsidRPr="00583531">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Chris" w:date="2021-03-01T19:05:00Z" w:initials="C">
    <w:p w14:paraId="426557C4" w14:textId="35693A87" w:rsidR="00937D14" w:rsidRDefault="00937D14">
      <w:pPr>
        <w:pStyle w:val="CommentText"/>
      </w:pPr>
      <w:r>
        <w:rPr>
          <w:rStyle w:val="CommentReference"/>
        </w:rPr>
        <w:annotationRef/>
      </w:r>
      <w:r>
        <w:t>Women empowerment in Uganda is missing. Add more literature</w:t>
      </w:r>
    </w:p>
  </w:comment>
  <w:comment w:id="8" w:author="Chris" w:date="2021-03-01T19:06:00Z" w:initials="C">
    <w:p w14:paraId="4F58307C" w14:textId="047E579F" w:rsidR="00937D14" w:rsidRDefault="00937D14">
      <w:pPr>
        <w:pStyle w:val="CommentText"/>
      </w:pPr>
      <w:r>
        <w:rPr>
          <w:rStyle w:val="CommentReference"/>
        </w:rPr>
        <w:annotationRef/>
      </w:r>
      <w:r>
        <w:t xml:space="preserve">Activities done in Uganda which shows women economic prosperity </w:t>
      </w:r>
    </w:p>
  </w:comment>
  <w:comment w:id="55" w:author="Chris" w:date="2021-03-01T19:21:00Z" w:initials="C">
    <w:p w14:paraId="117D2452" w14:textId="30628FE0" w:rsidR="00741951" w:rsidRDefault="00741951" w:rsidP="00741951">
      <w:pPr>
        <w:pStyle w:val="CommentText"/>
        <w:numPr>
          <w:ilvl w:val="0"/>
          <w:numId w:val="8"/>
        </w:numPr>
      </w:pPr>
      <w:r>
        <w:rPr>
          <w:rStyle w:val="CommentReference"/>
        </w:rPr>
        <w:annotationRef/>
      </w:r>
      <w:r>
        <w:t>Relate this to Uganda’s perspective</w:t>
      </w:r>
    </w:p>
    <w:p w14:paraId="5036543F" w14:textId="30E26302" w:rsidR="00741951" w:rsidRDefault="00741951" w:rsidP="00741951">
      <w:pPr>
        <w:pStyle w:val="CommentText"/>
        <w:numPr>
          <w:ilvl w:val="0"/>
          <w:numId w:val="8"/>
        </w:numPr>
      </w:pPr>
      <w:r>
        <w:t xml:space="preserve">Include paragraph on Economic Prosperity </w:t>
      </w:r>
    </w:p>
    <w:p w14:paraId="2BFF1E6D" w14:textId="0D5859E3" w:rsidR="00741951" w:rsidRDefault="00741951">
      <w:pPr>
        <w:pStyle w:val="CommentText"/>
      </w:pPr>
    </w:p>
  </w:comment>
  <w:comment w:id="56" w:author="Chris" w:date="2021-03-01T19:23:00Z" w:initials="C">
    <w:p w14:paraId="77FD15EB" w14:textId="26D7CCAD" w:rsidR="00741951" w:rsidRDefault="00741951">
      <w:pPr>
        <w:pStyle w:val="CommentText"/>
      </w:pPr>
      <w:r>
        <w:rPr>
          <w:rStyle w:val="CommentReference"/>
        </w:rPr>
        <w:annotationRef/>
      </w:r>
      <w:r>
        <w:t>What does this mean?</w:t>
      </w:r>
    </w:p>
  </w:comment>
  <w:comment w:id="57" w:author="Chris" w:date="2021-03-01T19:24:00Z" w:initials="C">
    <w:p w14:paraId="3FD3DECA" w14:textId="0053E414" w:rsidR="00741951" w:rsidRDefault="00741951">
      <w:pPr>
        <w:pStyle w:val="CommentText"/>
      </w:pPr>
      <w:r>
        <w:rPr>
          <w:rStyle w:val="CommentReference"/>
        </w:rPr>
        <w:annotationRef/>
      </w:r>
      <w:r>
        <w:t>Relate empowerment to economic prosperity and why it is necessary to conduct this study</w:t>
      </w:r>
    </w:p>
  </w:comment>
  <w:comment w:id="58" w:author="Chris" w:date="2021-03-01T19:25:00Z" w:initials="C">
    <w:p w14:paraId="2D617330" w14:textId="6A7EA34E" w:rsidR="00741951" w:rsidRDefault="00741951">
      <w:pPr>
        <w:pStyle w:val="CommentText"/>
      </w:pPr>
      <w:r>
        <w:rPr>
          <w:rStyle w:val="CommentReference"/>
        </w:rPr>
        <w:annotationRef/>
      </w:r>
      <w:r>
        <w:t>Your problem is not there, not clear. Your problem should come from economic prosp</w:t>
      </w:r>
      <w:r w:rsidR="00192E1B">
        <w:t>erity of women. Just relate the two and link the gap and we are good to go</w:t>
      </w:r>
    </w:p>
  </w:comment>
  <w:comment w:id="70" w:author="Chris" w:date="2021-03-01T19:33:00Z" w:initials="C">
    <w:p w14:paraId="31C206C9" w14:textId="77777777" w:rsidR="00F60549" w:rsidRDefault="00F60549">
      <w:pPr>
        <w:pStyle w:val="CommentText"/>
      </w:pPr>
      <w:r>
        <w:rPr>
          <w:rStyle w:val="CommentReference"/>
        </w:rPr>
        <w:annotationRef/>
      </w:r>
      <w:r>
        <w:t>Determinants of Women Empowerment</w:t>
      </w:r>
    </w:p>
    <w:p w14:paraId="4DF918A8" w14:textId="77777777" w:rsidR="00F60549" w:rsidRDefault="00F60549" w:rsidP="00F60549">
      <w:pPr>
        <w:pStyle w:val="CommentText"/>
        <w:numPr>
          <w:ilvl w:val="0"/>
          <w:numId w:val="9"/>
        </w:numPr>
      </w:pPr>
      <w:r>
        <w:t xml:space="preserve">Access to assets </w:t>
      </w:r>
    </w:p>
    <w:p w14:paraId="29CE56D6" w14:textId="77777777" w:rsidR="00F60549" w:rsidRDefault="00F60549" w:rsidP="00F60549">
      <w:pPr>
        <w:pStyle w:val="CommentText"/>
        <w:numPr>
          <w:ilvl w:val="0"/>
          <w:numId w:val="9"/>
        </w:numPr>
      </w:pPr>
      <w:r>
        <w:t xml:space="preserve">Good laws </w:t>
      </w:r>
    </w:p>
    <w:p w14:paraId="7D27E764" w14:textId="6528992D" w:rsidR="00F60549" w:rsidRDefault="00F60549" w:rsidP="00F60549">
      <w:pPr>
        <w:pStyle w:val="CommentText"/>
        <w:numPr>
          <w:ilvl w:val="0"/>
          <w:numId w:val="9"/>
        </w:numPr>
      </w:pPr>
      <w:r>
        <w:t>Education</w:t>
      </w:r>
    </w:p>
  </w:comment>
  <w:comment w:id="73" w:author="Chris" w:date="2021-03-01T19:37:00Z" w:initials="C">
    <w:p w14:paraId="02BB0349" w14:textId="6FB41600" w:rsidR="00743B78" w:rsidRDefault="00743B78">
      <w:pPr>
        <w:pStyle w:val="CommentText"/>
      </w:pPr>
      <w:r>
        <w:rPr>
          <w:rStyle w:val="CommentReference"/>
        </w:rPr>
        <w:annotationRef/>
      </w:r>
      <w:r>
        <w:t>Add more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6557C4" w15:done="0"/>
  <w15:commentEx w15:paraId="4F58307C" w15:done="0"/>
  <w15:commentEx w15:paraId="2BFF1E6D" w15:done="0"/>
  <w15:commentEx w15:paraId="77FD15EB" w15:done="0"/>
  <w15:commentEx w15:paraId="3FD3DECA" w15:done="0"/>
  <w15:commentEx w15:paraId="2D617330" w15:done="0"/>
  <w15:commentEx w15:paraId="7D27E764" w15:done="0"/>
  <w15:commentEx w15:paraId="02BB03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B992" w16cex:dateUtc="2021-03-01T16:05:00Z"/>
  <w16cex:commentExtensible w16cex:durableId="23E7B9C5" w16cex:dateUtc="2021-03-01T16:06:00Z"/>
  <w16cex:commentExtensible w16cex:durableId="23E7BD3C" w16cex:dateUtc="2021-03-01T16:21:00Z"/>
  <w16cex:commentExtensible w16cex:durableId="23E7BDA0" w16cex:dateUtc="2021-03-01T16:23:00Z"/>
  <w16cex:commentExtensible w16cex:durableId="23E7BDDE" w16cex:dateUtc="2021-03-01T16:24:00Z"/>
  <w16cex:commentExtensible w16cex:durableId="23E7BE35" w16cex:dateUtc="2021-03-01T16:25:00Z"/>
  <w16cex:commentExtensible w16cex:durableId="23E7C009" w16cex:dateUtc="2021-03-01T16:33:00Z"/>
  <w16cex:commentExtensible w16cex:durableId="23E7C110" w16cex:dateUtc="2021-03-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6557C4" w16cid:durableId="23E7B992"/>
  <w16cid:commentId w16cid:paraId="4F58307C" w16cid:durableId="23E7B9C5"/>
  <w16cid:commentId w16cid:paraId="2BFF1E6D" w16cid:durableId="23E7BD3C"/>
  <w16cid:commentId w16cid:paraId="77FD15EB" w16cid:durableId="23E7BDA0"/>
  <w16cid:commentId w16cid:paraId="3FD3DECA" w16cid:durableId="23E7BDDE"/>
  <w16cid:commentId w16cid:paraId="2D617330" w16cid:durableId="23E7BE35"/>
  <w16cid:commentId w16cid:paraId="7D27E764" w16cid:durableId="23E7C009"/>
  <w16cid:commentId w16cid:paraId="02BB0349" w16cid:durableId="23E7C1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C9079" w14:textId="77777777" w:rsidR="001C1EF3" w:rsidRDefault="001C1EF3" w:rsidP="00AC2D7E">
      <w:pPr>
        <w:spacing w:after="0" w:line="240" w:lineRule="auto"/>
      </w:pPr>
      <w:r>
        <w:separator/>
      </w:r>
    </w:p>
  </w:endnote>
  <w:endnote w:type="continuationSeparator" w:id="0">
    <w:p w14:paraId="27E21F38" w14:textId="77777777" w:rsidR="001C1EF3" w:rsidRDefault="001C1EF3" w:rsidP="00AC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sig w:usb0="00000003" w:usb1="00000000" w:usb2="00000000" w:usb3="00000000" w:csb0="00000001" w:csb1="00000000"/>
  </w:font>
  <w:font w:name="Open Sans">
    <w:altName w:val="Open Sans"/>
    <w:panose1 w:val="00000000000000000000"/>
    <w:charset w:val="00"/>
    <w:family w:val="swiss"/>
    <w:notTrueType/>
    <w:pitch w:val="default"/>
    <w:sig w:usb0="00000003" w:usb1="00000000" w:usb2="00000000" w:usb3="00000000" w:csb0="00000001" w:csb1="00000000"/>
  </w:font>
  <w:font w:name="EC Square Sans Pro">
    <w:altName w:val="EC Square Sans Pro"/>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00"/>
    <w:family w:val="roman"/>
    <w:notTrueType/>
    <w:pitch w:val="default"/>
    <w:sig w:usb0="00000003" w:usb1="00000000" w:usb2="00000000" w:usb3="00000000" w:csb0="00000001" w:csb1="00000000"/>
  </w:font>
  <w:font w:name="Calibri-Light">
    <w:panose1 w:val="00000000000000000000"/>
    <w:charset w:val="00"/>
    <w:family w:val="auto"/>
    <w:notTrueType/>
    <w:pitch w:val="default"/>
    <w:sig w:usb0="00000003" w:usb1="00000000" w:usb2="00000000" w:usb3="00000000" w:csb0="00000001" w:csb1="00000000"/>
  </w:font>
  <w:font w:name="Frutiger-LightCn-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HelveticaLTStd-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Frutiger-Light">
    <w:panose1 w:val="00000000000000000000"/>
    <w:charset w:val="00"/>
    <w:family w:val="auto"/>
    <w:notTrueType/>
    <w:pitch w:val="default"/>
    <w:sig w:usb0="00000003" w:usb1="00000000" w:usb2="00000000" w:usb3="00000000" w:csb0="00000001" w:csb1="00000000"/>
  </w:font>
  <w:font w:name="HelveticaNeueLTStd-Lt">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vPS7C2E">
    <w:panose1 w:val="00000000000000000000"/>
    <w:charset w:val="00"/>
    <w:family w:val="roman"/>
    <w:notTrueType/>
    <w:pitch w:val="default"/>
    <w:sig w:usb0="00000003" w:usb1="00000000" w:usb2="00000000" w:usb3="00000000" w:csb0="00000001" w:csb1="00000000"/>
  </w:font>
  <w:font w:name="AdvPS7C34">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MinionPro-It">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AdvPS7C31">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47433"/>
      <w:docPartObj>
        <w:docPartGallery w:val="Page Numbers (Bottom of Page)"/>
        <w:docPartUnique/>
      </w:docPartObj>
    </w:sdtPr>
    <w:sdtEndPr>
      <w:rPr>
        <w:noProof/>
      </w:rPr>
    </w:sdtEndPr>
    <w:sdtContent>
      <w:p w14:paraId="7E97660D" w14:textId="6ED0DDBC" w:rsidR="00AC2D7E" w:rsidRDefault="00AC2D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11387" w14:textId="77777777" w:rsidR="00AC2D7E" w:rsidRDefault="00AC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9E5F3" w14:textId="77777777" w:rsidR="001C1EF3" w:rsidRDefault="001C1EF3" w:rsidP="00AC2D7E">
      <w:pPr>
        <w:spacing w:after="0" w:line="240" w:lineRule="auto"/>
      </w:pPr>
      <w:r>
        <w:separator/>
      </w:r>
    </w:p>
  </w:footnote>
  <w:footnote w:type="continuationSeparator" w:id="0">
    <w:p w14:paraId="3EAB1204" w14:textId="77777777" w:rsidR="001C1EF3" w:rsidRDefault="001C1EF3" w:rsidP="00AC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1420B"/>
    <w:multiLevelType w:val="hybridMultilevel"/>
    <w:tmpl w:val="3CE20C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DA2693"/>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B46CD"/>
    <w:multiLevelType w:val="hybridMultilevel"/>
    <w:tmpl w:val="7AF45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F25C9B"/>
    <w:multiLevelType w:val="multilevel"/>
    <w:tmpl w:val="F3606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7015132"/>
    <w:multiLevelType w:val="hybridMultilevel"/>
    <w:tmpl w:val="62467A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C00C4"/>
    <w:multiLevelType w:val="hybridMultilevel"/>
    <w:tmpl w:val="17C06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9307CE"/>
    <w:multiLevelType w:val="hybridMultilevel"/>
    <w:tmpl w:val="3A1471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B2224"/>
    <w:multiLevelType w:val="multilevel"/>
    <w:tmpl w:val="AD0670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845255"/>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8"/>
  </w:num>
  <w:num w:numId="5">
    <w:abstractNumId w:val="6"/>
  </w:num>
  <w:num w:numId="6">
    <w:abstractNumId w:val="4"/>
  </w:num>
  <w:num w:numId="7">
    <w:abstractNumId w:val="5"/>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DE0NbEwtrQEkko6SsGpxcWZ+XkgBYa1ACpyie4sAAAA"/>
  </w:docVars>
  <w:rsids>
    <w:rsidRoot w:val="00CF1012"/>
    <w:rsid w:val="00004FEC"/>
    <w:rsid w:val="00006E2F"/>
    <w:rsid w:val="000769CC"/>
    <w:rsid w:val="000E1037"/>
    <w:rsid w:val="000E3C87"/>
    <w:rsid w:val="000E497E"/>
    <w:rsid w:val="00111D6E"/>
    <w:rsid w:val="001154D6"/>
    <w:rsid w:val="00140FDA"/>
    <w:rsid w:val="00147C19"/>
    <w:rsid w:val="00157741"/>
    <w:rsid w:val="00163F77"/>
    <w:rsid w:val="001760DE"/>
    <w:rsid w:val="001816FD"/>
    <w:rsid w:val="00191F54"/>
    <w:rsid w:val="00192E1B"/>
    <w:rsid w:val="001C1EF3"/>
    <w:rsid w:val="0021734C"/>
    <w:rsid w:val="002250EE"/>
    <w:rsid w:val="002338D3"/>
    <w:rsid w:val="0024515F"/>
    <w:rsid w:val="0024550D"/>
    <w:rsid w:val="0028687E"/>
    <w:rsid w:val="002A779B"/>
    <w:rsid w:val="002B4C01"/>
    <w:rsid w:val="002E2D2D"/>
    <w:rsid w:val="0033586A"/>
    <w:rsid w:val="00340492"/>
    <w:rsid w:val="00340521"/>
    <w:rsid w:val="00343C41"/>
    <w:rsid w:val="0036592A"/>
    <w:rsid w:val="00371DBC"/>
    <w:rsid w:val="0037242A"/>
    <w:rsid w:val="003B4F30"/>
    <w:rsid w:val="003C6A22"/>
    <w:rsid w:val="003D5A00"/>
    <w:rsid w:val="003F1AB3"/>
    <w:rsid w:val="004029F0"/>
    <w:rsid w:val="00422259"/>
    <w:rsid w:val="00450266"/>
    <w:rsid w:val="00453B0B"/>
    <w:rsid w:val="004735B2"/>
    <w:rsid w:val="004775CC"/>
    <w:rsid w:val="004811A7"/>
    <w:rsid w:val="00484A0C"/>
    <w:rsid w:val="00490D45"/>
    <w:rsid w:val="00492C87"/>
    <w:rsid w:val="004A63D4"/>
    <w:rsid w:val="004B1C5D"/>
    <w:rsid w:val="004F097B"/>
    <w:rsid w:val="00501112"/>
    <w:rsid w:val="00510B59"/>
    <w:rsid w:val="00533D28"/>
    <w:rsid w:val="00533EAD"/>
    <w:rsid w:val="00571479"/>
    <w:rsid w:val="005743F6"/>
    <w:rsid w:val="00583531"/>
    <w:rsid w:val="00593C9C"/>
    <w:rsid w:val="0059689D"/>
    <w:rsid w:val="005A36E3"/>
    <w:rsid w:val="005F0BFA"/>
    <w:rsid w:val="005F4C2B"/>
    <w:rsid w:val="0060497C"/>
    <w:rsid w:val="00625BB7"/>
    <w:rsid w:val="00661C90"/>
    <w:rsid w:val="00664652"/>
    <w:rsid w:val="00727B61"/>
    <w:rsid w:val="00741951"/>
    <w:rsid w:val="00743B78"/>
    <w:rsid w:val="007451A0"/>
    <w:rsid w:val="00771B60"/>
    <w:rsid w:val="00787C86"/>
    <w:rsid w:val="007929F6"/>
    <w:rsid w:val="00860D39"/>
    <w:rsid w:val="00893EBF"/>
    <w:rsid w:val="008A3A44"/>
    <w:rsid w:val="008B22FD"/>
    <w:rsid w:val="0090576B"/>
    <w:rsid w:val="0092131B"/>
    <w:rsid w:val="0092431B"/>
    <w:rsid w:val="009263E2"/>
    <w:rsid w:val="00935FE4"/>
    <w:rsid w:val="00937D14"/>
    <w:rsid w:val="00957026"/>
    <w:rsid w:val="00961031"/>
    <w:rsid w:val="00962B3A"/>
    <w:rsid w:val="009671A8"/>
    <w:rsid w:val="00982D23"/>
    <w:rsid w:val="00991CF5"/>
    <w:rsid w:val="00994709"/>
    <w:rsid w:val="00A05877"/>
    <w:rsid w:val="00A10D0D"/>
    <w:rsid w:val="00A17EBA"/>
    <w:rsid w:val="00A265D1"/>
    <w:rsid w:val="00A32EDA"/>
    <w:rsid w:val="00A502D8"/>
    <w:rsid w:val="00A51857"/>
    <w:rsid w:val="00A53FA1"/>
    <w:rsid w:val="00A63AD2"/>
    <w:rsid w:val="00A76721"/>
    <w:rsid w:val="00AA362E"/>
    <w:rsid w:val="00AB3996"/>
    <w:rsid w:val="00AC2D7E"/>
    <w:rsid w:val="00AE0B67"/>
    <w:rsid w:val="00AF0350"/>
    <w:rsid w:val="00B102D8"/>
    <w:rsid w:val="00B26565"/>
    <w:rsid w:val="00B46098"/>
    <w:rsid w:val="00B5551E"/>
    <w:rsid w:val="00B55BE1"/>
    <w:rsid w:val="00B63C12"/>
    <w:rsid w:val="00B7543B"/>
    <w:rsid w:val="00BB0768"/>
    <w:rsid w:val="00BD2483"/>
    <w:rsid w:val="00BD7507"/>
    <w:rsid w:val="00BE4D08"/>
    <w:rsid w:val="00C10378"/>
    <w:rsid w:val="00C23B90"/>
    <w:rsid w:val="00C24909"/>
    <w:rsid w:val="00C65510"/>
    <w:rsid w:val="00C83128"/>
    <w:rsid w:val="00C94FFB"/>
    <w:rsid w:val="00CC6219"/>
    <w:rsid w:val="00CF1012"/>
    <w:rsid w:val="00CF2A42"/>
    <w:rsid w:val="00D11515"/>
    <w:rsid w:val="00D259CF"/>
    <w:rsid w:val="00D346A9"/>
    <w:rsid w:val="00D35904"/>
    <w:rsid w:val="00D56499"/>
    <w:rsid w:val="00D9479E"/>
    <w:rsid w:val="00DA48C6"/>
    <w:rsid w:val="00DB6523"/>
    <w:rsid w:val="00DD1219"/>
    <w:rsid w:val="00DD3A2E"/>
    <w:rsid w:val="00DE4A88"/>
    <w:rsid w:val="00E0372A"/>
    <w:rsid w:val="00E221C4"/>
    <w:rsid w:val="00E30348"/>
    <w:rsid w:val="00E33D28"/>
    <w:rsid w:val="00E37BD7"/>
    <w:rsid w:val="00E53BAE"/>
    <w:rsid w:val="00E67010"/>
    <w:rsid w:val="00E81650"/>
    <w:rsid w:val="00E918EF"/>
    <w:rsid w:val="00EA2843"/>
    <w:rsid w:val="00F166D7"/>
    <w:rsid w:val="00F24B59"/>
    <w:rsid w:val="00F2673F"/>
    <w:rsid w:val="00F56F21"/>
    <w:rsid w:val="00F57422"/>
    <w:rsid w:val="00F60549"/>
    <w:rsid w:val="00F67A86"/>
    <w:rsid w:val="00F81369"/>
    <w:rsid w:val="00F87714"/>
    <w:rsid w:val="00FB1690"/>
    <w:rsid w:val="00FB6374"/>
    <w:rsid w:val="00FB7EBC"/>
    <w:rsid w:val="00FC4954"/>
    <w:rsid w:val="00FD6A45"/>
    <w:rsid w:val="00FE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3DC"/>
  <w15:chartTrackingRefBased/>
  <w15:docId w15:val="{9E1102B5-B338-4F96-A030-76FAF910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12"/>
  </w:style>
  <w:style w:type="paragraph" w:styleId="Heading1">
    <w:name w:val="heading 1"/>
    <w:basedOn w:val="Normal"/>
    <w:next w:val="Normal"/>
    <w:link w:val="Heading1Char"/>
    <w:qFormat/>
    <w:rsid w:val="000E497E"/>
    <w:pPr>
      <w:keepNext/>
      <w:keepLines/>
      <w:spacing w:before="480" w:after="0" w:line="276" w:lineRule="auto"/>
      <w:outlineLvl w:val="0"/>
    </w:pPr>
    <w:rPr>
      <w:rFonts w:ascii="New times roman" w:eastAsia="Times New Roman" w:hAnsi="New times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12"/>
    <w:pPr>
      <w:ind w:left="720"/>
      <w:contextualSpacing/>
    </w:pPr>
  </w:style>
  <w:style w:type="character" w:customStyle="1" w:styleId="Heading1Char">
    <w:name w:val="Heading 1 Char"/>
    <w:basedOn w:val="DefaultParagraphFont"/>
    <w:link w:val="Heading1"/>
    <w:uiPriority w:val="9"/>
    <w:rsid w:val="000E497E"/>
    <w:rPr>
      <w:rFonts w:ascii="New times roman" w:eastAsia="Times New Roman" w:hAnsi="New times roman" w:cs="Times New Roman"/>
      <w:b/>
      <w:bCs/>
      <w:sz w:val="24"/>
      <w:szCs w:val="24"/>
    </w:rPr>
  </w:style>
  <w:style w:type="character" w:styleId="Strong">
    <w:name w:val="Strong"/>
    <w:uiPriority w:val="22"/>
    <w:qFormat/>
    <w:rsid w:val="000E497E"/>
    <w:rPr>
      <w:b/>
      <w:bCs/>
    </w:rPr>
  </w:style>
  <w:style w:type="character" w:customStyle="1" w:styleId="A4">
    <w:name w:val="A4"/>
    <w:uiPriority w:val="99"/>
    <w:rsid w:val="00343C41"/>
    <w:rPr>
      <w:rFonts w:cs="Open Sans"/>
      <w:color w:val="000000"/>
      <w:sz w:val="11"/>
      <w:szCs w:val="11"/>
    </w:rPr>
  </w:style>
  <w:style w:type="paragraph" w:customStyle="1" w:styleId="Pa6">
    <w:name w:val="Pa6"/>
    <w:basedOn w:val="Normal"/>
    <w:next w:val="Normal"/>
    <w:uiPriority w:val="99"/>
    <w:rsid w:val="00343C41"/>
    <w:pPr>
      <w:autoSpaceDE w:val="0"/>
      <w:autoSpaceDN w:val="0"/>
      <w:adjustRightInd w:val="0"/>
      <w:spacing w:after="0" w:line="201" w:lineRule="atLeast"/>
    </w:pPr>
    <w:rPr>
      <w:rFonts w:ascii="Open Sans" w:hAnsi="Open Sans"/>
      <w:sz w:val="24"/>
      <w:szCs w:val="24"/>
    </w:rPr>
  </w:style>
  <w:style w:type="paragraph" w:styleId="NormalWeb">
    <w:name w:val="Normal (Web)"/>
    <w:basedOn w:val="Normal"/>
    <w:link w:val="NormalWebChar"/>
    <w:uiPriority w:val="99"/>
    <w:unhideWhenUsed/>
    <w:rsid w:val="00DD3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DD3A2E"/>
    <w:rPr>
      <w:rFonts w:ascii="Times New Roman" w:eastAsia="Times New Roman" w:hAnsi="Times New Roman" w:cs="Times New Roman"/>
      <w:sz w:val="24"/>
      <w:szCs w:val="24"/>
    </w:rPr>
  </w:style>
  <w:style w:type="paragraph" w:customStyle="1" w:styleId="Default">
    <w:name w:val="Default"/>
    <w:rsid w:val="00BE4D0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7">
    <w:name w:val="Pa7"/>
    <w:basedOn w:val="Default"/>
    <w:next w:val="Default"/>
    <w:uiPriority w:val="99"/>
    <w:rsid w:val="008A3A44"/>
    <w:pPr>
      <w:spacing w:line="181" w:lineRule="atLeast"/>
    </w:pPr>
    <w:rPr>
      <w:rFonts w:ascii="EC Square Sans Pro" w:hAnsi="EC Square Sans Pro" w:cstheme="minorBidi"/>
      <w:color w:val="auto"/>
    </w:rPr>
  </w:style>
  <w:style w:type="character" w:customStyle="1" w:styleId="A8">
    <w:name w:val="A8"/>
    <w:uiPriority w:val="99"/>
    <w:rsid w:val="00C23B90"/>
    <w:rPr>
      <w:rFonts w:cs="EC Square Sans Pro"/>
      <w:color w:val="000000"/>
      <w:sz w:val="18"/>
      <w:szCs w:val="18"/>
      <w:u w:val="single"/>
    </w:rPr>
  </w:style>
  <w:style w:type="character" w:styleId="Hyperlink">
    <w:name w:val="Hyperlink"/>
    <w:basedOn w:val="DefaultParagraphFont"/>
    <w:uiPriority w:val="99"/>
    <w:unhideWhenUsed/>
    <w:rsid w:val="00B63C12"/>
    <w:rPr>
      <w:color w:val="0000FF"/>
      <w:u w:val="single"/>
    </w:rPr>
  </w:style>
  <w:style w:type="paragraph" w:customStyle="1" w:styleId="Pa16">
    <w:name w:val="Pa16"/>
    <w:basedOn w:val="Default"/>
    <w:next w:val="Default"/>
    <w:uiPriority w:val="99"/>
    <w:rsid w:val="00B46098"/>
    <w:pPr>
      <w:spacing w:line="191" w:lineRule="atLeast"/>
    </w:pPr>
    <w:rPr>
      <w:rFonts w:ascii="Sabon LT Std" w:hAnsi="Sabon LT Std" w:cstheme="minorBidi"/>
      <w:color w:val="auto"/>
    </w:rPr>
  </w:style>
  <w:style w:type="character" w:customStyle="1" w:styleId="A15">
    <w:name w:val="A15"/>
    <w:uiPriority w:val="99"/>
    <w:rsid w:val="00004FEC"/>
    <w:rPr>
      <w:rFonts w:cs="Sabon LT Std"/>
      <w:color w:val="000000"/>
      <w:sz w:val="11"/>
      <w:szCs w:val="11"/>
    </w:rPr>
  </w:style>
  <w:style w:type="paragraph" w:customStyle="1" w:styleId="Pa15">
    <w:name w:val="Pa15"/>
    <w:basedOn w:val="Default"/>
    <w:next w:val="Default"/>
    <w:uiPriority w:val="99"/>
    <w:rsid w:val="00004FEC"/>
    <w:pPr>
      <w:spacing w:line="191" w:lineRule="atLeast"/>
    </w:pPr>
    <w:rPr>
      <w:rFonts w:ascii="Sabon LT Std" w:hAnsi="Sabon LT Std" w:cstheme="minorBidi"/>
      <w:color w:val="auto"/>
    </w:rPr>
  </w:style>
  <w:style w:type="paragraph" w:customStyle="1" w:styleId="Pa17">
    <w:name w:val="Pa17"/>
    <w:basedOn w:val="Default"/>
    <w:next w:val="Default"/>
    <w:uiPriority w:val="99"/>
    <w:rsid w:val="00484A0C"/>
    <w:pPr>
      <w:spacing w:line="191" w:lineRule="atLeast"/>
    </w:pPr>
    <w:rPr>
      <w:rFonts w:ascii="Sabon LT Std" w:hAnsi="Sabon LT Std" w:cstheme="minorBidi"/>
      <w:color w:val="auto"/>
    </w:rPr>
  </w:style>
  <w:style w:type="paragraph" w:customStyle="1" w:styleId="Pa4">
    <w:name w:val="Pa4"/>
    <w:basedOn w:val="Default"/>
    <w:next w:val="Default"/>
    <w:uiPriority w:val="99"/>
    <w:rsid w:val="00BD2483"/>
    <w:pPr>
      <w:spacing w:line="191" w:lineRule="atLeast"/>
    </w:pPr>
    <w:rPr>
      <w:rFonts w:ascii="Sabon LT Std" w:hAnsi="Sabon LT Std" w:cstheme="minorBidi"/>
      <w:color w:val="auto"/>
    </w:rPr>
  </w:style>
  <w:style w:type="paragraph" w:customStyle="1" w:styleId="Pa10">
    <w:name w:val="Pa10"/>
    <w:basedOn w:val="Default"/>
    <w:next w:val="Default"/>
    <w:uiPriority w:val="99"/>
    <w:rsid w:val="00BD2483"/>
    <w:pPr>
      <w:spacing w:line="191" w:lineRule="atLeast"/>
    </w:pPr>
    <w:rPr>
      <w:rFonts w:ascii="Sabon LT Std" w:hAnsi="Sabon LT Std" w:cstheme="minorBidi"/>
      <w:color w:val="auto"/>
    </w:rPr>
  </w:style>
  <w:style w:type="paragraph" w:styleId="Header">
    <w:name w:val="header"/>
    <w:basedOn w:val="Normal"/>
    <w:link w:val="HeaderChar"/>
    <w:uiPriority w:val="99"/>
    <w:unhideWhenUsed/>
    <w:rsid w:val="00AC2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E"/>
  </w:style>
  <w:style w:type="paragraph" w:styleId="Footer">
    <w:name w:val="footer"/>
    <w:basedOn w:val="Normal"/>
    <w:link w:val="FooterChar"/>
    <w:uiPriority w:val="99"/>
    <w:unhideWhenUsed/>
    <w:rsid w:val="00AC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E"/>
  </w:style>
  <w:style w:type="character" w:styleId="CommentReference">
    <w:name w:val="annotation reference"/>
    <w:basedOn w:val="DefaultParagraphFont"/>
    <w:uiPriority w:val="99"/>
    <w:semiHidden/>
    <w:unhideWhenUsed/>
    <w:rsid w:val="00A502D8"/>
    <w:rPr>
      <w:sz w:val="16"/>
      <w:szCs w:val="16"/>
    </w:rPr>
  </w:style>
  <w:style w:type="paragraph" w:styleId="CommentText">
    <w:name w:val="annotation text"/>
    <w:basedOn w:val="Normal"/>
    <w:link w:val="CommentTextChar"/>
    <w:uiPriority w:val="99"/>
    <w:semiHidden/>
    <w:unhideWhenUsed/>
    <w:rsid w:val="00A502D8"/>
    <w:pPr>
      <w:spacing w:line="240" w:lineRule="auto"/>
    </w:pPr>
    <w:rPr>
      <w:sz w:val="20"/>
      <w:szCs w:val="20"/>
    </w:rPr>
  </w:style>
  <w:style w:type="character" w:customStyle="1" w:styleId="CommentTextChar">
    <w:name w:val="Comment Text Char"/>
    <w:basedOn w:val="DefaultParagraphFont"/>
    <w:link w:val="CommentText"/>
    <w:uiPriority w:val="99"/>
    <w:semiHidden/>
    <w:rsid w:val="00A502D8"/>
    <w:rPr>
      <w:sz w:val="20"/>
      <w:szCs w:val="20"/>
    </w:rPr>
  </w:style>
  <w:style w:type="paragraph" w:styleId="CommentSubject">
    <w:name w:val="annotation subject"/>
    <w:basedOn w:val="CommentText"/>
    <w:next w:val="CommentText"/>
    <w:link w:val="CommentSubjectChar"/>
    <w:uiPriority w:val="99"/>
    <w:semiHidden/>
    <w:unhideWhenUsed/>
    <w:rsid w:val="00A502D8"/>
    <w:rPr>
      <w:b/>
      <w:bCs/>
    </w:rPr>
  </w:style>
  <w:style w:type="character" w:customStyle="1" w:styleId="CommentSubjectChar">
    <w:name w:val="Comment Subject Char"/>
    <w:basedOn w:val="CommentTextChar"/>
    <w:link w:val="CommentSubject"/>
    <w:uiPriority w:val="99"/>
    <w:semiHidden/>
    <w:rsid w:val="00A5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7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n.wikipedia.org/wiki/Germany" TargetMode="External"/><Relationship Id="rId18" Type="http://schemas.openxmlformats.org/officeDocument/2006/relationships/hyperlink" Target="https://en.wikipedia.org/wiki/Corporate_social_responsibility"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en.wikipedia.org/wiki/Friedrich_Wilhelm_Raiffeisen" TargetMode="External"/><Relationship Id="rId17" Type="http://schemas.openxmlformats.org/officeDocument/2006/relationships/hyperlink" Target="http://stakeholdertheory.org/team/r-ed-freeman/" TargetMode="External"/><Relationship Id="rId2" Type="http://schemas.openxmlformats.org/officeDocument/2006/relationships/styles" Target="styles.xml"/><Relationship Id="rId16" Type="http://schemas.openxmlformats.org/officeDocument/2006/relationships/hyperlink" Target="https://en.wikipedia.org/wiki/Muhammad_Yun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ysander_Spooner" TargetMode="External"/><Relationship Id="rId5" Type="http://schemas.openxmlformats.org/officeDocument/2006/relationships/footnotes" Target="footnotes.xml"/><Relationship Id="rId15" Type="http://schemas.openxmlformats.org/officeDocument/2006/relationships/hyperlink" Target="https://en.wikipedia.org/wiki/Muhammad_Yunus" TargetMode="Externa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n.wikipedia.org/wiki/Banglade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32</Pages>
  <Words>7887</Words>
  <Characters>44962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Chris</cp:lastModifiedBy>
  <cp:revision>23</cp:revision>
  <dcterms:created xsi:type="dcterms:W3CDTF">2021-02-17T07:02:00Z</dcterms:created>
  <dcterms:modified xsi:type="dcterms:W3CDTF">2021-03-01T16:38:00Z</dcterms:modified>
</cp:coreProperties>
</file>