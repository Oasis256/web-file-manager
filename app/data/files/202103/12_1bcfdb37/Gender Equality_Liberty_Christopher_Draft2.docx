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15E69" w14:textId="1DEB6211" w:rsidR="00DF1089" w:rsidRDefault="00475F11">
      <w:pPr>
        <w:tabs>
          <w:tab w:val="left" w:pos="720"/>
        </w:tabs>
        <w:spacing w:after="120" w:line="240" w:lineRule="auto"/>
        <w:ind w:left="4320"/>
        <w:jc w:val="right"/>
        <w:rPr>
          <w:rFonts w:ascii="Century Gothic" w:eastAsia="Century Gothic" w:hAnsi="Century Gothic" w:cs="Century Gothic"/>
        </w:rPr>
      </w:pPr>
      <w:bookmarkStart w:id="0" w:name="_gjdgxs" w:colFirst="0" w:colLast="0"/>
      <w:bookmarkEnd w:id="0"/>
      <w:r>
        <w:rPr>
          <w:rFonts w:ascii="Century Gothic" w:eastAsia="Century Gothic" w:hAnsi="Century Gothic" w:cs="Century Gothic"/>
        </w:rPr>
        <w:tab/>
      </w:r>
      <w:r>
        <w:rPr>
          <w:rFonts w:ascii="Century Gothic" w:eastAsia="Century Gothic" w:hAnsi="Century Gothic" w:cs="Century Gothic"/>
        </w:rPr>
        <w:tab/>
        <w:t>Dispatch No. 300 | 21 May 2019</w:t>
      </w:r>
      <w:r>
        <w:rPr>
          <w:noProof/>
        </w:rPr>
        <mc:AlternateContent>
          <mc:Choice Requires="wps">
            <w:drawing>
              <wp:anchor distT="0" distB="0" distL="114300" distR="114300" simplePos="0" relativeHeight="251658240" behindDoc="0" locked="0" layoutInCell="1" hidden="0" allowOverlap="1" wp14:anchorId="64B322E4" wp14:editId="474E6FFA">
                <wp:simplePos x="0" y="0"/>
                <wp:positionH relativeFrom="column">
                  <wp:posOffset>3213100</wp:posOffset>
                </wp:positionH>
                <wp:positionV relativeFrom="paragraph">
                  <wp:posOffset>-1015999</wp:posOffset>
                </wp:positionV>
                <wp:extent cx="3467100" cy="1095375"/>
                <wp:effectExtent l="0" t="0" r="0" b="0"/>
                <wp:wrapNone/>
                <wp:docPr id="13" name="Freeform: Shape 13"/>
                <wp:cNvGraphicFramePr/>
                <a:graphic xmlns:a="http://schemas.openxmlformats.org/drawingml/2006/main">
                  <a:graphicData uri="http://schemas.microsoft.com/office/word/2010/wordprocessingShape">
                    <wps:wsp>
                      <wps:cNvSpPr/>
                      <wps:spPr>
                        <a:xfrm>
                          <a:off x="3617213" y="3237075"/>
                          <a:ext cx="3457575" cy="108585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50" y="11297"/>
                              </a:moveTo>
                              <a:lnTo>
                                <a:pt x="0" y="41172"/>
                              </a:lnTo>
                              <a:lnTo>
                                <a:pt x="-60" y="98815"/>
                              </a:lnTo>
                              <a:lnTo>
                                <a:pt x="592" y="99142"/>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2B73A3CB" w14:textId="77777777" w:rsidR="00DF1089" w:rsidRDefault="00475F11">
                            <w:pPr>
                              <w:spacing w:after="120" w:line="240" w:lineRule="auto"/>
                              <w:textDirection w:val="btLr"/>
                            </w:pPr>
                            <w:r>
                              <w:rPr>
                                <w:rFonts w:ascii="Century Gothic" w:eastAsia="Century Gothic" w:hAnsi="Century Gothic" w:cs="Century Gothic"/>
                                <w:color w:val="FFFFFF"/>
                                <w:sz w:val="20"/>
                              </w:rPr>
                              <w:t>Dispatch should focus on one key theme and fit on 8-14 pages (including charts). You may use this model as a template by replacing the text/charts and deleting these blue guidance boxes. For helpful Do’s and Don’ts that apply to all analysis and reporting, please see the R8 Survey Manual.</w:t>
                            </w:r>
                          </w:p>
                          <w:p w14:paraId="0E5F7818" w14:textId="77777777" w:rsidR="00DF1089" w:rsidRDefault="00DF1089">
                            <w:pPr>
                              <w:spacing w:after="120" w:line="240" w:lineRule="auto"/>
                              <w:textDirection w:val="btLr"/>
                            </w:pPr>
                          </w:p>
                          <w:p w14:paraId="7F8EDFEC" w14:textId="77777777" w:rsidR="00DF1089" w:rsidRDefault="00DF1089">
                            <w:pPr>
                              <w:spacing w:after="120" w:line="240" w:lineRule="auto"/>
                              <w:jc w:val="center"/>
                              <w:textDirection w:val="btLr"/>
                            </w:pPr>
                          </w:p>
                        </w:txbxContent>
                      </wps:txbx>
                      <wps:bodyPr spcFirstLastPara="1" wrap="square" lIns="91425" tIns="45700" rIns="91425" bIns="45700" anchor="ctr" anchorCtr="0">
                        <a:noAutofit/>
                      </wps:bodyPr>
                    </wps:wsp>
                  </a:graphicData>
                </a:graphic>
              </wp:anchor>
            </w:drawing>
          </mc:Choice>
          <mc:Fallback>
            <w:pict>
              <v:shape w14:anchorId="64B322E4" id="Freeform: Shape 13" o:spid="_x0000_s1026" style="position:absolute;left:0;text-align:left;margin-left:253pt;margin-top:-80pt;width:273pt;height:86.2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" adj="-11796480,,5400" path="m,l120000,r,120000l,120000,,xem1250,11297nfl,41172,-60,98815r652,327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2B73A3CB" w14:textId="77777777" w:rsidR="00DF1089" w:rsidRDefault="00475F11">
                      <w:pPr>
                        <w:spacing w:after="120" w:line="240" w:lineRule="auto"/>
                        <w:textDirection w:val="btLr"/>
                      </w:pPr>
                      <w:r>
                        <w:rPr>
                          <w:rFonts w:ascii="Century Gothic" w:eastAsia="Century Gothic" w:hAnsi="Century Gothic" w:cs="Century Gothic"/>
                          <w:color w:val="FFFFFF"/>
                          <w:sz w:val="20"/>
                        </w:rPr>
                        <w:t>Dispatch should focus on one key theme and fit on 8-14 pages (including charts). You may use this model as a template by replacing the text/charts and deleting these blue guidance boxes. For helpful Do’s and Don’ts that apply to all analysis and reporting, please see the R8 Survey Manual.</w:t>
                      </w:r>
                    </w:p>
                    <w:p w14:paraId="0E5F7818" w14:textId="77777777" w:rsidR="00DF1089" w:rsidRDefault="00DF1089">
                      <w:pPr>
                        <w:spacing w:after="120" w:line="240" w:lineRule="auto"/>
                        <w:textDirection w:val="btLr"/>
                      </w:pPr>
                    </w:p>
                    <w:p w14:paraId="7F8EDFEC" w14:textId="77777777" w:rsidR="00DF1089" w:rsidRDefault="00DF1089">
                      <w:pPr>
                        <w:spacing w:after="120" w:line="240" w:lineRule="auto"/>
                        <w:jc w:val="center"/>
                        <w:textDirection w:val="btLr"/>
                      </w:pP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14:anchorId="272A99EC" wp14:editId="285FACE1">
                <wp:simplePos x="0" y="0"/>
                <wp:positionH relativeFrom="column">
                  <wp:posOffset>1358900</wp:posOffset>
                </wp:positionH>
                <wp:positionV relativeFrom="paragraph">
                  <wp:posOffset>-1155699</wp:posOffset>
                </wp:positionV>
                <wp:extent cx="1171575" cy="733425"/>
                <wp:effectExtent l="0" t="0" r="0" b="0"/>
                <wp:wrapNone/>
                <wp:docPr id="6" name="Freeform: Shape 6"/>
                <wp:cNvGraphicFramePr/>
                <a:graphic xmlns:a="http://schemas.openxmlformats.org/drawingml/2006/main">
                  <a:graphicData uri="http://schemas.microsoft.com/office/word/2010/wordprocessingShape">
                    <wps:wsp>
                      <wps:cNvSpPr/>
                      <wps:spPr>
                        <a:xfrm>
                          <a:off x="4764975" y="3418050"/>
                          <a:ext cx="1162050" cy="72390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1250" y="118018"/>
                              </a:moveTo>
                              <a:lnTo>
                                <a:pt x="121177" y="118025"/>
                              </a:lnTo>
                              <a:lnTo>
                                <a:pt x="137942" y="103322"/>
                              </a:lnTo>
                              <a:lnTo>
                                <a:pt x="123750" y="78047"/>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291F0E71" w14:textId="77777777" w:rsidR="00DF1089" w:rsidRDefault="00475F11">
                            <w:pPr>
                              <w:spacing w:before="240" w:after="120" w:line="240" w:lineRule="auto"/>
                              <w:textDirection w:val="btLr"/>
                            </w:pPr>
                            <w:r>
                              <w:rPr>
                                <w:rFonts w:ascii="Century Gothic" w:eastAsia="Century Gothic" w:hAnsi="Century Gothic" w:cs="Century Gothic"/>
                                <w:color w:val="FFFFFF"/>
                                <w:sz w:val="20"/>
                              </w:rPr>
                              <w:t>Core partner logo (P. 1 only)</w:t>
                            </w:r>
                          </w:p>
                        </w:txbxContent>
                      </wps:txbx>
                      <wps:bodyPr spcFirstLastPara="1" wrap="square" lIns="91425" tIns="45700" rIns="91425" bIns="45700" anchor="ctr" anchorCtr="0">
                        <a:noAutofit/>
                      </wps:bodyPr>
                    </wps:wsp>
                  </a:graphicData>
                </a:graphic>
              </wp:anchor>
            </w:drawing>
          </mc:Choice>
          <mc:Fallback>
            <w:pict>
              <v:shape w14:anchorId="272A99EC" id="Freeform: Shape 6" o:spid="_x0000_s1027" style="position:absolute;left:0;text-align:left;margin-left:107pt;margin-top:-91pt;width:92.25pt;height:57.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" adj="-11796480,,5400" path="m,l120000,r,120000l,120000,,xem121250,118018nfl121177,118025r16765,-14703l123750,78047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291F0E71" w14:textId="77777777" w:rsidR="00DF1089" w:rsidRDefault="00475F11">
                      <w:pPr>
                        <w:spacing w:before="240" w:after="120" w:line="240" w:lineRule="auto"/>
                        <w:textDirection w:val="btLr"/>
                      </w:pPr>
                      <w:r>
                        <w:rPr>
                          <w:rFonts w:ascii="Century Gothic" w:eastAsia="Century Gothic" w:hAnsi="Century Gothic" w:cs="Century Gothic"/>
                          <w:color w:val="FFFFFF"/>
                          <w:sz w:val="20"/>
                        </w:rPr>
                        <w:t>Core partner logo (P. 1 only)</w:t>
                      </w:r>
                    </w:p>
                  </w:txbxContent>
                </v:textbox>
              </v:shape>
            </w:pict>
          </mc:Fallback>
        </mc:AlternateContent>
      </w:r>
      <w:r>
        <w:rPr>
          <w:noProof/>
        </w:rPr>
        <mc:AlternateContent>
          <mc:Choice Requires="wps">
            <w:drawing>
              <wp:anchor distT="0" distB="0" distL="114300" distR="114300" simplePos="0" relativeHeight="251661312" behindDoc="0" locked="0" layoutInCell="1" hidden="0" allowOverlap="1" wp14:anchorId="05EF8CDB" wp14:editId="6A1DEE7B">
                <wp:simplePos x="0" y="0"/>
                <wp:positionH relativeFrom="column">
                  <wp:posOffset>-393699</wp:posOffset>
                </wp:positionH>
                <wp:positionV relativeFrom="paragraph">
                  <wp:posOffset>-1142999</wp:posOffset>
                </wp:positionV>
                <wp:extent cx="1038225" cy="609600"/>
                <wp:effectExtent l="0" t="0" r="0" b="0"/>
                <wp:wrapNone/>
                <wp:docPr id="12" name="Freeform: Shape 12"/>
                <wp:cNvGraphicFramePr/>
                <a:graphic xmlns:a="http://schemas.openxmlformats.org/drawingml/2006/main">
                  <a:graphicData uri="http://schemas.microsoft.com/office/word/2010/wordprocessingShape">
                    <wps:wsp>
                      <wps:cNvSpPr/>
                      <wps:spPr>
                        <a:xfrm>
                          <a:off x="4831650" y="3479963"/>
                          <a:ext cx="1028700" cy="60007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1250" y="118018"/>
                              </a:moveTo>
                              <a:lnTo>
                                <a:pt x="121177" y="118025"/>
                              </a:lnTo>
                              <a:lnTo>
                                <a:pt x="134992" y="109637"/>
                              </a:lnTo>
                              <a:lnTo>
                                <a:pt x="123750" y="78047"/>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3F2BFFB2" w14:textId="77777777" w:rsidR="00DF1089" w:rsidRDefault="00475F11">
                            <w:pPr>
                              <w:spacing w:before="240" w:after="120" w:line="240" w:lineRule="auto"/>
                              <w:textDirection w:val="btLr"/>
                            </w:pPr>
                            <w:r>
                              <w:rPr>
                                <w:rFonts w:ascii="Century Gothic" w:eastAsia="Century Gothic" w:hAnsi="Century Gothic" w:cs="Century Gothic"/>
                                <w:color w:val="FFFFFF"/>
                                <w:sz w:val="20"/>
                              </w:rPr>
                              <w:t>NP logo (P. 1 only)</w:t>
                            </w:r>
                          </w:p>
                        </w:txbxContent>
                      </wps:txbx>
                      <wps:bodyPr spcFirstLastPara="1" wrap="square" lIns="91425" tIns="45700" rIns="91425" bIns="45700" anchor="ctr" anchorCtr="0">
                        <a:noAutofit/>
                      </wps:bodyPr>
                    </wps:wsp>
                  </a:graphicData>
                </a:graphic>
              </wp:anchor>
            </w:drawing>
          </mc:Choice>
          <mc:Fallback>
            <w:pict>
              <v:shape w14:anchorId="05EF8CDB" id="Freeform: Shape 12" o:spid="_x0000_s1028" style="position:absolute;left:0;text-align:left;margin-left:-31pt;margin-top:-90pt;width:81.75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" adj="-11796480,,5400" path="m,l120000,r,120000l,120000,,xem121250,118018nfl121177,118025r13815,-8388l123750,78047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3F2BFFB2" w14:textId="77777777" w:rsidR="00DF1089" w:rsidRDefault="00475F11">
                      <w:pPr>
                        <w:spacing w:before="240" w:after="120" w:line="240" w:lineRule="auto"/>
                        <w:textDirection w:val="btLr"/>
                      </w:pPr>
                      <w:r>
                        <w:rPr>
                          <w:rFonts w:ascii="Century Gothic" w:eastAsia="Century Gothic" w:hAnsi="Century Gothic" w:cs="Century Gothic"/>
                          <w:color w:val="FFFFFF"/>
                          <w:sz w:val="20"/>
                        </w:rPr>
                        <w:t>NP logo (P. 1 only)</w:t>
                      </w:r>
                    </w:p>
                  </w:txbxContent>
                </v:textbox>
              </v:shape>
            </w:pict>
          </mc:Fallback>
        </mc:AlternateContent>
      </w:r>
    </w:p>
    <w:p w14:paraId="778FC92B" w14:textId="76312EC7" w:rsidR="00DF1089" w:rsidRDefault="00475F11">
      <w:pPr>
        <w:pStyle w:val="Heading1"/>
        <w:pBdr>
          <w:bottom w:val="single" w:sz="8" w:space="1" w:color="F25528"/>
        </w:pBdr>
        <w:spacing w:before="240" w:line="240" w:lineRule="auto"/>
        <w:rPr>
          <w:rFonts w:ascii="Century Gothic" w:eastAsia="Century Gothic" w:hAnsi="Century Gothic" w:cs="Century Gothic"/>
          <w:b/>
          <w:color w:val="F25528"/>
          <w:sz w:val="22"/>
          <w:szCs w:val="22"/>
        </w:rPr>
      </w:pPr>
      <w:bookmarkStart w:id="1" w:name="_30j0zll" w:colFirst="0" w:colLast="0"/>
      <w:bookmarkEnd w:id="1"/>
      <w:r>
        <w:rPr>
          <w:rFonts w:ascii="Century Gothic" w:eastAsia="Century Gothic" w:hAnsi="Century Gothic" w:cs="Century Gothic"/>
          <w:b/>
          <w:color w:val="F25528"/>
          <w:sz w:val="22"/>
          <w:szCs w:val="22"/>
        </w:rPr>
        <w:t xml:space="preserve">Ugandans support gender equality, but women </w:t>
      </w:r>
      <w:ins w:id="2" w:author="Chris" w:date="2021-03-07T16:43:00Z">
        <w:r w:rsidR="00D01E16">
          <w:rPr>
            <w:rFonts w:ascii="Century Gothic" w:eastAsia="Century Gothic" w:hAnsi="Century Gothic" w:cs="Century Gothic"/>
            <w:b/>
            <w:color w:val="F25528"/>
            <w:sz w:val="22"/>
            <w:szCs w:val="22"/>
          </w:rPr>
          <w:t xml:space="preserve">political </w:t>
        </w:r>
      </w:ins>
      <w:r>
        <w:rPr>
          <w:rFonts w:ascii="Century Gothic" w:eastAsia="Century Gothic" w:hAnsi="Century Gothic" w:cs="Century Gothic"/>
          <w:b/>
          <w:color w:val="F25528"/>
          <w:sz w:val="22"/>
          <w:szCs w:val="22"/>
        </w:rPr>
        <w:t xml:space="preserve">participation </w:t>
      </w:r>
      <w:del w:id="3" w:author="Chris" w:date="2021-03-07T16:43:00Z">
        <w:r w:rsidDel="00D01E16">
          <w:rPr>
            <w:rFonts w:ascii="Century Gothic" w:eastAsia="Century Gothic" w:hAnsi="Century Gothic" w:cs="Century Gothic"/>
            <w:b/>
            <w:color w:val="F25528"/>
            <w:sz w:val="22"/>
            <w:szCs w:val="22"/>
          </w:rPr>
          <w:delText xml:space="preserve">in </w:delText>
        </w:r>
        <w:commentRangeStart w:id="4"/>
        <w:r w:rsidDel="00D01E16">
          <w:rPr>
            <w:rFonts w:ascii="Century Gothic" w:eastAsia="Century Gothic" w:hAnsi="Century Gothic" w:cs="Century Gothic"/>
            <w:b/>
            <w:color w:val="F25528"/>
            <w:sz w:val="22"/>
            <w:szCs w:val="22"/>
          </w:rPr>
          <w:delText>governance</w:delText>
        </w:r>
        <w:commentRangeEnd w:id="4"/>
        <w:r w:rsidR="006A5FDC" w:rsidDel="00D01E16">
          <w:rPr>
            <w:rStyle w:val="CommentReference"/>
          </w:rPr>
          <w:commentReference w:id="4"/>
        </w:r>
        <w:r w:rsidDel="00D01E16">
          <w:rPr>
            <w:rFonts w:ascii="Century Gothic" w:eastAsia="Century Gothic" w:hAnsi="Century Gothic" w:cs="Century Gothic"/>
            <w:b/>
            <w:color w:val="F25528"/>
            <w:sz w:val="22"/>
            <w:szCs w:val="22"/>
          </w:rPr>
          <w:delText xml:space="preserve"> still trails</w:delText>
        </w:r>
      </w:del>
    </w:p>
    <w:p w14:paraId="62256D75" w14:textId="77777777" w:rsidR="00DF1089" w:rsidRDefault="00475F11">
      <w:pPr>
        <w:pStyle w:val="Heading2"/>
        <w:spacing w:before="240" w:line="240" w:lineRule="auto"/>
        <w:rPr>
          <w:rFonts w:ascii="Century Gothic" w:eastAsia="Century Gothic" w:hAnsi="Century Gothic" w:cs="Century Gothic"/>
          <w:b/>
          <w:color w:val="C7350C"/>
          <w:sz w:val="22"/>
          <w:szCs w:val="22"/>
        </w:rPr>
      </w:pPr>
      <w:proofErr w:type="spellStart"/>
      <w:r>
        <w:rPr>
          <w:rFonts w:ascii="Century Gothic" w:eastAsia="Century Gothic" w:hAnsi="Century Gothic" w:cs="Century Gothic"/>
          <w:b/>
          <w:color w:val="C7350C"/>
          <w:sz w:val="22"/>
          <w:szCs w:val="22"/>
        </w:rPr>
        <w:t>Afrobarometer</w:t>
      </w:r>
      <w:proofErr w:type="spellEnd"/>
      <w:r>
        <w:rPr>
          <w:rFonts w:ascii="Century Gothic" w:eastAsia="Century Gothic" w:hAnsi="Century Gothic" w:cs="Century Gothic"/>
          <w:b/>
          <w:color w:val="C7350C"/>
          <w:sz w:val="22"/>
          <w:szCs w:val="22"/>
        </w:rPr>
        <w:t xml:space="preserve"> Dispatch No.  </w:t>
      </w:r>
      <w:r>
        <w:rPr>
          <w:rFonts w:ascii="Century Gothic" w:eastAsia="Century Gothic" w:hAnsi="Century Gothic" w:cs="Century Gothic"/>
          <w:b/>
          <w:color w:val="FF0000"/>
          <w:sz w:val="22"/>
          <w:szCs w:val="22"/>
        </w:rPr>
        <w:t xml:space="preserve"> </w:t>
      </w:r>
      <w:r>
        <w:rPr>
          <w:rFonts w:ascii="Century Gothic" w:eastAsia="Century Gothic" w:hAnsi="Century Gothic" w:cs="Century Gothic"/>
          <w:b/>
          <w:color w:val="C7350C"/>
          <w:sz w:val="22"/>
          <w:szCs w:val="22"/>
        </w:rPr>
        <w:t xml:space="preserve">| Liberty Christopher </w:t>
      </w:r>
    </w:p>
    <w:p w14:paraId="50E4FEA4" w14:textId="77777777" w:rsidR="00DF1089" w:rsidRDefault="00DF1089">
      <w:pPr>
        <w:spacing w:before="240" w:after="120" w:line="240" w:lineRule="auto"/>
        <w:rPr>
          <w:rFonts w:ascii="Century Gothic" w:eastAsia="Century Gothic" w:hAnsi="Century Gothic" w:cs="Century Gothic"/>
          <w:b/>
          <w:color w:val="F25528"/>
        </w:rPr>
      </w:pPr>
    </w:p>
    <w:p w14:paraId="7C09AAF2" w14:textId="1952C964" w:rsidR="00DF1089" w:rsidRDefault="00475F11">
      <w:pPr>
        <w:spacing w:before="240" w:after="120" w:line="240" w:lineRule="auto"/>
        <w:rPr>
          <w:rFonts w:ascii="Century Gothic" w:eastAsia="Century Gothic" w:hAnsi="Century Gothic" w:cs="Century Gothic"/>
          <w:b/>
          <w:color w:val="F25528"/>
        </w:rPr>
      </w:pPr>
      <w:r>
        <w:rPr>
          <w:rFonts w:ascii="Century Gothic" w:eastAsia="Century Gothic" w:hAnsi="Century Gothic" w:cs="Century Gothic"/>
          <w:b/>
          <w:color w:val="F25528"/>
        </w:rPr>
        <w:t>Summary (Acts as an introduction (with a few references), summary of findings (</w:t>
      </w:r>
      <w:proofErr w:type="spellStart"/>
      <w:r>
        <w:rPr>
          <w:rFonts w:ascii="Century Gothic" w:eastAsia="Century Gothic" w:hAnsi="Century Gothic" w:cs="Century Gothic"/>
          <w:b/>
          <w:color w:val="F25528"/>
        </w:rPr>
        <w:t>topline</w:t>
      </w:r>
      <w:proofErr w:type="spellEnd"/>
      <w:r>
        <w:rPr>
          <w:rFonts w:ascii="Century Gothic" w:eastAsia="Century Gothic" w:hAnsi="Century Gothic" w:cs="Century Gothic"/>
          <w:b/>
          <w:color w:val="F25528"/>
        </w:rPr>
        <w:t xml:space="preserve">, no specific %s, and interpretation (what does it </w:t>
      </w:r>
      <w:commentRangeStart w:id="5"/>
      <w:r>
        <w:rPr>
          <w:rFonts w:ascii="Century Gothic" w:eastAsia="Century Gothic" w:hAnsi="Century Gothic" w:cs="Century Gothic"/>
          <w:b/>
          <w:color w:val="F25528"/>
        </w:rPr>
        <w:t>mean</w:t>
      </w:r>
      <w:commentRangeEnd w:id="5"/>
      <w:r w:rsidR="006A5FDC">
        <w:rPr>
          <w:rStyle w:val="CommentReference"/>
        </w:rPr>
        <w:commentReference w:id="5"/>
      </w:r>
      <w:r>
        <w:rPr>
          <w:rFonts w:ascii="Century Gothic" w:eastAsia="Century Gothic" w:hAnsi="Century Gothic" w:cs="Century Gothic"/>
          <w:b/>
          <w:color w:val="F25528"/>
        </w:rPr>
        <w:t>?)</w:t>
      </w:r>
    </w:p>
    <w:p w14:paraId="19F01029"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Women have a right to engage in their country’s political processes, vote in elections, be elected to government office, serve on boards, and participate in civic activities that will affect their lives, families, and their communities. Ensuring that girls and women participate in political activities in their country is a necessary step to achieving the United Nations’ (2019) Sustainable Development Goal No. 5: “Achieve gender equality and empower all women and girls.”</w:t>
      </w:r>
    </w:p>
    <w:p w14:paraId="29A8AD51" w14:textId="77777777" w:rsidR="00DF1089" w:rsidRDefault="00DF1089">
      <w:pPr>
        <w:spacing w:after="120" w:line="240" w:lineRule="auto"/>
        <w:rPr>
          <w:rFonts w:ascii="Century Gothic" w:eastAsia="Century Gothic" w:hAnsi="Century Gothic" w:cs="Century Gothic"/>
        </w:rPr>
      </w:pPr>
    </w:p>
    <w:p w14:paraId="5D503946" w14:textId="3FFBFAB4" w:rsidR="006A5FDC"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In Uganda, government efforts to promote gender equality include a National Gender Policy</w:t>
      </w:r>
      <w:ins w:id="6" w:author="Chris" w:date="2021-03-07T17:04:00Z">
        <w:r w:rsidR="007733E6">
          <w:rPr>
            <w:rFonts w:ascii="Century Gothic" w:eastAsia="Century Gothic" w:hAnsi="Century Gothic" w:cs="Century Gothic"/>
          </w:rPr>
          <w:t xml:space="preserve"> </w:t>
        </w:r>
      </w:ins>
      <w:r>
        <w:rPr>
          <w:rFonts w:ascii="Century Gothic" w:eastAsia="Century Gothic" w:hAnsi="Century Gothic" w:cs="Century Gothic"/>
        </w:rPr>
        <w:t>(2007), a Gender and Equity Strategy for Social Protection (2018), and a variety of program interventions emphasizing women’s empowerment, such as the Uganda Women Entrepreneurship Programme, Labour Works Program, and Youth Livelihood Program (Uganda Bureau of Statistics, 2019).</w:t>
      </w:r>
    </w:p>
    <w:p w14:paraId="77972F3F" w14:textId="5F99959F"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 xml:space="preserve"> But despite notable efforts, women still lag behind men in access to political and socio-economic opportunities. Women remain vulnerable to gender-based violence, own fewer assets than men, </w:t>
      </w:r>
      <w:del w:id="7" w:author="Chris" w:date="2021-03-07T17:18:00Z">
        <w:r w:rsidDel="00E27639">
          <w:rPr>
            <w:rFonts w:ascii="Century Gothic" w:eastAsia="Century Gothic" w:hAnsi="Century Gothic" w:cs="Century Gothic"/>
          </w:rPr>
          <w:delText>makeup just 35% of Parliament</w:delText>
        </w:r>
      </w:del>
      <w:ins w:id="8" w:author="Chris" w:date="2021-03-07T17:18:00Z">
        <w:r w:rsidR="00E27639">
          <w:rPr>
            <w:rFonts w:ascii="Century Gothic" w:eastAsia="Century Gothic" w:hAnsi="Century Gothic" w:cs="Century Gothic"/>
          </w:rPr>
          <w:t>have less representation in parliament</w:t>
        </w:r>
      </w:ins>
      <w:r>
        <w:rPr>
          <w:rFonts w:ascii="Century Gothic" w:eastAsia="Century Gothic" w:hAnsi="Century Gothic" w:cs="Century Gothic"/>
        </w:rPr>
        <w:t xml:space="preserve">, and are less likely than men to have paid employment </w:t>
      </w:r>
      <w:del w:id="9" w:author="Chris" w:date="2021-03-07T17:18:00Z">
        <w:r w:rsidDel="00E27639">
          <w:rPr>
            <w:rFonts w:ascii="Century Gothic" w:eastAsia="Century Gothic" w:hAnsi="Century Gothic" w:cs="Century Gothic"/>
          </w:rPr>
          <w:delText>(28% vs. 46%)</w:delText>
        </w:r>
      </w:del>
      <w:r>
        <w:rPr>
          <w:rFonts w:ascii="Century Gothic" w:eastAsia="Century Gothic" w:hAnsi="Century Gothic" w:cs="Century Gothic"/>
        </w:rPr>
        <w:t xml:space="preserve"> (Uganda Bureau of Statistics, 2017a, 2017b, 2019; </w:t>
      </w:r>
      <w:proofErr w:type="spellStart"/>
      <w:r>
        <w:rPr>
          <w:rFonts w:ascii="Century Gothic" w:eastAsia="Century Gothic" w:hAnsi="Century Gothic" w:cs="Century Gothic"/>
        </w:rPr>
        <w:t>Gabola</w:t>
      </w:r>
      <w:proofErr w:type="spellEnd"/>
      <w:r>
        <w:rPr>
          <w:rFonts w:ascii="Century Gothic" w:eastAsia="Century Gothic" w:hAnsi="Century Gothic" w:cs="Century Gothic"/>
        </w:rPr>
        <w:t xml:space="preserve"> et al., 2018; </w:t>
      </w:r>
      <w:proofErr w:type="spellStart"/>
      <w:r>
        <w:rPr>
          <w:rFonts w:ascii="Century Gothic" w:eastAsia="Century Gothic" w:hAnsi="Century Gothic" w:cs="Century Gothic"/>
        </w:rPr>
        <w:t>Wyrod</w:t>
      </w:r>
      <w:proofErr w:type="spellEnd"/>
      <w:r>
        <w:rPr>
          <w:rFonts w:ascii="Century Gothic" w:eastAsia="Century Gothic" w:hAnsi="Century Gothic" w:cs="Century Gothic"/>
        </w:rPr>
        <w:t>, 2008).</w:t>
      </w:r>
    </w:p>
    <w:p w14:paraId="579B83C2" w14:textId="342C487E"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 xml:space="preserve">According to the latest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survey, most Ugandans support gender equality and </w:t>
      </w:r>
      <w:del w:id="10" w:author="Chris" w:date="2021-03-07T17:24:00Z">
        <w:r w:rsidDel="00996383">
          <w:rPr>
            <w:rFonts w:ascii="Century Gothic" w:eastAsia="Century Gothic" w:hAnsi="Century Gothic" w:cs="Century Gothic"/>
          </w:rPr>
          <w:delText xml:space="preserve">79% </w:delText>
        </w:r>
      </w:del>
      <w:ins w:id="11" w:author="Chris" w:date="2021-03-07T17:24:00Z">
        <w:r w:rsidR="00996383">
          <w:rPr>
            <w:rFonts w:ascii="Century Gothic" w:eastAsia="Century Gothic" w:hAnsi="Century Gothic" w:cs="Century Gothic"/>
          </w:rPr>
          <w:t xml:space="preserve">majority </w:t>
        </w:r>
      </w:ins>
      <w:r>
        <w:rPr>
          <w:rFonts w:ascii="Century Gothic" w:eastAsia="Century Gothic" w:hAnsi="Century Gothic" w:cs="Century Gothic"/>
        </w:rPr>
        <w:t xml:space="preserve">of Ugandans say equal </w:t>
      </w:r>
      <w:commentRangeStart w:id="12"/>
      <w:r>
        <w:rPr>
          <w:rFonts w:ascii="Century Gothic" w:eastAsia="Century Gothic" w:hAnsi="Century Gothic" w:cs="Century Gothic"/>
        </w:rPr>
        <w:t>opportunities</w:t>
      </w:r>
      <w:commentRangeEnd w:id="12"/>
      <w:r w:rsidR="006A5FDC">
        <w:rPr>
          <w:rStyle w:val="CommentReference"/>
        </w:rPr>
        <w:commentReference w:id="12"/>
      </w:r>
      <w:r>
        <w:rPr>
          <w:rFonts w:ascii="Century Gothic" w:eastAsia="Century Gothic" w:hAnsi="Century Gothic" w:cs="Century Gothic"/>
        </w:rPr>
        <w:t xml:space="preserve"> and treatment for women have improved in recent years. A majority think that </w:t>
      </w:r>
      <w:proofErr w:type="spellStart"/>
      <w:r>
        <w:rPr>
          <w:rFonts w:ascii="Century Gothic" w:eastAsia="Century Gothic" w:hAnsi="Century Gothic" w:cs="Century Gothic"/>
        </w:rPr>
        <w:t>omen</w:t>
      </w:r>
      <w:proofErr w:type="spellEnd"/>
      <w:r>
        <w:rPr>
          <w:rFonts w:ascii="Century Gothic" w:eastAsia="Century Gothic" w:hAnsi="Century Gothic" w:cs="Century Gothic"/>
        </w:rPr>
        <w:t xml:space="preserve"> should have the same chance of being elected to political office as men.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R7). </w:t>
      </w:r>
      <w:ins w:id="13" w:author="Ronald Makanga" w:date="2021-03-04T06:32:00Z">
        <w:r w:rsidR="006A5FDC">
          <w:rPr>
            <w:rFonts w:ascii="Century Gothic" w:eastAsia="Century Gothic" w:hAnsi="Century Gothic" w:cs="Century Gothic"/>
          </w:rPr>
          <w:t xml:space="preserve">But </w:t>
        </w:r>
        <w:commentRangeStart w:id="14"/>
        <w:r w:rsidR="006A5FDC">
          <w:rPr>
            <w:rFonts w:ascii="Century Gothic" w:eastAsia="Century Gothic" w:hAnsi="Century Gothic" w:cs="Century Gothic"/>
          </w:rPr>
          <w:t>what</w:t>
        </w:r>
      </w:ins>
      <w:commentRangeEnd w:id="14"/>
      <w:ins w:id="15" w:author="Ronald Makanga" w:date="2021-03-04T06:33:00Z">
        <w:r w:rsidR="006A5FDC">
          <w:rPr>
            <w:rStyle w:val="CommentReference"/>
          </w:rPr>
          <w:commentReference w:id="14"/>
        </w:r>
      </w:ins>
      <w:ins w:id="16" w:author="Ronald Makanga" w:date="2021-03-04T06:32:00Z">
        <w:r w:rsidR="006A5FDC">
          <w:rPr>
            <w:rFonts w:ascii="Century Gothic" w:eastAsia="Century Gothic" w:hAnsi="Century Gothic" w:cs="Century Gothic"/>
          </w:rPr>
          <w:t xml:space="preserve"> </w:t>
        </w:r>
      </w:ins>
    </w:p>
    <w:p w14:paraId="78E032FB" w14:textId="77777777" w:rsidR="00996383" w:rsidRDefault="00996383" w:rsidP="00996383">
      <w:pPr>
        <w:spacing w:after="120" w:line="240" w:lineRule="auto"/>
        <w:rPr>
          <w:ins w:id="17" w:author="Chris" w:date="2021-03-07T17:24:00Z"/>
          <w:rFonts w:ascii="Century Gothic" w:eastAsia="Century Gothic" w:hAnsi="Century Gothic" w:cs="Century Gothic"/>
        </w:rPr>
      </w:pPr>
      <w:ins w:id="18" w:author="Chris" w:date="2021-03-07T17:24:00Z">
        <w:r>
          <w:rPr>
            <w:rFonts w:ascii="Century Gothic" w:eastAsia="Century Gothic" w:hAnsi="Century Gothic" w:cs="Century Gothic"/>
          </w:rPr>
          <w:t xml:space="preserve">However, </w:t>
        </w:r>
        <w:r w:rsidRPr="00EE5F37">
          <w:rPr>
            <w:rFonts w:ascii="Century Gothic" w:eastAsia="Century Gothic" w:hAnsi="Century Gothic" w:cs="Century Gothic"/>
          </w:rPr>
          <w:t xml:space="preserve">women are still marginalized in politics and their participation has not been brought to the fore. </w:t>
        </w:r>
        <w:r>
          <w:rPr>
            <w:rFonts w:ascii="Century Gothic" w:eastAsia="Century Gothic" w:hAnsi="Century Gothic" w:cs="Century Gothic"/>
          </w:rPr>
          <w:t xml:space="preserve">Women are not only underrepresented in the political sphere but are sometimes prohibited from participating in active elective politics. </w:t>
        </w:r>
      </w:ins>
    </w:p>
    <w:p w14:paraId="45D73C6C" w14:textId="77777777" w:rsidR="00DF1089" w:rsidRDefault="00DF1089">
      <w:pPr>
        <w:spacing w:after="120" w:line="240" w:lineRule="auto"/>
        <w:rPr>
          <w:rFonts w:ascii="Century Gothic" w:eastAsia="Century Gothic" w:hAnsi="Century Gothic" w:cs="Century Gothic"/>
        </w:rPr>
      </w:pPr>
    </w:p>
    <w:p w14:paraId="6D35D705" w14:textId="77777777" w:rsidR="00DF1089" w:rsidRDefault="00475F11">
      <w:pPr>
        <w:spacing w:before="240" w:after="120" w:line="240" w:lineRule="auto"/>
        <w:rPr>
          <w:rFonts w:ascii="Century Gothic" w:eastAsia="Century Gothic" w:hAnsi="Century Gothic" w:cs="Century Gothic"/>
          <w:b/>
          <w:color w:val="F25528"/>
        </w:rPr>
      </w:pPr>
      <w:proofErr w:type="spellStart"/>
      <w:r>
        <w:rPr>
          <w:rFonts w:ascii="Century Gothic" w:eastAsia="Century Gothic" w:hAnsi="Century Gothic" w:cs="Century Gothic"/>
          <w:b/>
          <w:color w:val="F25528"/>
        </w:rPr>
        <w:t>Afrobarometer</w:t>
      </w:r>
      <w:proofErr w:type="spellEnd"/>
      <w:r>
        <w:rPr>
          <w:rFonts w:ascii="Century Gothic" w:eastAsia="Century Gothic" w:hAnsi="Century Gothic" w:cs="Century Gothic"/>
          <w:b/>
          <w:color w:val="F25528"/>
        </w:rPr>
        <w:t xml:space="preserve"> surveys</w:t>
      </w:r>
    </w:p>
    <w:p w14:paraId="4586C836" w14:textId="77777777" w:rsidR="00DF1089" w:rsidRDefault="00475F11">
      <w:pPr>
        <w:spacing w:after="120" w:line="240" w:lineRule="auto"/>
        <w:rPr>
          <w:rFonts w:ascii="Century Gothic" w:eastAsia="Century Gothic" w:hAnsi="Century Gothic" w:cs="Century Gothic"/>
        </w:rPr>
      </w:pP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directs a pan-African, nonpartisan research network that conducts public attitude surveys on democracy, governance, economic conditions, and related issues in African countries. Seven rounds of surveys were completed in up to 38 countries between 1999 and 2018. Round 8 surveys in 2019/2020 are planned in at least 35 countries.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conducts face-to-face interviews in the language of the respondent’s choice with nationally representative samples.</w:t>
      </w:r>
    </w:p>
    <w:p w14:paraId="5EBBA0F3" w14:textId="77777777" w:rsidR="00DF1089" w:rsidRDefault="00475F11">
      <w:pPr>
        <w:spacing w:after="120" w:line="240" w:lineRule="auto"/>
        <w:rPr>
          <w:rFonts w:ascii="Century Gothic" w:eastAsia="Century Gothic" w:hAnsi="Century Gothic" w:cs="Century Gothic"/>
          <w:color w:val="F25528"/>
        </w:rPr>
      </w:pPr>
      <w:r>
        <w:rPr>
          <w:rFonts w:ascii="Century Gothic" w:eastAsia="Century Gothic" w:hAnsi="Century Gothic" w:cs="Century Gothic"/>
        </w:rPr>
        <w:lastRenderedPageBreak/>
        <w:t xml:space="preserve">The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team in [country], led by [NP], interviewed [1,200/2,400] adult [citizens of this country] in [month year]. A sample of this size yields country-level results with a margin of error of +/-3 [or +/-2] percentage points at a 95% confidence level. Previous surveys were conducted in [country] in [years].</w:t>
      </w:r>
      <w:r>
        <w:br w:type="page"/>
      </w:r>
      <w:r>
        <w:rPr>
          <w:noProof/>
        </w:rPr>
        <mc:AlternateContent>
          <mc:Choice Requires="wps">
            <w:drawing>
              <wp:anchor distT="0" distB="0" distL="114300" distR="114300" simplePos="0" relativeHeight="251665408" behindDoc="0" locked="0" layoutInCell="1" hidden="0" allowOverlap="1" wp14:anchorId="038DCBFE" wp14:editId="71D77F13">
                <wp:simplePos x="0" y="0"/>
                <wp:positionH relativeFrom="column">
                  <wp:posOffset>4876800</wp:posOffset>
                </wp:positionH>
                <wp:positionV relativeFrom="paragraph">
                  <wp:posOffset>622300</wp:posOffset>
                </wp:positionV>
                <wp:extent cx="1483995" cy="628650"/>
                <wp:effectExtent l="0" t="0" r="0" b="0"/>
                <wp:wrapNone/>
                <wp:docPr id="9" name="Freeform: Shape 9"/>
                <wp:cNvGraphicFramePr/>
                <a:graphic xmlns:a="http://schemas.openxmlformats.org/drawingml/2006/main">
                  <a:graphicData uri="http://schemas.microsoft.com/office/word/2010/wordprocessingShape">
                    <wps:wsp>
                      <wps:cNvSpPr/>
                      <wps:spPr>
                        <a:xfrm>
                          <a:off x="4608765" y="3470438"/>
                          <a:ext cx="1474470" cy="61912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50" y="11297"/>
                              </a:moveTo>
                              <a:lnTo>
                                <a:pt x="0" y="41172"/>
                              </a:lnTo>
                              <a:lnTo>
                                <a:pt x="-67820" y="53467"/>
                              </a:lnTo>
                              <a:lnTo>
                                <a:pt x="3750" y="98212"/>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13E8BD37" w14:textId="77777777" w:rsidR="00DF1089" w:rsidRDefault="00475F11">
                            <w:pPr>
                              <w:spacing w:line="240" w:lineRule="auto"/>
                              <w:textDirection w:val="btLr"/>
                            </w:pPr>
                            <w:r>
                              <w:rPr>
                                <w:rFonts w:ascii="Century Gothic" w:eastAsia="Century Gothic" w:hAnsi="Century Gothic" w:cs="Century Gothic"/>
                                <w:color w:val="FFFFFF"/>
                                <w:sz w:val="20"/>
                              </w:rPr>
                              <w:t>Avoid footnotes in dispatches.</w:t>
                            </w:r>
                          </w:p>
                        </w:txbxContent>
                      </wps:txbx>
                      <wps:bodyPr spcFirstLastPara="1" wrap="square" lIns="91425" tIns="45700" rIns="91425" bIns="45700" anchor="ctr" anchorCtr="0">
                        <a:noAutofit/>
                      </wps:bodyPr>
                    </wps:wsp>
                  </a:graphicData>
                </a:graphic>
              </wp:anchor>
            </w:drawing>
          </mc:Choice>
          <mc:Fallback>
            <w:pict>
              <v:shape w14:anchorId="038DCBFE" id="Freeform: Shape 9" o:spid="_x0000_s1029" style="position:absolute;margin-left:384pt;margin-top:49pt;width:116.85pt;height:49.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" adj="-11796480,,5400" path="m,l120000,r,120000l,120000,,xem1250,11297nfl,41172,-67820,53467,3750,98212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13E8BD37" w14:textId="77777777" w:rsidR="00DF1089" w:rsidRDefault="00475F11">
                      <w:pPr>
                        <w:spacing w:line="240" w:lineRule="auto"/>
                        <w:textDirection w:val="btLr"/>
                      </w:pPr>
                      <w:r>
                        <w:rPr>
                          <w:rFonts w:ascii="Century Gothic" w:eastAsia="Century Gothic" w:hAnsi="Century Gothic" w:cs="Century Gothic"/>
                          <w:color w:val="FFFFFF"/>
                          <w:sz w:val="20"/>
                        </w:rPr>
                        <w:t>Avoid footnotes in dispatches.</w:t>
                      </w:r>
                    </w:p>
                  </w:txbxContent>
                </v:textbox>
              </v:shape>
            </w:pict>
          </mc:Fallback>
        </mc:AlternateContent>
      </w:r>
    </w:p>
    <w:p w14:paraId="5F1A623E" w14:textId="77777777" w:rsidR="00DF1089" w:rsidRDefault="00475F11">
      <w:pPr>
        <w:spacing w:before="240" w:after="120" w:line="240" w:lineRule="auto"/>
        <w:rPr>
          <w:rFonts w:ascii="Century Gothic" w:eastAsia="Century Gothic" w:hAnsi="Century Gothic" w:cs="Century Gothic"/>
          <w:b/>
          <w:color w:val="F25528"/>
        </w:rPr>
      </w:pPr>
      <w:r>
        <w:rPr>
          <w:rFonts w:ascii="Century Gothic" w:eastAsia="Century Gothic" w:hAnsi="Century Gothic" w:cs="Century Gothic"/>
          <w:b/>
          <w:color w:val="F25528"/>
        </w:rPr>
        <w:lastRenderedPageBreak/>
        <w:t>Key findings</w:t>
      </w:r>
    </w:p>
    <w:p w14:paraId="1237C7CE" w14:textId="77777777" w:rsidR="00DF1089" w:rsidRDefault="00475F11">
      <w:pPr>
        <w:numPr>
          <w:ilvl w:val="0"/>
          <w:numId w:val="1"/>
        </w:numPr>
        <w:spacing w:after="60" w:line="240" w:lineRule="auto"/>
      </w:pPr>
      <w:r>
        <w:rPr>
          <w:rFonts w:ascii="Century Gothic" w:eastAsia="Century Gothic" w:hAnsi="Century Gothic" w:cs="Century Gothic"/>
        </w:rPr>
        <w:t xml:space="preserve">A considerably high percentage of women (39%) responded that they would never discuss political matters when they are either with their friends or family </w:t>
      </w:r>
      <w:commentRangeStart w:id="19"/>
      <w:r>
        <w:rPr>
          <w:rFonts w:ascii="Century Gothic" w:eastAsia="Century Gothic" w:hAnsi="Century Gothic" w:cs="Century Gothic"/>
        </w:rPr>
        <w:t>members</w:t>
      </w:r>
      <w:commentRangeEnd w:id="19"/>
      <w:r w:rsidR="00073042">
        <w:rPr>
          <w:rStyle w:val="CommentReference"/>
        </w:rPr>
        <w:commentReference w:id="19"/>
      </w:r>
      <w:r>
        <w:rPr>
          <w:rFonts w:ascii="Century Gothic" w:eastAsia="Century Gothic" w:hAnsi="Century Gothic" w:cs="Century Gothic"/>
        </w:rPr>
        <w:t xml:space="preserve"> </w:t>
      </w:r>
      <w:r>
        <w:rPr>
          <w:noProof/>
        </w:rPr>
        <mc:AlternateContent>
          <mc:Choice Requires="wps">
            <w:drawing>
              <wp:anchor distT="0" distB="0" distL="114300" distR="114300" simplePos="0" relativeHeight="251666432" behindDoc="0" locked="0" layoutInCell="1" hidden="0" allowOverlap="1" wp14:anchorId="7332F7C2" wp14:editId="0557B10F">
                <wp:simplePos x="0" y="0"/>
                <wp:positionH relativeFrom="column">
                  <wp:posOffset>-558799</wp:posOffset>
                </wp:positionH>
                <wp:positionV relativeFrom="paragraph">
                  <wp:posOffset>368300</wp:posOffset>
                </wp:positionV>
                <wp:extent cx="904875" cy="1847850"/>
                <wp:effectExtent l="0" t="0" r="0" b="0"/>
                <wp:wrapNone/>
                <wp:docPr id="16" name="Freeform: Shape 16"/>
                <wp:cNvGraphicFramePr/>
                <a:graphic xmlns:a="http://schemas.openxmlformats.org/drawingml/2006/main">
                  <a:graphicData uri="http://schemas.microsoft.com/office/word/2010/wordprocessingShape">
                    <wps:wsp>
                      <wps:cNvSpPr/>
                      <wps:spPr>
                        <a:xfrm>
                          <a:off x="4898325" y="2860838"/>
                          <a:ext cx="895350" cy="183832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2732" y="39382"/>
                              </a:moveTo>
                              <a:lnTo>
                                <a:pt x="125926" y="38618"/>
                              </a:lnTo>
                              <a:lnTo>
                                <a:pt x="294062" y="38321"/>
                              </a:lnTo>
                              <a:lnTo>
                                <a:pt x="123750" y="77786"/>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06DEFF81" w14:textId="77777777" w:rsidR="00DF1089" w:rsidRDefault="00475F11">
                            <w:pPr>
                              <w:spacing w:line="240" w:lineRule="auto"/>
                              <w:textDirection w:val="btLr"/>
                            </w:pPr>
                            <w:r>
                              <w:rPr>
                                <w:rFonts w:ascii="Century Gothic" w:eastAsia="Century Gothic" w:hAnsi="Century Gothic" w:cs="Century Gothic"/>
                                <w:color w:val="FFFFFF"/>
                                <w:sz w:val="20"/>
                              </w:rPr>
                              <w:t>3-5 key findings. Your most important, newsiest findings. Concise. Should progress logically, like a story.</w:t>
                            </w:r>
                          </w:p>
                        </w:txbxContent>
                      </wps:txbx>
                      <wps:bodyPr spcFirstLastPara="1" wrap="square" lIns="91425" tIns="45700" rIns="91425" bIns="45700" anchor="ctr" anchorCtr="0">
                        <a:noAutofit/>
                      </wps:bodyPr>
                    </wps:wsp>
                  </a:graphicData>
                </a:graphic>
              </wp:anchor>
            </w:drawing>
          </mc:Choice>
          <mc:Fallback>
            <w:pict>
              <v:shape w14:anchorId="7332F7C2" id="Freeform: Shape 16" o:spid="_x0000_s1030" style="position:absolute;left:0;text-align:left;margin-left:-44pt;margin-top:29pt;width:71.25pt;height:145.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" adj="-11796480,,5400" path="m,l120000,r,120000l,120000,,xem122732,39382nfl125926,38618r168136,-297l123750,77786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06DEFF81" w14:textId="77777777" w:rsidR="00DF1089" w:rsidRDefault="00475F11">
                      <w:pPr>
                        <w:spacing w:line="240" w:lineRule="auto"/>
                        <w:textDirection w:val="btLr"/>
                      </w:pPr>
                      <w:r>
                        <w:rPr>
                          <w:rFonts w:ascii="Century Gothic" w:eastAsia="Century Gothic" w:hAnsi="Century Gothic" w:cs="Century Gothic"/>
                          <w:color w:val="FFFFFF"/>
                          <w:sz w:val="20"/>
                        </w:rPr>
                        <w:t>3-5 key findings. Your most important, newsiest findings. Concise. Should progress logically, like a story.</w:t>
                      </w:r>
                    </w:p>
                  </w:txbxContent>
                </v:textbox>
              </v:shape>
            </w:pict>
          </mc:Fallback>
        </mc:AlternateContent>
      </w:r>
    </w:p>
    <w:p w14:paraId="0346742D" w14:textId="77777777" w:rsidR="00A00B16" w:rsidRPr="00A00B16" w:rsidRDefault="00A00B16" w:rsidP="00A00B16">
      <w:pPr>
        <w:numPr>
          <w:ilvl w:val="0"/>
          <w:numId w:val="1"/>
        </w:numPr>
        <w:spacing w:after="60" w:line="240" w:lineRule="auto"/>
        <w:rPr>
          <w:ins w:id="20" w:author="Chris" w:date="2021-03-07T17:14:00Z"/>
          <w:rFonts w:ascii="Century Gothic" w:eastAsia="Century Gothic" w:hAnsi="Century Gothic" w:cs="Century Gothic"/>
        </w:rPr>
      </w:pPr>
      <w:ins w:id="21" w:author="Chris" w:date="2021-03-07T17:14:00Z">
        <w:r w:rsidRPr="00A00B16">
          <w:rPr>
            <w:rFonts w:ascii="Century Gothic" w:eastAsia="Century Gothic" w:hAnsi="Century Gothic" w:cs="Century Gothic"/>
          </w:rPr>
          <w:t>The majority of Ugandans believe that women should have an equivalent chance of being elected to political office as men</w:t>
        </w:r>
      </w:ins>
    </w:p>
    <w:p w14:paraId="40E39C0B" w14:textId="77777777" w:rsidR="00A00B16" w:rsidRPr="00A00B16" w:rsidRDefault="00A00B16" w:rsidP="00A00B16">
      <w:pPr>
        <w:numPr>
          <w:ilvl w:val="0"/>
          <w:numId w:val="1"/>
        </w:numPr>
        <w:spacing w:after="60" w:line="240" w:lineRule="auto"/>
        <w:rPr>
          <w:ins w:id="22" w:author="Chris" w:date="2021-03-07T17:14:00Z"/>
          <w:rFonts w:ascii="Century Gothic" w:eastAsia="Century Gothic" w:hAnsi="Century Gothic" w:cs="Century Gothic"/>
        </w:rPr>
      </w:pPr>
      <w:ins w:id="23" w:author="Chris" w:date="2021-03-07T17:14:00Z">
        <w:r w:rsidRPr="00A00B16">
          <w:rPr>
            <w:rFonts w:ascii="Century Gothic" w:eastAsia="Century Gothic" w:hAnsi="Century Gothic" w:cs="Century Gothic"/>
          </w:rPr>
          <w:t>76% of respondents say women should have an equal chance as men of being elected to political office</w:t>
        </w:r>
      </w:ins>
    </w:p>
    <w:p w14:paraId="76E62697" w14:textId="77777777" w:rsidR="00A00B16" w:rsidRPr="00A00B16" w:rsidRDefault="00A00B16" w:rsidP="00A00B16">
      <w:pPr>
        <w:numPr>
          <w:ilvl w:val="0"/>
          <w:numId w:val="1"/>
        </w:numPr>
        <w:spacing w:after="60" w:line="240" w:lineRule="auto"/>
        <w:rPr>
          <w:ins w:id="24" w:author="Chris" w:date="2021-03-07T17:14:00Z"/>
          <w:rFonts w:ascii="Century Gothic" w:eastAsia="Century Gothic" w:hAnsi="Century Gothic" w:cs="Century Gothic"/>
        </w:rPr>
      </w:pPr>
      <w:ins w:id="25" w:author="Chris" w:date="2021-03-07T17:14:00Z">
        <w:r w:rsidRPr="00A00B16">
          <w:rPr>
            <w:rFonts w:ascii="Century Gothic" w:eastAsia="Century Gothic" w:hAnsi="Century Gothic" w:cs="Century Gothic"/>
          </w:rPr>
          <w:t>More Males would occasionally discuss political matters once they get together with their friends or family compared to Females</w:t>
        </w:r>
      </w:ins>
    </w:p>
    <w:p w14:paraId="76636278" w14:textId="77777777" w:rsidR="00A00B16" w:rsidRPr="00A00B16" w:rsidRDefault="00A00B16" w:rsidP="00A00B16">
      <w:pPr>
        <w:numPr>
          <w:ilvl w:val="0"/>
          <w:numId w:val="1"/>
        </w:numPr>
        <w:spacing w:after="60" w:line="240" w:lineRule="auto"/>
        <w:rPr>
          <w:ins w:id="26" w:author="Chris" w:date="2021-03-07T17:14:00Z"/>
          <w:rFonts w:ascii="Century Gothic" w:eastAsia="Century Gothic" w:hAnsi="Century Gothic" w:cs="Century Gothic"/>
        </w:rPr>
      </w:pPr>
      <w:ins w:id="27" w:author="Chris" w:date="2021-03-07T17:14:00Z">
        <w:r w:rsidRPr="00A00B16">
          <w:rPr>
            <w:rFonts w:ascii="Century Gothic" w:eastAsia="Century Gothic" w:hAnsi="Century Gothic" w:cs="Century Gothic"/>
          </w:rPr>
          <w:t>63% of Ugandans say that equal opportunities and treatment of women is better than it was a few years ago</w:t>
        </w:r>
      </w:ins>
    </w:p>
    <w:p w14:paraId="5DC579EC" w14:textId="77777777" w:rsidR="00A00B16" w:rsidRPr="00A00B16" w:rsidRDefault="00A00B16" w:rsidP="00A00B16">
      <w:pPr>
        <w:numPr>
          <w:ilvl w:val="0"/>
          <w:numId w:val="1"/>
        </w:numPr>
        <w:spacing w:after="60" w:line="240" w:lineRule="auto"/>
        <w:rPr>
          <w:ins w:id="28" w:author="Chris" w:date="2021-03-07T17:14:00Z"/>
          <w:rFonts w:ascii="Century Gothic" w:eastAsia="Century Gothic" w:hAnsi="Century Gothic" w:cs="Century Gothic"/>
        </w:rPr>
      </w:pPr>
      <w:ins w:id="29" w:author="Chris" w:date="2021-03-07T17:14:00Z">
        <w:r w:rsidRPr="00A00B16">
          <w:rPr>
            <w:rFonts w:ascii="Century Gothic" w:eastAsia="Century Gothic" w:hAnsi="Century Gothic" w:cs="Century Gothic"/>
          </w:rPr>
          <w:t>A sizeable portion of women of say they have never got news from the radio (20%)</w:t>
        </w:r>
      </w:ins>
    </w:p>
    <w:p w14:paraId="00F8F72B" w14:textId="77777777" w:rsidR="00DF1089" w:rsidRDefault="00DF1089">
      <w:pPr>
        <w:numPr>
          <w:ilvl w:val="0"/>
          <w:numId w:val="1"/>
        </w:numPr>
        <w:spacing w:after="60" w:line="240" w:lineRule="auto"/>
        <w:rPr>
          <w:rFonts w:ascii="Century Gothic" w:eastAsia="Century Gothic" w:hAnsi="Century Gothic" w:cs="Century Gothic"/>
        </w:rPr>
      </w:pPr>
    </w:p>
    <w:p w14:paraId="6A2ECB1D" w14:textId="77777777" w:rsidR="00DF1089" w:rsidRDefault="00475F11">
      <w:pPr>
        <w:spacing w:before="240" w:after="120" w:line="240" w:lineRule="auto"/>
        <w:rPr>
          <w:rFonts w:ascii="Century Gothic" w:eastAsia="Century Gothic" w:hAnsi="Century Gothic" w:cs="Century Gothic"/>
          <w:b/>
          <w:color w:val="F25528"/>
        </w:rPr>
      </w:pPr>
      <w:r>
        <w:rPr>
          <w:rFonts w:ascii="Century Gothic" w:eastAsia="Century Gothic" w:hAnsi="Century Gothic" w:cs="Century Gothic"/>
          <w:b/>
          <w:color w:val="F25528"/>
        </w:rPr>
        <w:t xml:space="preserve">Political leadership for women in Uganda  </w:t>
      </w:r>
    </w:p>
    <w:p w14:paraId="203314F8"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 xml:space="preserve">A majority of Ugandans gender equality, but some respondents think that men make better leaders than women. A high percentage (76%) of respondents say women should have the same chance as men of being elected to political office. Less than a quarter of Ugandans (22%) think men make better political leaders than women and should be elected in their place  </w:t>
      </w:r>
      <w:r>
        <w:rPr>
          <w:noProof/>
        </w:rPr>
        <mc:AlternateContent>
          <mc:Choice Requires="wps">
            <w:drawing>
              <wp:anchor distT="0" distB="0" distL="114300" distR="114300" simplePos="0" relativeHeight="251667456" behindDoc="0" locked="0" layoutInCell="1" hidden="0" allowOverlap="1" wp14:anchorId="10304F5D" wp14:editId="28615E21">
                <wp:simplePos x="0" y="0"/>
                <wp:positionH relativeFrom="column">
                  <wp:posOffset>4889500</wp:posOffset>
                </wp:positionH>
                <wp:positionV relativeFrom="paragraph">
                  <wp:posOffset>101600</wp:posOffset>
                </wp:positionV>
                <wp:extent cx="1483995" cy="1943100"/>
                <wp:effectExtent l="0" t="0" r="0" b="0"/>
                <wp:wrapNone/>
                <wp:docPr id="1" name="Freeform: Shape 1"/>
                <wp:cNvGraphicFramePr/>
                <a:graphic xmlns:a="http://schemas.openxmlformats.org/drawingml/2006/main">
                  <a:graphicData uri="http://schemas.microsoft.com/office/word/2010/wordprocessingShape">
                    <wps:wsp>
                      <wps:cNvSpPr/>
                      <wps:spPr>
                        <a:xfrm>
                          <a:off x="4608765" y="2813213"/>
                          <a:ext cx="1474470" cy="193357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50" y="11297"/>
                              </a:moveTo>
                              <a:lnTo>
                                <a:pt x="0" y="41172"/>
                              </a:lnTo>
                              <a:lnTo>
                                <a:pt x="-218983" y="3622"/>
                              </a:lnTo>
                              <a:lnTo>
                                <a:pt x="3750" y="98212"/>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01EC5BC3" w14:textId="77777777" w:rsidR="00DF1089" w:rsidRDefault="00475F11">
                            <w:pPr>
                              <w:spacing w:line="240" w:lineRule="auto"/>
                              <w:textDirection w:val="btLr"/>
                            </w:pPr>
                            <w:r>
                              <w:rPr>
                                <w:rFonts w:ascii="Century Gothic" w:eastAsia="Century Gothic" w:hAnsi="Century Gothic" w:cs="Century Gothic"/>
                                <w:color w:val="FFFFFF"/>
                                <w:sz w:val="20"/>
                              </w:rPr>
                              <w:t>Short sections highlight major themes, with headlines that clearly summarize the point that your audience should focus on. Each section contains specific findings (%) and refers to charts/figures.</w:t>
                            </w:r>
                          </w:p>
                        </w:txbxContent>
                      </wps:txbx>
                      <wps:bodyPr spcFirstLastPara="1" wrap="square" lIns="91425" tIns="45700" rIns="91425" bIns="45700" anchor="ctr" anchorCtr="0">
                        <a:noAutofit/>
                      </wps:bodyPr>
                    </wps:wsp>
                  </a:graphicData>
                </a:graphic>
              </wp:anchor>
            </w:drawing>
          </mc:Choice>
          <mc:Fallback>
            <w:pict>
              <v:shape w14:anchorId="10304F5D" id="Freeform: Shape 1" o:spid="_x0000_s1031" style="position:absolute;margin-left:385pt;margin-top:8pt;width:116.85pt;height:153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" adj="-11796480,,5400" path="m,l120000,r,120000l,120000,,xem1250,11297nfl,41172,-218983,3622,3750,98212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01EC5BC3" w14:textId="77777777" w:rsidR="00DF1089" w:rsidRDefault="00475F11">
                      <w:pPr>
                        <w:spacing w:line="240" w:lineRule="auto"/>
                        <w:textDirection w:val="btLr"/>
                      </w:pPr>
                      <w:r>
                        <w:rPr>
                          <w:rFonts w:ascii="Century Gothic" w:eastAsia="Century Gothic" w:hAnsi="Century Gothic" w:cs="Century Gothic"/>
                          <w:color w:val="FFFFFF"/>
                          <w:sz w:val="20"/>
                        </w:rPr>
                        <w:t>Short sections highlight major themes, with headlines that clearly summarize the point that your audience should focus on. Each section contains specific findings (%) and refers to charts/figures.</w:t>
                      </w:r>
                    </w:p>
                  </w:txbxContent>
                </v:textbox>
              </v:shape>
            </w:pict>
          </mc:Fallback>
        </mc:AlternateContent>
      </w:r>
    </w:p>
    <w:p w14:paraId="62B82F94"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noProof/>
        </w:rPr>
        <w:drawing>
          <wp:inline distT="114300" distB="114300" distL="114300" distR="114300" wp14:anchorId="3A64EC6F" wp14:editId="4CCF2D00">
            <wp:extent cx="5731200" cy="2489200"/>
            <wp:effectExtent l="0" t="0" r="0" b="0"/>
            <wp:docPr id="33"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1"/>
                    <a:srcRect/>
                    <a:stretch>
                      <a:fillRect/>
                    </a:stretch>
                  </pic:blipFill>
                  <pic:spPr>
                    <a:xfrm>
                      <a:off x="0" y="0"/>
                      <a:ext cx="5731200" cy="2489200"/>
                    </a:xfrm>
                    <a:prstGeom prst="rect">
                      <a:avLst/>
                    </a:prstGeom>
                    <a:ln/>
                  </pic:spPr>
                </pic:pic>
              </a:graphicData>
            </a:graphic>
          </wp:inline>
        </w:drawing>
      </w:r>
      <w:r>
        <w:rPr>
          <w:rFonts w:ascii="Century Gothic" w:eastAsia="Century Gothic" w:hAnsi="Century Gothic" w:cs="Century Gothic"/>
        </w:rPr>
        <w:t>Respondents were asked: Which of the following statements is closest to your view? (% who “agree” or “agree very strongly” with each statement)</w:t>
      </w:r>
    </w:p>
    <w:p w14:paraId="4F063787" w14:textId="77777777" w:rsidR="00DF1089" w:rsidRDefault="00DF1089">
      <w:pPr>
        <w:spacing w:before="240" w:after="120" w:line="240" w:lineRule="auto"/>
        <w:rPr>
          <w:rFonts w:ascii="Century Gothic" w:eastAsia="Century Gothic" w:hAnsi="Century Gothic" w:cs="Century Gothic"/>
          <w:b/>
        </w:rPr>
      </w:pPr>
    </w:p>
    <w:p w14:paraId="3C8D0C10"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t xml:space="preserve">Figure 1: Support for gender equality in politics </w:t>
      </w:r>
      <w:r>
        <w:rPr>
          <w:rFonts w:ascii="Century Gothic" w:eastAsia="Century Gothic" w:hAnsi="Century Gothic" w:cs="Century Gothic"/>
        </w:rPr>
        <w:t>| Uganda | 2016-2018</w:t>
      </w:r>
    </w:p>
    <w:p w14:paraId="0A14895F" w14:textId="77777777" w:rsidR="00DF1089" w:rsidRDefault="00DF1089">
      <w:pPr>
        <w:spacing w:before="240" w:after="120" w:line="240" w:lineRule="auto"/>
        <w:rPr>
          <w:rFonts w:ascii="Century Gothic" w:eastAsia="Century Gothic" w:hAnsi="Century Gothic" w:cs="Century Gothic"/>
        </w:rPr>
      </w:pPr>
    </w:p>
    <w:p w14:paraId="50E6C6E5" w14:textId="77777777" w:rsidR="00DF1089" w:rsidRDefault="00475F11">
      <w:pPr>
        <w:spacing w:before="240" w:after="120" w:line="240" w:lineRule="auto"/>
        <w:rPr>
          <w:rFonts w:ascii="Century Gothic" w:eastAsia="Century Gothic" w:hAnsi="Century Gothic" w:cs="Century Gothic"/>
          <w:b/>
        </w:rPr>
      </w:pPr>
      <w:r>
        <w:rPr>
          <w:rFonts w:ascii="Century Gothic" w:eastAsia="Century Gothic" w:hAnsi="Century Gothic" w:cs="Century Gothic"/>
          <w:b/>
        </w:rPr>
        <w:lastRenderedPageBreak/>
        <w:t>Men as leaders v women as leaders</w:t>
      </w:r>
    </w:p>
    <w:p w14:paraId="406920AC"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rPr>
        <w:t xml:space="preserve">Many of the respondents think that women should have the same chance of being elected to political office as men even though more respondents in the urban areas agree very strongly (63%) compared to 60% in rural areas that women have the same chance as men. </w:t>
      </w:r>
    </w:p>
    <w:p w14:paraId="1C174C64" w14:textId="77777777" w:rsidR="00DF1089" w:rsidRDefault="00DF1089">
      <w:pPr>
        <w:spacing w:before="240" w:after="120" w:line="240" w:lineRule="auto"/>
        <w:rPr>
          <w:rFonts w:ascii="Century Gothic" w:eastAsia="Century Gothic" w:hAnsi="Century Gothic" w:cs="Century Gothic"/>
        </w:rPr>
      </w:pPr>
    </w:p>
    <w:p w14:paraId="44DA4D01" w14:textId="77777777" w:rsidR="00DF1089" w:rsidRDefault="00475F11">
      <w:pPr>
        <w:spacing w:after="60" w:line="240" w:lineRule="auto"/>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14:anchorId="42FE2833" wp14:editId="2B590625">
            <wp:extent cx="4362450" cy="5334000"/>
            <wp:effectExtent l="0" t="0" r="0" b="0"/>
            <wp:docPr id="2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4362450" cy="5334000"/>
                    </a:xfrm>
                    <a:prstGeom prst="rect">
                      <a:avLst/>
                    </a:prstGeom>
                    <a:ln/>
                  </pic:spPr>
                </pic:pic>
              </a:graphicData>
            </a:graphic>
          </wp:inline>
        </w:drawing>
      </w:r>
      <w:r>
        <w:rPr>
          <w:noProof/>
        </w:rPr>
        <mc:AlternateContent>
          <mc:Choice Requires="wps">
            <w:drawing>
              <wp:anchor distT="0" distB="0" distL="114300" distR="114300" simplePos="0" relativeHeight="251668480" behindDoc="0" locked="0" layoutInCell="1" hidden="0" allowOverlap="1" wp14:anchorId="114D7636" wp14:editId="63BCB501">
                <wp:simplePos x="0" y="0"/>
                <wp:positionH relativeFrom="column">
                  <wp:posOffset>4978400</wp:posOffset>
                </wp:positionH>
                <wp:positionV relativeFrom="paragraph">
                  <wp:posOffset>1447800</wp:posOffset>
                </wp:positionV>
                <wp:extent cx="1341120" cy="1828800"/>
                <wp:effectExtent l="0" t="0" r="0" b="0"/>
                <wp:wrapNone/>
                <wp:docPr id="11" name="Freeform: Shape 11"/>
                <wp:cNvGraphicFramePr/>
                <a:graphic xmlns:a="http://schemas.openxmlformats.org/drawingml/2006/main">
                  <a:graphicData uri="http://schemas.microsoft.com/office/word/2010/wordprocessingShape">
                    <wps:wsp>
                      <wps:cNvSpPr/>
                      <wps:spPr>
                        <a:xfrm>
                          <a:off x="4680203" y="2870363"/>
                          <a:ext cx="1331595" cy="181927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50" y="11297"/>
                              </a:moveTo>
                              <a:lnTo>
                                <a:pt x="0" y="41172"/>
                              </a:lnTo>
                              <a:lnTo>
                                <a:pt x="-161952" y="75930"/>
                              </a:lnTo>
                              <a:lnTo>
                                <a:pt x="3750" y="98212"/>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17077C28" w14:textId="77777777" w:rsidR="00DF1089" w:rsidRDefault="00475F11">
                            <w:pPr>
                              <w:spacing w:line="240" w:lineRule="auto"/>
                              <w:textDirection w:val="btLr"/>
                            </w:pPr>
                            <w:r>
                              <w:rPr>
                                <w:rFonts w:ascii="Century Gothic" w:eastAsia="Century Gothic" w:hAnsi="Century Gothic" w:cs="Century Gothic"/>
                                <w:color w:val="FFFFFF"/>
                                <w:sz w:val="20"/>
                              </w:rPr>
                              <w:t>Provide exact text of the question.</w:t>
                            </w:r>
                          </w:p>
                          <w:p w14:paraId="1532D3D0" w14:textId="77777777" w:rsidR="00DF1089" w:rsidRDefault="00475F11">
                            <w:pPr>
                              <w:spacing w:line="240" w:lineRule="auto"/>
                              <w:textDirection w:val="btLr"/>
                            </w:pPr>
                            <w:r>
                              <w:rPr>
                                <w:rFonts w:ascii="Century Gothic" w:eastAsia="Century Gothic" w:hAnsi="Century Gothic" w:cs="Century Gothic"/>
                                <w:color w:val="FFFFFF"/>
                                <w:sz w:val="20"/>
                              </w:rPr>
                              <w:t>Make sure it is clear which responses or categories are being reported, either in a legend in the chart or in a note below the chart.</w:t>
                            </w:r>
                          </w:p>
                          <w:p w14:paraId="59F49EC3" w14:textId="77777777" w:rsidR="00DF1089" w:rsidRDefault="00DF1089">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shape w14:anchorId="114D7636" id="Freeform: Shape 11" o:spid="_x0000_s1032" style="position:absolute;margin-left:392pt;margin-top:114pt;width:105.6pt;height:2in;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" adj="-11796480,,5400" path="m,l120000,r,120000l,120000,,xem1250,11297nfl,41172,-161952,75930,3750,98212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17077C28" w14:textId="77777777" w:rsidR="00DF1089" w:rsidRDefault="00475F11">
                      <w:pPr>
                        <w:spacing w:line="240" w:lineRule="auto"/>
                        <w:textDirection w:val="btLr"/>
                      </w:pPr>
                      <w:r>
                        <w:rPr>
                          <w:rFonts w:ascii="Century Gothic" w:eastAsia="Century Gothic" w:hAnsi="Century Gothic" w:cs="Century Gothic"/>
                          <w:color w:val="FFFFFF"/>
                          <w:sz w:val="20"/>
                        </w:rPr>
                        <w:t>Provide exact text of the question.</w:t>
                      </w:r>
                    </w:p>
                    <w:p w14:paraId="1532D3D0" w14:textId="77777777" w:rsidR="00DF1089" w:rsidRDefault="00475F11">
                      <w:pPr>
                        <w:spacing w:line="240" w:lineRule="auto"/>
                        <w:textDirection w:val="btLr"/>
                      </w:pPr>
                      <w:r>
                        <w:rPr>
                          <w:rFonts w:ascii="Century Gothic" w:eastAsia="Century Gothic" w:hAnsi="Century Gothic" w:cs="Century Gothic"/>
                          <w:color w:val="FFFFFF"/>
                          <w:sz w:val="20"/>
                        </w:rPr>
                        <w:t>Make sure it is clear which responses or categories are being reported, either in a legend in the chart or in a note below the chart.</w:t>
                      </w:r>
                    </w:p>
                    <w:p w14:paraId="59F49EC3" w14:textId="77777777" w:rsidR="00DF1089" w:rsidRDefault="00DF1089">
                      <w:pPr>
                        <w:spacing w:line="240" w:lineRule="auto"/>
                        <w:textDirection w:val="btLr"/>
                      </w:pPr>
                    </w:p>
                  </w:txbxContent>
                </v:textbox>
              </v:shape>
            </w:pict>
          </mc:Fallback>
        </mc:AlternateContent>
      </w:r>
      <w:r>
        <w:rPr>
          <w:noProof/>
        </w:rPr>
        <mc:AlternateContent>
          <mc:Choice Requires="wps">
            <w:drawing>
              <wp:anchor distT="0" distB="0" distL="114300" distR="114300" simplePos="0" relativeHeight="251669504" behindDoc="0" locked="0" layoutInCell="1" hidden="0" allowOverlap="1" wp14:anchorId="5978DAD4" wp14:editId="0C6FCD56">
                <wp:simplePos x="0" y="0"/>
                <wp:positionH relativeFrom="column">
                  <wp:posOffset>-152399</wp:posOffset>
                </wp:positionH>
                <wp:positionV relativeFrom="paragraph">
                  <wp:posOffset>88900</wp:posOffset>
                </wp:positionV>
                <wp:extent cx="1343025" cy="2419350"/>
                <wp:effectExtent l="0" t="0" r="0" b="0"/>
                <wp:wrapNone/>
                <wp:docPr id="3" name="Freeform: Shape 3"/>
                <wp:cNvGraphicFramePr/>
                <a:graphic xmlns:a="http://schemas.openxmlformats.org/drawingml/2006/main">
                  <a:graphicData uri="http://schemas.microsoft.com/office/word/2010/wordprocessingShape">
                    <wps:wsp>
                      <wps:cNvSpPr/>
                      <wps:spPr>
                        <a:xfrm>
                          <a:off x="4679250" y="2575088"/>
                          <a:ext cx="1333500" cy="240982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19308" y="42559"/>
                              </a:moveTo>
                              <a:lnTo>
                                <a:pt x="118894" y="42685"/>
                              </a:lnTo>
                              <a:lnTo>
                                <a:pt x="170213" y="3568"/>
                              </a:lnTo>
                              <a:lnTo>
                                <a:pt x="96689" y="-114"/>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5801ACA5" w14:textId="77777777" w:rsidR="00DF1089" w:rsidRDefault="00475F11">
                            <w:pPr>
                              <w:spacing w:line="240" w:lineRule="auto"/>
                              <w:textDirection w:val="btLr"/>
                            </w:pPr>
                            <w:r>
                              <w:rPr>
                                <w:rFonts w:ascii="Century Gothic" w:eastAsia="Century Gothic" w:hAnsi="Century Gothic" w:cs="Century Gothic"/>
                                <w:color w:val="FFFFFF"/>
                                <w:sz w:val="20"/>
                              </w:rPr>
                              <w:t>Use a variety of types of graphs (see various examples).</w:t>
                            </w:r>
                          </w:p>
                          <w:p w14:paraId="53490CB5" w14:textId="77777777" w:rsidR="00DF1089" w:rsidRDefault="00DF1089">
                            <w:pPr>
                              <w:spacing w:line="240" w:lineRule="auto"/>
                              <w:textDirection w:val="btLr"/>
                            </w:pPr>
                          </w:p>
                          <w:p w14:paraId="347962A2" w14:textId="77777777" w:rsidR="00DF1089" w:rsidRDefault="00475F11">
                            <w:pPr>
                              <w:spacing w:line="240" w:lineRule="auto"/>
                              <w:textDirection w:val="btLr"/>
                            </w:pPr>
                            <w:r>
                              <w:rPr>
                                <w:rFonts w:ascii="Century Gothic" w:eastAsia="Century Gothic" w:hAnsi="Century Gothic" w:cs="Century Gothic"/>
                                <w:color w:val="FFFFFF"/>
                                <w:sz w:val="20"/>
                              </w:rPr>
                              <w:t>Make your charts in AB Excel chart template and paste it into your dispatch. Always submit Excel document along with your Word document.</w:t>
                            </w:r>
                          </w:p>
                        </w:txbxContent>
                      </wps:txbx>
                      <wps:bodyPr spcFirstLastPara="1" wrap="square" lIns="91425" tIns="45700" rIns="91425" bIns="45700" anchor="ctr" anchorCtr="0">
                        <a:noAutofit/>
                      </wps:bodyPr>
                    </wps:wsp>
                  </a:graphicData>
                </a:graphic>
              </wp:anchor>
            </w:drawing>
          </mc:Choice>
          <mc:Fallback>
            <w:pict>
              <v:shape w14:anchorId="5978DAD4" id="Freeform: Shape 3" o:spid="_x0000_s1033" style="position:absolute;margin-left:-12pt;margin-top:7pt;width:105.75pt;height:190.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" adj="-11796480,,5400" path="m,l120000,r,120000l,120000,,xem119308,42559nfl118894,42685,170213,3568,96689,-114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5801ACA5" w14:textId="77777777" w:rsidR="00DF1089" w:rsidRDefault="00475F11">
                      <w:pPr>
                        <w:spacing w:line="240" w:lineRule="auto"/>
                        <w:textDirection w:val="btLr"/>
                      </w:pPr>
                      <w:r>
                        <w:rPr>
                          <w:rFonts w:ascii="Century Gothic" w:eastAsia="Century Gothic" w:hAnsi="Century Gothic" w:cs="Century Gothic"/>
                          <w:color w:val="FFFFFF"/>
                          <w:sz w:val="20"/>
                        </w:rPr>
                        <w:t>Use a variety of types of graphs (see various examples).</w:t>
                      </w:r>
                    </w:p>
                    <w:p w14:paraId="53490CB5" w14:textId="77777777" w:rsidR="00DF1089" w:rsidRDefault="00DF1089">
                      <w:pPr>
                        <w:spacing w:line="240" w:lineRule="auto"/>
                        <w:textDirection w:val="btLr"/>
                      </w:pPr>
                    </w:p>
                    <w:p w14:paraId="347962A2" w14:textId="77777777" w:rsidR="00DF1089" w:rsidRDefault="00475F11">
                      <w:pPr>
                        <w:spacing w:line="240" w:lineRule="auto"/>
                        <w:textDirection w:val="btLr"/>
                      </w:pPr>
                      <w:r>
                        <w:rPr>
                          <w:rFonts w:ascii="Century Gothic" w:eastAsia="Century Gothic" w:hAnsi="Century Gothic" w:cs="Century Gothic"/>
                          <w:color w:val="FFFFFF"/>
                          <w:sz w:val="20"/>
                        </w:rPr>
                        <w:t>Make your charts in AB Excel chart template and paste it into your dispatch. Always submit Excel document along with your Word document.</w:t>
                      </w:r>
                    </w:p>
                  </w:txbxContent>
                </v:textbox>
              </v:shape>
            </w:pict>
          </mc:Fallback>
        </mc:AlternateContent>
      </w:r>
    </w:p>
    <w:p w14:paraId="05C8ED71" w14:textId="77777777" w:rsidR="00DF1089" w:rsidRDefault="00DF1089">
      <w:pPr>
        <w:spacing w:after="60" w:line="240" w:lineRule="auto"/>
        <w:rPr>
          <w:rFonts w:ascii="Century Gothic" w:eastAsia="Century Gothic" w:hAnsi="Century Gothic" w:cs="Century Gothic"/>
          <w:b/>
        </w:rPr>
      </w:pPr>
    </w:p>
    <w:p w14:paraId="0849C5DF" w14:textId="77777777" w:rsidR="00DF1089" w:rsidRDefault="00475F11">
      <w:pPr>
        <w:spacing w:after="60" w:line="240" w:lineRule="auto"/>
        <w:jc w:val="both"/>
        <w:rPr>
          <w:rFonts w:ascii="Century Gothic" w:eastAsia="Century Gothic" w:hAnsi="Century Gothic" w:cs="Century Gothic"/>
          <w:i/>
        </w:rPr>
      </w:pPr>
      <w:r>
        <w:rPr>
          <w:rFonts w:ascii="Century Gothic" w:eastAsia="Century Gothic" w:hAnsi="Century Gothic" w:cs="Century Gothic"/>
          <w:b/>
          <w:i/>
        </w:rPr>
        <w:t xml:space="preserve">Respondents were asked: </w:t>
      </w:r>
      <w:r>
        <w:rPr>
          <w:rFonts w:ascii="Century Gothic" w:eastAsia="Century Gothic" w:hAnsi="Century Gothic" w:cs="Century Gothic"/>
          <w:i/>
        </w:rPr>
        <w:t>Men only as leaders vs. women leaders</w:t>
      </w:r>
    </w:p>
    <w:p w14:paraId="1138A9DF" w14:textId="77777777" w:rsidR="00DF1089" w:rsidRDefault="00475F11">
      <w:pPr>
        <w:spacing w:after="60" w:line="240" w:lineRule="auto"/>
        <w:jc w:val="both"/>
        <w:rPr>
          <w:rFonts w:ascii="Century Gothic" w:eastAsia="Century Gothic" w:hAnsi="Century Gothic" w:cs="Century Gothic"/>
          <w:i/>
        </w:rPr>
      </w:pPr>
      <w:r>
        <w:rPr>
          <w:rFonts w:ascii="Century Gothic" w:eastAsia="Century Gothic" w:hAnsi="Century Gothic" w:cs="Century Gothic"/>
          <w:i/>
        </w:rPr>
        <w:t xml:space="preserve">Statement 1: Men make better political leaders than women, and should be elected rather than women. Statement 2: Women should have the same chance of being elected to political office as men. </w:t>
      </w:r>
    </w:p>
    <w:p w14:paraId="45D989C8"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t xml:space="preserve">Figure 2: Men only as leaders vs. women leaders </w:t>
      </w:r>
      <w:r>
        <w:rPr>
          <w:rFonts w:ascii="Century Gothic" w:eastAsia="Century Gothic" w:hAnsi="Century Gothic" w:cs="Century Gothic"/>
        </w:rPr>
        <w:t>| Uganda | 2016-2018</w:t>
      </w:r>
    </w:p>
    <w:p w14:paraId="45879938" w14:textId="77777777" w:rsidR="00DF1089" w:rsidRDefault="00475F11">
      <w:pPr>
        <w:spacing w:before="240" w:after="120" w:line="240" w:lineRule="auto"/>
        <w:jc w:val="both"/>
        <w:rPr>
          <w:rFonts w:ascii="Century Gothic" w:eastAsia="Century Gothic" w:hAnsi="Century Gothic" w:cs="Century Gothic"/>
          <w:b/>
          <w:color w:val="F25528"/>
        </w:rPr>
      </w:pPr>
      <w:r>
        <w:rPr>
          <w:rFonts w:ascii="Century Gothic" w:eastAsia="Century Gothic" w:hAnsi="Century Gothic" w:cs="Century Gothic"/>
          <w:b/>
          <w:color w:val="F25528"/>
        </w:rPr>
        <w:t>Handling promoting equal rights/opportunities for women</w:t>
      </w:r>
    </w:p>
    <w:p w14:paraId="7E0DD1D5" w14:textId="77777777" w:rsidR="00DF1089" w:rsidRDefault="00475F11">
      <w:pPr>
        <w:spacing w:before="240" w:after="120" w:line="240" w:lineRule="auto"/>
        <w:jc w:val="both"/>
        <w:rPr>
          <w:rFonts w:ascii="Century Gothic" w:eastAsia="Century Gothic" w:hAnsi="Century Gothic" w:cs="Century Gothic"/>
          <w:b/>
        </w:rPr>
      </w:pPr>
      <w:r>
        <w:rPr>
          <w:rFonts w:ascii="Century Gothic" w:eastAsia="Century Gothic" w:hAnsi="Century Gothic" w:cs="Century Gothic"/>
          <w:b/>
        </w:rPr>
        <w:t xml:space="preserve">About 8% have noted a </w:t>
      </w:r>
      <w:proofErr w:type="spellStart"/>
      <w:r>
        <w:rPr>
          <w:rFonts w:ascii="Century Gothic" w:eastAsia="Century Gothic" w:hAnsi="Century Gothic" w:cs="Century Gothic"/>
          <w:b/>
        </w:rPr>
        <w:t>fall off</w:t>
      </w:r>
      <w:proofErr w:type="spellEnd"/>
      <w:r>
        <w:rPr>
          <w:rFonts w:ascii="Century Gothic" w:eastAsia="Century Gothic" w:hAnsi="Century Gothic" w:cs="Century Gothic"/>
          <w:b/>
        </w:rPr>
        <w:t xml:space="preserve"> in Ugandan government’s promotion of opportunities and equality for women. In contrast, 26% of Uganda believe that Uganda has </w:t>
      </w:r>
      <w:r>
        <w:rPr>
          <w:rFonts w:ascii="Century Gothic" w:eastAsia="Century Gothic" w:hAnsi="Century Gothic" w:cs="Century Gothic"/>
          <w:b/>
        </w:rPr>
        <w:lastRenderedPageBreak/>
        <w:t>recorded an improvement in availing equal tights and opportunities for women. Better still, six out of ten respondents say Uganda’s efforts to promote gender equality have stayed the same Overall, Ugandan citizens perceive that Uganda’s support for equal rights, gender equality and promoting opportunities for women has stayed the same between 2016 - 2018.</w:t>
      </w:r>
    </w:p>
    <w:p w14:paraId="7337C612" w14:textId="77777777" w:rsidR="00DF1089" w:rsidRDefault="00475F11">
      <w:pPr>
        <w:spacing w:before="240" w:after="120" w:line="240" w:lineRule="auto"/>
        <w:jc w:val="both"/>
        <w:rPr>
          <w:rFonts w:ascii="Century Gothic" w:eastAsia="Century Gothic" w:hAnsi="Century Gothic" w:cs="Century Gothic"/>
          <w:b/>
        </w:rPr>
      </w:pPr>
      <w:r>
        <w:rPr>
          <w:rFonts w:ascii="Century Gothic" w:eastAsia="Century Gothic" w:hAnsi="Century Gothic" w:cs="Century Gothic"/>
          <w:b/>
        </w:rPr>
        <w:t>How well or badly would you say the current government is handling the following matters, or haven’t you heard enough to say? Promoting opportunities and equality for women</w:t>
      </w:r>
    </w:p>
    <w:p w14:paraId="3DB69DBF"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noProof/>
        </w:rPr>
        <w:drawing>
          <wp:inline distT="114300" distB="114300" distL="114300" distR="114300" wp14:anchorId="3825194F" wp14:editId="0248C6F7">
            <wp:extent cx="3962400" cy="4943475"/>
            <wp:effectExtent l="0" t="0" r="0" b="0"/>
            <wp:docPr id="2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3962400" cy="4943475"/>
                    </a:xfrm>
                    <a:prstGeom prst="rect">
                      <a:avLst/>
                    </a:prstGeom>
                    <a:ln/>
                  </pic:spPr>
                </pic:pic>
              </a:graphicData>
            </a:graphic>
          </wp:inline>
        </w:drawing>
      </w:r>
    </w:p>
    <w:p w14:paraId="21CE6FF2" w14:textId="77777777" w:rsidR="00DF1089" w:rsidRDefault="00475F11">
      <w:pPr>
        <w:spacing w:before="240" w:after="120" w:line="240" w:lineRule="auto"/>
        <w:jc w:val="both"/>
        <w:rPr>
          <w:rFonts w:ascii="Century Gothic" w:eastAsia="Century Gothic" w:hAnsi="Century Gothic" w:cs="Century Gothic"/>
          <w:b/>
          <w:color w:val="F25528"/>
        </w:rPr>
      </w:pPr>
      <w:r>
        <w:rPr>
          <w:rFonts w:ascii="Century Gothic" w:eastAsia="Century Gothic" w:hAnsi="Century Gothic" w:cs="Century Gothic"/>
          <w:b/>
          <w:color w:val="F25528"/>
        </w:rPr>
        <w:t xml:space="preserve">Equal opportunities and treatment for women </w:t>
      </w:r>
    </w:p>
    <w:p w14:paraId="07A95C4D" w14:textId="77777777" w:rsidR="00DF1089" w:rsidRDefault="00475F11">
      <w:pPr>
        <w:spacing w:before="240" w:after="120" w:line="240" w:lineRule="auto"/>
        <w:jc w:val="both"/>
        <w:rPr>
          <w:rFonts w:ascii="Century Gothic" w:eastAsia="Century Gothic" w:hAnsi="Century Gothic" w:cs="Century Gothic"/>
        </w:rPr>
      </w:pP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also sought to know whether things are worse or better now than they were a few years ago, or whether they about the same concerning equal opportunities and treatment for women. About one in 20 or fewer say things are worse concerning equal opportunities and treatment of women (6%), whereas slightly more than a quarter of the respondent (17%) think provision of equal </w:t>
      </w:r>
      <w:proofErr w:type="spellStart"/>
      <w:r>
        <w:rPr>
          <w:rFonts w:ascii="Century Gothic" w:eastAsia="Century Gothic" w:hAnsi="Century Gothic" w:cs="Century Gothic"/>
        </w:rPr>
        <w:t>opportuities</w:t>
      </w:r>
      <w:proofErr w:type="spellEnd"/>
      <w:r>
        <w:rPr>
          <w:rFonts w:ascii="Century Gothic" w:eastAsia="Century Gothic" w:hAnsi="Century Gothic" w:cs="Century Gothic"/>
        </w:rPr>
        <w:t xml:space="preserve"> and treatment for women have become so much better than they were before. The highest percentage of the </w:t>
      </w:r>
      <w:proofErr w:type="spellStart"/>
      <w:r>
        <w:rPr>
          <w:rFonts w:ascii="Century Gothic" w:eastAsia="Century Gothic" w:hAnsi="Century Gothic" w:cs="Century Gothic"/>
        </w:rPr>
        <w:t>respndents</w:t>
      </w:r>
      <w:proofErr w:type="spellEnd"/>
      <w:r>
        <w:rPr>
          <w:rFonts w:ascii="Century Gothic" w:eastAsia="Century Gothic" w:hAnsi="Century Gothic" w:cs="Century Gothic"/>
        </w:rPr>
        <w:t xml:space="preserve"> say equal opportunities </w:t>
      </w:r>
      <w:proofErr w:type="spellStart"/>
      <w:r>
        <w:rPr>
          <w:rFonts w:ascii="Century Gothic" w:eastAsia="Century Gothic" w:hAnsi="Century Gothic" w:cs="Century Gothic"/>
        </w:rPr>
        <w:t>adn</w:t>
      </w:r>
      <w:proofErr w:type="spellEnd"/>
      <w:r>
        <w:rPr>
          <w:rFonts w:ascii="Century Gothic" w:eastAsia="Century Gothic" w:hAnsi="Century Gothic" w:cs="Century Gothic"/>
        </w:rPr>
        <w:t xml:space="preserve"> treatment of women is better than it was a few years ago (63%)</w:t>
      </w:r>
    </w:p>
    <w:p w14:paraId="0746B118" w14:textId="77777777" w:rsidR="00DF1089" w:rsidRDefault="00475F11">
      <w:pPr>
        <w:spacing w:after="60" w:line="240" w:lineRule="auto"/>
        <w:jc w:val="both"/>
        <w:rPr>
          <w:rFonts w:ascii="Verdana" w:eastAsia="Verdana" w:hAnsi="Verdana" w:cs="Verdana"/>
          <w:color w:val="484848"/>
        </w:rPr>
      </w:pPr>
      <w:r>
        <w:rPr>
          <w:rFonts w:ascii="Verdana" w:eastAsia="Verdana" w:hAnsi="Verdana" w:cs="Verdana"/>
          <w:noProof/>
          <w:color w:val="484848"/>
        </w:rPr>
        <w:lastRenderedPageBreak/>
        <w:drawing>
          <wp:inline distT="114300" distB="114300" distL="114300" distR="114300" wp14:anchorId="3D05AE59" wp14:editId="1DFE6427">
            <wp:extent cx="4819650" cy="2547938"/>
            <wp:effectExtent l="0" t="0" r="0" b="0"/>
            <wp:docPr id="1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4819650" cy="2547938"/>
                    </a:xfrm>
                    <a:prstGeom prst="rect">
                      <a:avLst/>
                    </a:prstGeom>
                    <a:ln/>
                  </pic:spPr>
                </pic:pic>
              </a:graphicData>
            </a:graphic>
          </wp:inline>
        </w:drawing>
      </w:r>
    </w:p>
    <w:p w14:paraId="3E04A542" w14:textId="77777777" w:rsidR="00DF1089" w:rsidRDefault="00475F11">
      <w:pPr>
        <w:spacing w:after="60" w:line="240" w:lineRule="auto"/>
        <w:jc w:val="both"/>
        <w:rPr>
          <w:rFonts w:ascii="Verdana" w:eastAsia="Verdana" w:hAnsi="Verdana" w:cs="Verdana"/>
          <w:b/>
          <w:color w:val="484848"/>
        </w:rPr>
      </w:pPr>
      <w:r>
        <w:rPr>
          <w:rFonts w:ascii="Verdana" w:eastAsia="Verdana" w:hAnsi="Verdana" w:cs="Verdana"/>
          <w:b/>
          <w:color w:val="484848"/>
        </w:rPr>
        <w:t>Figure 3: Better or worse: equal opportunities and treatment for women</w:t>
      </w:r>
    </w:p>
    <w:p w14:paraId="5344B003" w14:textId="77777777" w:rsidR="00DF1089" w:rsidRDefault="00475F11">
      <w:pPr>
        <w:spacing w:after="60" w:line="240" w:lineRule="auto"/>
        <w:jc w:val="both"/>
        <w:rPr>
          <w:rFonts w:ascii="Verdana" w:eastAsia="Verdana" w:hAnsi="Verdana" w:cs="Verdana"/>
          <w:i/>
          <w:color w:val="484848"/>
        </w:rPr>
      </w:pPr>
      <w:r>
        <w:rPr>
          <w:rFonts w:ascii="Verdana" w:eastAsia="Verdana" w:hAnsi="Verdana" w:cs="Verdana"/>
          <w:i/>
          <w:color w:val="484848"/>
        </w:rPr>
        <w:t>Respondents were asked: Please tell me if the following things are worse or better now than they were a few years ago, or are they about the same? Equal opportunities and treatment for women</w:t>
      </w:r>
    </w:p>
    <w:p w14:paraId="0D215788" w14:textId="77777777" w:rsidR="00DF1089" w:rsidRDefault="00DF1089">
      <w:pPr>
        <w:spacing w:after="60" w:line="240" w:lineRule="auto"/>
        <w:rPr>
          <w:rFonts w:ascii="Century Gothic" w:eastAsia="Century Gothic" w:hAnsi="Century Gothic" w:cs="Century Gothic"/>
        </w:rPr>
      </w:pPr>
    </w:p>
    <w:p w14:paraId="5327BA39" w14:textId="77777777" w:rsidR="00DF1089" w:rsidRDefault="00475F11">
      <w:pPr>
        <w:spacing w:before="240" w:after="120" w:line="240" w:lineRule="auto"/>
        <w:jc w:val="both"/>
        <w:rPr>
          <w:rFonts w:ascii="Century Gothic" w:eastAsia="Century Gothic" w:hAnsi="Century Gothic" w:cs="Century Gothic"/>
          <w:b/>
          <w:color w:val="F25528"/>
        </w:rPr>
      </w:pPr>
      <w:r>
        <w:rPr>
          <w:rFonts w:ascii="Century Gothic" w:eastAsia="Century Gothic" w:hAnsi="Century Gothic" w:cs="Century Gothic"/>
          <w:b/>
          <w:color w:val="F25528"/>
        </w:rPr>
        <w:t xml:space="preserve">Discussing politics </w:t>
      </w:r>
    </w:p>
    <w:p w14:paraId="361FF0ED" w14:textId="77777777" w:rsidR="00DF1089" w:rsidRDefault="00475F11">
      <w:pPr>
        <w:spacing w:before="240" w:after="120" w:line="240" w:lineRule="auto"/>
        <w:jc w:val="both"/>
        <w:rPr>
          <w:rFonts w:ascii="Century Gothic" w:eastAsia="Century Gothic" w:hAnsi="Century Gothic" w:cs="Century Gothic"/>
        </w:rPr>
      </w:pPr>
      <w:r>
        <w:rPr>
          <w:rFonts w:ascii="Century Gothic" w:eastAsia="Century Gothic" w:hAnsi="Century Gothic" w:cs="Century Gothic"/>
        </w:rPr>
        <w:t xml:space="preserve">When it comes to discussing issues that pertain to politics, Men are more engaged compared to women because 55% of male respondents say they when they get together with their friends or family, they would you that they occasionally discuss political matters. A high percentage of women (39%) responded that they would never discuss political matters when they are either with their friends or family members. More than a quarter, 20% of male respondents tend to discuss political matters frequently way more than women. </w:t>
      </w:r>
    </w:p>
    <w:p w14:paraId="026A943C" w14:textId="77777777" w:rsidR="00DF1089" w:rsidRDefault="00475F11">
      <w:pPr>
        <w:spacing w:before="240" w:after="120" w:line="240" w:lineRule="auto"/>
        <w:jc w:val="both"/>
        <w:rPr>
          <w:rFonts w:ascii="Century Gothic" w:eastAsia="Century Gothic" w:hAnsi="Century Gothic" w:cs="Century Gothic"/>
        </w:rPr>
      </w:pPr>
      <w:r>
        <w:rPr>
          <w:rFonts w:ascii="Century Gothic" w:eastAsia="Century Gothic" w:hAnsi="Century Gothic" w:cs="Century Gothic"/>
          <w:noProof/>
        </w:rPr>
        <w:lastRenderedPageBreak/>
        <w:drawing>
          <wp:inline distT="114300" distB="114300" distL="114300" distR="114300" wp14:anchorId="4354F227" wp14:editId="2CDA8EAC">
            <wp:extent cx="4133850" cy="4991100"/>
            <wp:effectExtent l="0" t="0" r="0" b="0"/>
            <wp:docPr id="30"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5"/>
                    <a:srcRect/>
                    <a:stretch>
                      <a:fillRect/>
                    </a:stretch>
                  </pic:blipFill>
                  <pic:spPr>
                    <a:xfrm>
                      <a:off x="0" y="0"/>
                      <a:ext cx="4133850" cy="4991100"/>
                    </a:xfrm>
                    <a:prstGeom prst="rect">
                      <a:avLst/>
                    </a:prstGeom>
                    <a:ln/>
                  </pic:spPr>
                </pic:pic>
              </a:graphicData>
            </a:graphic>
          </wp:inline>
        </w:drawing>
      </w:r>
    </w:p>
    <w:p w14:paraId="4DC576FF" w14:textId="77777777" w:rsidR="00DF1089" w:rsidRDefault="00475F11">
      <w:pPr>
        <w:spacing w:after="60" w:line="240" w:lineRule="auto"/>
        <w:jc w:val="both"/>
        <w:rPr>
          <w:rFonts w:ascii="Century Gothic" w:eastAsia="Century Gothic" w:hAnsi="Century Gothic" w:cs="Century Gothic"/>
          <w:i/>
        </w:rPr>
      </w:pPr>
      <w:r>
        <w:rPr>
          <w:rFonts w:ascii="Century Gothic" w:eastAsia="Century Gothic" w:hAnsi="Century Gothic" w:cs="Century Gothic"/>
          <w:b/>
          <w:i/>
        </w:rPr>
        <w:t xml:space="preserve">Respondents were asked: </w:t>
      </w:r>
      <w:r>
        <w:rPr>
          <w:rFonts w:ascii="Century Gothic" w:eastAsia="Century Gothic" w:hAnsi="Century Gothic" w:cs="Century Gothic"/>
          <w:i/>
        </w:rPr>
        <w:t>Discuss politics</w:t>
      </w:r>
    </w:p>
    <w:p w14:paraId="2B72ED22" w14:textId="77777777" w:rsidR="00DF1089" w:rsidRDefault="00475F11">
      <w:pPr>
        <w:spacing w:after="60" w:line="240" w:lineRule="auto"/>
        <w:jc w:val="both"/>
        <w:rPr>
          <w:rFonts w:ascii="Century Gothic" w:eastAsia="Century Gothic" w:hAnsi="Century Gothic" w:cs="Century Gothic"/>
        </w:rPr>
      </w:pPr>
      <w:r>
        <w:rPr>
          <w:rFonts w:ascii="Century Gothic" w:eastAsia="Century Gothic" w:hAnsi="Century Gothic" w:cs="Century Gothic"/>
          <w:i/>
        </w:rPr>
        <w:t xml:space="preserve">When you get together with your friends or family, would you say you discuss political matters. </w:t>
      </w:r>
    </w:p>
    <w:p w14:paraId="72FFE952"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t xml:space="preserve">Figure 4: Discuss Politics </w:t>
      </w:r>
      <w:r>
        <w:rPr>
          <w:rFonts w:ascii="Century Gothic" w:eastAsia="Century Gothic" w:hAnsi="Century Gothic" w:cs="Century Gothic"/>
        </w:rPr>
        <w:t>| Uganda | 2016-2018</w:t>
      </w:r>
    </w:p>
    <w:p w14:paraId="5EA6E2ED" w14:textId="77777777" w:rsidR="00DF1089" w:rsidRDefault="00DF1089">
      <w:pPr>
        <w:spacing w:before="240" w:after="120" w:line="240" w:lineRule="auto"/>
        <w:jc w:val="both"/>
        <w:rPr>
          <w:rFonts w:ascii="Century Gothic" w:eastAsia="Century Gothic" w:hAnsi="Century Gothic" w:cs="Century Gothic"/>
        </w:rPr>
      </w:pPr>
    </w:p>
    <w:p w14:paraId="435C8CEB" w14:textId="77777777" w:rsidR="00DF1089" w:rsidRDefault="00475F11">
      <w:pPr>
        <w:spacing w:before="240" w:after="120" w:line="240" w:lineRule="auto"/>
        <w:jc w:val="both"/>
        <w:rPr>
          <w:rFonts w:ascii="Century Gothic" w:eastAsia="Century Gothic" w:hAnsi="Century Gothic" w:cs="Century Gothic"/>
          <w:b/>
          <w:color w:val="F25528"/>
        </w:rPr>
      </w:pPr>
      <w:r>
        <w:rPr>
          <w:rFonts w:ascii="Century Gothic" w:eastAsia="Century Gothic" w:hAnsi="Century Gothic" w:cs="Century Gothic"/>
          <w:b/>
          <w:color w:val="F25528"/>
        </w:rPr>
        <w:t>Information access</w:t>
      </w:r>
    </w:p>
    <w:p w14:paraId="5096DFA6"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 xml:space="preserve">According to Uganda Communication Commissions, listenership figures show that radio is the most popular medium in Uganda. With regard to information access, more than three-fifths of Ugandan men (61%) say they get news from the radio </w:t>
      </w:r>
      <w:proofErr w:type="spellStart"/>
      <w:r>
        <w:rPr>
          <w:rFonts w:ascii="Century Gothic" w:eastAsia="Century Gothic" w:hAnsi="Century Gothic" w:cs="Century Gothic"/>
        </w:rPr>
        <w:t>everyday</w:t>
      </w:r>
      <w:proofErr w:type="spellEnd"/>
      <w:r>
        <w:rPr>
          <w:rFonts w:ascii="Century Gothic" w:eastAsia="Century Gothic" w:hAnsi="Century Gothic" w:cs="Century Gothic"/>
        </w:rPr>
        <w:t xml:space="preserve">.   On the other hand, only four in ten (43%) of women say they get news from radio daily with about 20% of women stating they have never got news from the radio.  (Figure 3). </w:t>
      </w:r>
    </w:p>
    <w:p w14:paraId="470EB9B2" w14:textId="77777777" w:rsidR="00DF1089" w:rsidRDefault="00DF1089">
      <w:pPr>
        <w:spacing w:after="120" w:line="240" w:lineRule="auto"/>
        <w:rPr>
          <w:rFonts w:ascii="Century Gothic" w:eastAsia="Century Gothic" w:hAnsi="Century Gothic" w:cs="Century Gothic"/>
        </w:rPr>
      </w:pPr>
    </w:p>
    <w:p w14:paraId="1AF6CC11"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t xml:space="preserve">Figure 5: How often do you get news from the following sources? Radio </w:t>
      </w:r>
      <w:r>
        <w:rPr>
          <w:rFonts w:ascii="Century Gothic" w:eastAsia="Century Gothic" w:hAnsi="Century Gothic" w:cs="Century Gothic"/>
        </w:rPr>
        <w:t>| Uganda | 2016-2018</w:t>
      </w:r>
    </w:p>
    <w:p w14:paraId="08FF58F5"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noProof/>
        </w:rPr>
        <w:lastRenderedPageBreak/>
        <w:drawing>
          <wp:inline distT="114300" distB="114300" distL="114300" distR="114300" wp14:anchorId="57A0216B" wp14:editId="352EE3E8">
            <wp:extent cx="4076700" cy="5124450"/>
            <wp:effectExtent l="0" t="0" r="0" b="0"/>
            <wp:docPr id="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4076700" cy="5124450"/>
                    </a:xfrm>
                    <a:prstGeom prst="rect">
                      <a:avLst/>
                    </a:prstGeom>
                    <a:ln/>
                  </pic:spPr>
                </pic:pic>
              </a:graphicData>
            </a:graphic>
          </wp:inline>
        </w:drawing>
      </w:r>
      <w:r>
        <w:rPr>
          <w:noProof/>
        </w:rPr>
        <mc:AlternateContent>
          <mc:Choice Requires="wps">
            <w:drawing>
              <wp:anchor distT="0" distB="0" distL="114300" distR="114300" simplePos="0" relativeHeight="251670528" behindDoc="0" locked="0" layoutInCell="1" hidden="0" allowOverlap="1" wp14:anchorId="62EA138C" wp14:editId="48FCBAA6">
                <wp:simplePos x="0" y="0"/>
                <wp:positionH relativeFrom="column">
                  <wp:posOffset>5003800</wp:posOffset>
                </wp:positionH>
                <wp:positionV relativeFrom="paragraph">
                  <wp:posOffset>330200</wp:posOffset>
                </wp:positionV>
                <wp:extent cx="1276350" cy="1590675"/>
                <wp:effectExtent l="0" t="0" r="0" b="0"/>
                <wp:wrapNone/>
                <wp:docPr id="4" name="Freeform: Shape 4"/>
                <wp:cNvGraphicFramePr/>
                <a:graphic xmlns:a="http://schemas.openxmlformats.org/drawingml/2006/main">
                  <a:graphicData uri="http://schemas.microsoft.com/office/word/2010/wordprocessingShape">
                    <wps:wsp>
                      <wps:cNvSpPr/>
                      <wps:spPr>
                        <a:xfrm>
                          <a:off x="4712588" y="2989425"/>
                          <a:ext cx="1266825" cy="158115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50" y="11297"/>
                              </a:moveTo>
                              <a:lnTo>
                                <a:pt x="-4138" y="10651"/>
                              </a:lnTo>
                              <a:lnTo>
                                <a:pt x="-210200" y="141257"/>
                              </a:lnTo>
                              <a:lnTo>
                                <a:pt x="-388" y="43414"/>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658DF231" w14:textId="77777777" w:rsidR="00DF1089" w:rsidRDefault="00475F11">
                            <w:pPr>
                              <w:spacing w:before="240" w:after="120" w:line="240" w:lineRule="auto"/>
                              <w:textDirection w:val="btLr"/>
                            </w:pPr>
                            <w:r>
                              <w:rPr>
                                <w:rFonts w:ascii="Century Gothic" w:eastAsia="Century Gothic" w:hAnsi="Century Gothic" w:cs="Century Gothic"/>
                                <w:color w:val="FFFFFF"/>
                                <w:sz w:val="20"/>
                              </w:rPr>
                              <w:t>Use substantive legends that make it clear what the chart is about. Do NOT use “Agree with Statement 1,” etc.</w:t>
                            </w:r>
                          </w:p>
                        </w:txbxContent>
                      </wps:txbx>
                      <wps:bodyPr spcFirstLastPara="1" wrap="square" lIns="91425" tIns="45700" rIns="91425" bIns="45700" anchor="ctr" anchorCtr="0">
                        <a:noAutofit/>
                      </wps:bodyPr>
                    </wps:wsp>
                  </a:graphicData>
                </a:graphic>
              </wp:anchor>
            </w:drawing>
          </mc:Choice>
          <mc:Fallback>
            <w:pict>
              <v:shape w14:anchorId="62EA138C" id="Freeform: Shape 4" o:spid="_x0000_s1034" style="position:absolute;margin-left:394pt;margin-top:26pt;width:100.5pt;height:125.2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" adj="-11796480,,5400" path="m,l120000,r,120000l,120000,,xem1250,11297nfl-4138,10651,-210200,141257,-388,43414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658DF231" w14:textId="77777777" w:rsidR="00DF1089" w:rsidRDefault="00475F11">
                      <w:pPr>
                        <w:spacing w:before="240" w:after="120" w:line="240" w:lineRule="auto"/>
                        <w:textDirection w:val="btLr"/>
                      </w:pPr>
                      <w:r>
                        <w:rPr>
                          <w:rFonts w:ascii="Century Gothic" w:eastAsia="Century Gothic" w:hAnsi="Century Gothic" w:cs="Century Gothic"/>
                          <w:color w:val="FFFFFF"/>
                          <w:sz w:val="20"/>
                        </w:rPr>
                        <w:t>Use substantive legends that make it clear what the chart is about. Do NOT use “Agree with Statement 1,” etc.</w:t>
                      </w:r>
                    </w:p>
                  </w:txbxContent>
                </v:textbox>
              </v:shape>
            </w:pict>
          </mc:Fallback>
        </mc:AlternateContent>
      </w:r>
    </w:p>
    <w:p w14:paraId="47046BFF" w14:textId="77777777" w:rsidR="00DF1089" w:rsidRDefault="00475F11">
      <w:pPr>
        <w:spacing w:line="240" w:lineRule="auto"/>
        <w:jc w:val="both"/>
        <w:rPr>
          <w:rFonts w:ascii="Century Gothic" w:eastAsia="Century Gothic" w:hAnsi="Century Gothic" w:cs="Century Gothic"/>
          <w:i/>
        </w:rPr>
      </w:pPr>
      <w:r>
        <w:rPr>
          <w:rFonts w:ascii="Century Gothic" w:eastAsia="Century Gothic" w:hAnsi="Century Gothic" w:cs="Century Gothic"/>
          <w:b/>
          <w:i/>
        </w:rPr>
        <w:t>Respondents were asked</w:t>
      </w:r>
      <w:r>
        <w:rPr>
          <w:rFonts w:ascii="Century Gothic" w:eastAsia="Century Gothic" w:hAnsi="Century Gothic" w:cs="Century Gothic"/>
          <w:i/>
        </w:rPr>
        <w:t xml:space="preserve">: How often do you get news from the following sources? Radio </w:t>
      </w:r>
    </w:p>
    <w:p w14:paraId="0FAFE9EF" w14:textId="77777777" w:rsidR="00DF1089" w:rsidRDefault="00DF1089">
      <w:pPr>
        <w:spacing w:after="120" w:line="240" w:lineRule="auto"/>
        <w:rPr>
          <w:rFonts w:ascii="Century Gothic" w:eastAsia="Century Gothic" w:hAnsi="Century Gothic" w:cs="Century Gothic"/>
        </w:rPr>
      </w:pPr>
    </w:p>
    <w:p w14:paraId="6AAE368F"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t xml:space="preserve">Figure 6: Perceived personal safety compared to a few years ago </w:t>
      </w:r>
      <w:r>
        <w:rPr>
          <w:rFonts w:ascii="Century Gothic" w:eastAsia="Century Gothic" w:hAnsi="Century Gothic" w:cs="Century Gothic"/>
        </w:rPr>
        <w:t>| Tunisia | 2018</w:t>
      </w:r>
    </w:p>
    <w:p w14:paraId="387009C1" w14:textId="77777777" w:rsidR="00DF1089" w:rsidRDefault="00475F11">
      <w:pPr>
        <w:spacing w:after="60" w:line="240" w:lineRule="auto"/>
        <w:rPr>
          <w:rFonts w:ascii="Century Gothic" w:eastAsia="Century Gothic" w:hAnsi="Century Gothic" w:cs="Century Gothic"/>
          <w:b/>
        </w:rPr>
      </w:pPr>
      <w:r>
        <w:rPr>
          <w:rFonts w:ascii="Century Gothic" w:eastAsia="Century Gothic" w:hAnsi="Century Gothic" w:cs="Century Gothic"/>
          <w:b/>
          <w:noProof/>
        </w:rPr>
        <w:drawing>
          <wp:inline distT="0" distB="0" distL="0" distR="0" wp14:anchorId="22915583" wp14:editId="3C8A48F3">
            <wp:extent cx="5731200" cy="2349500"/>
            <wp:effectExtent l="0" t="0" r="0" b="0"/>
            <wp:docPr id="3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731200" cy="2349500"/>
                    </a:xfrm>
                    <a:prstGeom prst="rect">
                      <a:avLst/>
                    </a:prstGeom>
                    <a:ln/>
                  </pic:spPr>
                </pic:pic>
              </a:graphicData>
            </a:graphic>
          </wp:inline>
        </w:drawing>
      </w:r>
      <w:r>
        <w:rPr>
          <w:noProof/>
        </w:rPr>
        <mc:AlternateContent>
          <mc:Choice Requires="wps">
            <w:drawing>
              <wp:anchor distT="0" distB="0" distL="114300" distR="114300" simplePos="0" relativeHeight="251671552" behindDoc="0" locked="0" layoutInCell="1" hidden="0" allowOverlap="1" wp14:anchorId="201D5B43" wp14:editId="2142C9AC">
                <wp:simplePos x="0" y="0"/>
                <wp:positionH relativeFrom="column">
                  <wp:posOffset>4749800</wp:posOffset>
                </wp:positionH>
                <wp:positionV relativeFrom="paragraph">
                  <wp:posOffset>101600</wp:posOffset>
                </wp:positionV>
                <wp:extent cx="1276350" cy="1924050"/>
                <wp:effectExtent l="0" t="0" r="0" b="0"/>
                <wp:wrapNone/>
                <wp:docPr id="7" name="Freeform: Shape 7"/>
                <wp:cNvGraphicFramePr/>
                <a:graphic xmlns:a="http://schemas.openxmlformats.org/drawingml/2006/main">
                  <a:graphicData uri="http://schemas.microsoft.com/office/word/2010/wordprocessingShape">
                    <wps:wsp>
                      <wps:cNvSpPr/>
                      <wps:spPr>
                        <a:xfrm>
                          <a:off x="4712588" y="2822738"/>
                          <a:ext cx="1266825" cy="191452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50" y="11297"/>
                              </a:moveTo>
                              <a:lnTo>
                                <a:pt x="-4138" y="10651"/>
                              </a:lnTo>
                              <a:lnTo>
                                <a:pt x="-51403" y="13608"/>
                              </a:lnTo>
                              <a:lnTo>
                                <a:pt x="-388" y="43414"/>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0925BA00" w14:textId="77777777" w:rsidR="00DF1089" w:rsidRDefault="00475F11">
                            <w:pPr>
                              <w:spacing w:before="240" w:after="120" w:line="240" w:lineRule="auto"/>
                              <w:textDirection w:val="btLr"/>
                            </w:pPr>
                            <w:r>
                              <w:rPr>
                                <w:rFonts w:ascii="Century Gothic" w:eastAsia="Century Gothic" w:hAnsi="Century Gothic" w:cs="Century Gothic"/>
                                <w:color w:val="FFFFFF"/>
                                <w:sz w:val="20"/>
                              </w:rPr>
                              <w:t>Use pie charts sparingly.</w:t>
                            </w:r>
                          </w:p>
                          <w:p w14:paraId="075D4C73" w14:textId="77777777" w:rsidR="00DF1089" w:rsidRDefault="00475F11">
                            <w:pPr>
                              <w:spacing w:before="240" w:after="120" w:line="240" w:lineRule="auto"/>
                              <w:textDirection w:val="btLr"/>
                            </w:pPr>
                            <w:r>
                              <w:rPr>
                                <w:rFonts w:ascii="Century Gothic" w:eastAsia="Century Gothic" w:hAnsi="Century Gothic" w:cs="Century Gothic"/>
                                <w:color w:val="FFFFFF"/>
                                <w:sz w:val="20"/>
                              </w:rPr>
                              <w:t>Don’t use them if there are too many response categories or if all categories don’t add up to exactly 100%.</w:t>
                            </w:r>
                          </w:p>
                        </w:txbxContent>
                      </wps:txbx>
                      <wps:bodyPr spcFirstLastPara="1" wrap="square" lIns="91425" tIns="45700" rIns="91425" bIns="45700" anchor="ctr" anchorCtr="0">
                        <a:noAutofit/>
                      </wps:bodyPr>
                    </wps:wsp>
                  </a:graphicData>
                </a:graphic>
              </wp:anchor>
            </w:drawing>
          </mc:Choice>
          <mc:Fallback>
            <w:pict>
              <v:shape w14:anchorId="201D5B43" id="Freeform: Shape 7" o:spid="_x0000_s1035" style="position:absolute;margin-left:374pt;margin-top:8pt;width:100.5pt;height:151.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" adj="-11796480,,5400" path="m,l120000,r,120000l,120000,,xem1250,11297nfl-4138,10651r-47265,2957l-388,43414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0925BA00" w14:textId="77777777" w:rsidR="00DF1089" w:rsidRDefault="00475F11">
                      <w:pPr>
                        <w:spacing w:before="240" w:after="120" w:line="240" w:lineRule="auto"/>
                        <w:textDirection w:val="btLr"/>
                      </w:pPr>
                      <w:r>
                        <w:rPr>
                          <w:rFonts w:ascii="Century Gothic" w:eastAsia="Century Gothic" w:hAnsi="Century Gothic" w:cs="Century Gothic"/>
                          <w:color w:val="FFFFFF"/>
                          <w:sz w:val="20"/>
                        </w:rPr>
                        <w:t>Use pie charts sparingly.</w:t>
                      </w:r>
                    </w:p>
                    <w:p w14:paraId="075D4C73" w14:textId="77777777" w:rsidR="00DF1089" w:rsidRDefault="00475F11">
                      <w:pPr>
                        <w:spacing w:before="240" w:after="120" w:line="240" w:lineRule="auto"/>
                        <w:textDirection w:val="btLr"/>
                      </w:pPr>
                      <w:r>
                        <w:rPr>
                          <w:rFonts w:ascii="Century Gothic" w:eastAsia="Century Gothic" w:hAnsi="Century Gothic" w:cs="Century Gothic"/>
                          <w:color w:val="FFFFFF"/>
                          <w:sz w:val="20"/>
                        </w:rPr>
                        <w:t>Don’t use them if there are too many response categories or if all categories don’t add up to exactly 100%.</w:t>
                      </w:r>
                    </w:p>
                  </w:txbxContent>
                </v:textbox>
              </v:shape>
            </w:pict>
          </mc:Fallback>
        </mc:AlternateContent>
      </w:r>
    </w:p>
    <w:p w14:paraId="3D3309FB" w14:textId="77777777" w:rsidR="00DF1089" w:rsidRDefault="00475F11">
      <w:pPr>
        <w:spacing w:after="60" w:line="240" w:lineRule="auto"/>
        <w:rPr>
          <w:rFonts w:ascii="Century Gothic" w:eastAsia="Century Gothic" w:hAnsi="Century Gothic" w:cs="Century Gothic"/>
          <w:b/>
          <w:i/>
        </w:rPr>
      </w:pPr>
      <w:r>
        <w:rPr>
          <w:rFonts w:ascii="Century Gothic" w:eastAsia="Century Gothic" w:hAnsi="Century Gothic" w:cs="Century Gothic"/>
          <w:b/>
          <w:i/>
        </w:rPr>
        <w:lastRenderedPageBreak/>
        <w:t xml:space="preserve">Respondents were asked: </w:t>
      </w:r>
      <w:r>
        <w:rPr>
          <w:rFonts w:ascii="Century Gothic" w:eastAsia="Century Gothic" w:hAnsi="Century Gothic" w:cs="Century Gothic"/>
          <w:i/>
        </w:rPr>
        <w:t>Please tell me if the following things are worse or better now than they were a few years ago, or are they about the same: Your personal safety from crime and violence?</w:t>
      </w:r>
    </w:p>
    <w:p w14:paraId="6A12A5FE" w14:textId="77777777" w:rsidR="00DF1089" w:rsidRDefault="00DF1089">
      <w:pPr>
        <w:spacing w:line="240" w:lineRule="auto"/>
        <w:rPr>
          <w:rFonts w:ascii="Century Gothic" w:eastAsia="Century Gothic" w:hAnsi="Century Gothic" w:cs="Century Gothic"/>
          <w:b/>
        </w:rPr>
      </w:pPr>
    </w:p>
    <w:p w14:paraId="6876E9DF" w14:textId="77777777" w:rsidR="00DF1089" w:rsidRDefault="00475F11">
      <w:pPr>
        <w:spacing w:after="120" w:line="240" w:lineRule="auto"/>
        <w:rPr>
          <w:rFonts w:ascii="Century Gothic" w:eastAsia="Century Gothic" w:hAnsi="Century Gothic" w:cs="Century Gothic"/>
        </w:rPr>
      </w:pP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also sought to know whether Tunisians had experienced or feared violence in various settings. About one in 20 or fewer say they experienced violence among people in their neighbourhood (6%), during a political rally (4%), during public protests or marches (4%), or in attacks by political or religious extremists (2%). About three in 10 (30%-32%) say they feared (but didn’t experience) violence in each of these settings (Figure 5).</w:t>
      </w:r>
    </w:p>
    <w:p w14:paraId="34F6FFBB"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t xml:space="preserve">Figure 5: Feared or experienced violence in the past two years </w:t>
      </w:r>
      <w:r>
        <w:rPr>
          <w:rFonts w:ascii="Century Gothic" w:eastAsia="Century Gothic" w:hAnsi="Century Gothic" w:cs="Century Gothic"/>
        </w:rPr>
        <w:t>| Tunisia | 2018</w:t>
      </w:r>
    </w:p>
    <w:p w14:paraId="02BD7C1C" w14:textId="77777777" w:rsidR="00DF1089" w:rsidRDefault="00475F11">
      <w:pPr>
        <w:spacing w:after="60" w:line="240" w:lineRule="auto"/>
        <w:jc w:val="both"/>
        <w:rPr>
          <w:rFonts w:ascii="Century Gothic" w:eastAsia="Century Gothic" w:hAnsi="Century Gothic" w:cs="Century Gothic"/>
          <w:b/>
          <w:i/>
          <w:color w:val="F25528"/>
        </w:rPr>
      </w:pPr>
      <w:r>
        <w:rPr>
          <w:rFonts w:ascii="Century Gothic" w:eastAsia="Century Gothic" w:hAnsi="Century Gothic" w:cs="Century Gothic"/>
          <w:b/>
          <w:i/>
          <w:noProof/>
          <w:color w:val="F25528"/>
        </w:rPr>
        <w:drawing>
          <wp:inline distT="0" distB="0" distL="0" distR="0" wp14:anchorId="1A3F8508" wp14:editId="11DF4A91">
            <wp:extent cx="5048250" cy="2981325"/>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048250" cy="2981325"/>
                    </a:xfrm>
                    <a:prstGeom prst="rect">
                      <a:avLst/>
                    </a:prstGeom>
                    <a:ln/>
                  </pic:spPr>
                </pic:pic>
              </a:graphicData>
            </a:graphic>
          </wp:inline>
        </w:drawing>
      </w:r>
    </w:p>
    <w:p w14:paraId="3A4EE31D" w14:textId="77777777" w:rsidR="00DF1089" w:rsidRDefault="00475F11">
      <w:pPr>
        <w:spacing w:after="60" w:line="240" w:lineRule="auto"/>
        <w:rPr>
          <w:rFonts w:ascii="Century Gothic" w:eastAsia="Century Gothic" w:hAnsi="Century Gothic" w:cs="Century Gothic"/>
          <w:i/>
        </w:rPr>
      </w:pPr>
      <w:r>
        <w:rPr>
          <w:rFonts w:ascii="Century Gothic" w:eastAsia="Century Gothic" w:hAnsi="Century Gothic" w:cs="Century Gothic"/>
          <w:b/>
          <w:i/>
        </w:rPr>
        <w:t xml:space="preserve">Respondents were asked: </w:t>
      </w:r>
      <w:r>
        <w:rPr>
          <w:rFonts w:ascii="Century Gothic" w:eastAsia="Century Gothic" w:hAnsi="Century Gothic" w:cs="Century Gothic"/>
          <w:i/>
        </w:rPr>
        <w:t>Please tell me whether, in the past two years, you have ever personally feared any of the following types of violence? [If yes:] Have you actually personally experienced this type of violence in the past two years?</w:t>
      </w:r>
    </w:p>
    <w:p w14:paraId="7F6B9811" w14:textId="77777777" w:rsidR="00DF1089" w:rsidRDefault="00475F11">
      <w:pPr>
        <w:spacing w:before="240" w:after="120" w:line="240" w:lineRule="auto"/>
        <w:rPr>
          <w:rFonts w:ascii="Century Gothic" w:eastAsia="Century Gothic" w:hAnsi="Century Gothic" w:cs="Century Gothic"/>
          <w:b/>
          <w:color w:val="F25528"/>
        </w:rPr>
      </w:pPr>
      <w:bookmarkStart w:id="30" w:name="_2et92p0" w:colFirst="0" w:colLast="0"/>
      <w:bookmarkEnd w:id="30"/>
      <w:r>
        <w:rPr>
          <w:rFonts w:ascii="Century Gothic" w:eastAsia="Century Gothic" w:hAnsi="Century Gothic" w:cs="Century Gothic"/>
          <w:b/>
          <w:color w:val="F25528"/>
        </w:rPr>
        <w:t xml:space="preserve">State performance on security </w:t>
      </w:r>
    </w:p>
    <w:p w14:paraId="5DB5AE6C"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 xml:space="preserve">Only one-third (32%) of Tunisians say the government is performing “fairly well” or “very well” in reducing crime (Figure 6). Six in 10 (61%) describe the government’s performance as “fairly” or “very” bad, although this is an improvement from 2013 (73%). </w:t>
      </w:r>
    </w:p>
    <w:p w14:paraId="1DF154F4"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 xml:space="preserve">However, seven in 10 Tunisians (71%) think it is “somewhat likely” or “very likely” that the police will take action when they report crime (Figure 7). </w:t>
      </w:r>
    </w:p>
    <w:p w14:paraId="4E54E7CF"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t xml:space="preserve">Figure 6: Government performance in reducing crime </w:t>
      </w:r>
      <w:r>
        <w:rPr>
          <w:rFonts w:ascii="Century Gothic" w:eastAsia="Century Gothic" w:hAnsi="Century Gothic" w:cs="Century Gothic"/>
        </w:rPr>
        <w:t>| Tunisia | 2013-2018</w:t>
      </w:r>
    </w:p>
    <w:p w14:paraId="2A4DE1DE" w14:textId="77777777" w:rsidR="00DF1089" w:rsidRDefault="00475F11">
      <w:pPr>
        <w:spacing w:after="60" w:line="240" w:lineRule="auto"/>
        <w:rPr>
          <w:rFonts w:ascii="Century Gothic" w:eastAsia="Century Gothic" w:hAnsi="Century Gothic" w:cs="Century Gothic"/>
          <w:b/>
          <w:i/>
        </w:rPr>
      </w:pPr>
      <w:r>
        <w:rPr>
          <w:rFonts w:ascii="Century Gothic" w:eastAsia="Century Gothic" w:hAnsi="Century Gothic" w:cs="Century Gothic"/>
          <w:b/>
          <w:i/>
          <w:noProof/>
        </w:rPr>
        <w:lastRenderedPageBreak/>
        <w:drawing>
          <wp:inline distT="0" distB="0" distL="0" distR="0" wp14:anchorId="3E3C5B2B" wp14:editId="2C8246D5">
            <wp:extent cx="5731200" cy="3048000"/>
            <wp:effectExtent l="0" t="0" r="0" b="0"/>
            <wp:docPr id="2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731200" cy="3048000"/>
                    </a:xfrm>
                    <a:prstGeom prst="rect">
                      <a:avLst/>
                    </a:prstGeom>
                    <a:ln/>
                  </pic:spPr>
                </pic:pic>
              </a:graphicData>
            </a:graphic>
          </wp:inline>
        </w:drawing>
      </w:r>
    </w:p>
    <w:p w14:paraId="08DECA2F" w14:textId="77777777" w:rsidR="00DF1089" w:rsidRDefault="00475F11">
      <w:pPr>
        <w:spacing w:after="60" w:line="240" w:lineRule="auto"/>
        <w:rPr>
          <w:rFonts w:ascii="Century Gothic" w:eastAsia="Century Gothic" w:hAnsi="Century Gothic" w:cs="Century Gothic"/>
          <w:i/>
        </w:rPr>
      </w:pPr>
      <w:r>
        <w:rPr>
          <w:rFonts w:ascii="Century Gothic" w:eastAsia="Century Gothic" w:hAnsi="Century Gothic" w:cs="Century Gothic"/>
          <w:b/>
          <w:i/>
        </w:rPr>
        <w:t xml:space="preserve">Respondents were asked: </w:t>
      </w:r>
      <w:r>
        <w:rPr>
          <w:rFonts w:ascii="Century Gothic" w:eastAsia="Century Gothic" w:hAnsi="Century Gothic" w:cs="Century Gothic"/>
          <w:i/>
        </w:rPr>
        <w:t>How well or badly would you say the current government is handling the following matters, or haven’t you heard enough to say: Reducing crime?</w:t>
      </w:r>
    </w:p>
    <w:p w14:paraId="65FF19F4"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t xml:space="preserve">Figure 7: Police responsiveness to reported crime </w:t>
      </w:r>
      <w:r>
        <w:rPr>
          <w:rFonts w:ascii="Century Gothic" w:eastAsia="Century Gothic" w:hAnsi="Century Gothic" w:cs="Century Gothic"/>
        </w:rPr>
        <w:t>| Tunisia | 2018</w:t>
      </w:r>
    </w:p>
    <w:p w14:paraId="06939E47" w14:textId="77777777" w:rsidR="00DF1089" w:rsidRDefault="00475F11">
      <w:pPr>
        <w:spacing w:after="60" w:line="240" w:lineRule="auto"/>
        <w:rPr>
          <w:rFonts w:ascii="Century Gothic" w:eastAsia="Century Gothic" w:hAnsi="Century Gothic" w:cs="Century Gothic"/>
          <w:b/>
          <w:i/>
        </w:rPr>
      </w:pPr>
      <w:r>
        <w:rPr>
          <w:rFonts w:ascii="Century Gothic" w:eastAsia="Century Gothic" w:hAnsi="Century Gothic" w:cs="Century Gothic"/>
          <w:b/>
          <w:i/>
          <w:noProof/>
        </w:rPr>
        <w:drawing>
          <wp:inline distT="0" distB="0" distL="0" distR="0" wp14:anchorId="1CE4146D" wp14:editId="74F0522A">
            <wp:extent cx="5657850" cy="2598420"/>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657850" cy="2598420"/>
                    </a:xfrm>
                    <a:prstGeom prst="rect">
                      <a:avLst/>
                    </a:prstGeom>
                    <a:ln/>
                  </pic:spPr>
                </pic:pic>
              </a:graphicData>
            </a:graphic>
          </wp:inline>
        </w:drawing>
      </w:r>
      <w:r>
        <w:rPr>
          <w:rFonts w:ascii="Century Gothic" w:eastAsia="Century Gothic" w:hAnsi="Century Gothic" w:cs="Century Gothic"/>
          <w:b/>
          <w:i/>
        </w:rPr>
        <w:t xml:space="preserve"> </w:t>
      </w:r>
    </w:p>
    <w:p w14:paraId="682BCE33" w14:textId="77777777" w:rsidR="00DF1089" w:rsidRDefault="00475F11">
      <w:pPr>
        <w:spacing w:after="60" w:line="240" w:lineRule="auto"/>
        <w:rPr>
          <w:rFonts w:ascii="Century Gothic" w:eastAsia="Century Gothic" w:hAnsi="Century Gothic" w:cs="Century Gothic"/>
          <w:i/>
        </w:rPr>
      </w:pPr>
      <w:r>
        <w:rPr>
          <w:rFonts w:ascii="Century Gothic" w:eastAsia="Century Gothic" w:hAnsi="Century Gothic" w:cs="Century Gothic"/>
          <w:b/>
          <w:i/>
        </w:rPr>
        <w:t xml:space="preserve">Respondents were asked: </w:t>
      </w:r>
      <w:r>
        <w:rPr>
          <w:rFonts w:ascii="Century Gothic" w:eastAsia="Century Gothic" w:hAnsi="Century Gothic" w:cs="Century Gothic"/>
          <w:i/>
        </w:rPr>
        <w:t>How likely is it that you could get someone to take action if you went to a government office or other public institution to report the following problems, or haven’t you heard enough to say: If you went to the local police to report a crime?</w:t>
      </w:r>
    </w:p>
    <w:p w14:paraId="73927482"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Citizens give the military high marks for its performance in ensuring the security of the country. More than eight in 10 (83%) say the armed forces “often” or “always” keep the country safe from external and internal security threats, and more than three-fourths (78%) say they “often” or “always” act professionally and respect the rights of all citizens. But a far smaller majority (57%) of citizens say the armed forces “often” or “always” get the training and equipment they need to be effective (Figure 8).</w:t>
      </w:r>
    </w:p>
    <w:p w14:paraId="548C9457"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t xml:space="preserve">Figure 8: Perceptions of the armed forces </w:t>
      </w:r>
      <w:r>
        <w:rPr>
          <w:rFonts w:ascii="Century Gothic" w:eastAsia="Century Gothic" w:hAnsi="Century Gothic" w:cs="Century Gothic"/>
        </w:rPr>
        <w:t>| Tunisia | 2018</w:t>
      </w:r>
    </w:p>
    <w:p w14:paraId="3023A3D9" w14:textId="77777777" w:rsidR="00DF1089" w:rsidRDefault="00475F11">
      <w:pPr>
        <w:spacing w:after="60" w:line="240" w:lineRule="auto"/>
        <w:jc w:val="both"/>
        <w:rPr>
          <w:rFonts w:ascii="Century Gothic" w:eastAsia="Century Gothic" w:hAnsi="Century Gothic" w:cs="Century Gothic"/>
          <w:b/>
          <w:color w:val="F25528"/>
        </w:rPr>
      </w:pPr>
      <w:r>
        <w:rPr>
          <w:rFonts w:ascii="Century Gothic" w:eastAsia="Century Gothic" w:hAnsi="Century Gothic" w:cs="Century Gothic"/>
          <w:b/>
          <w:noProof/>
          <w:color w:val="F25528"/>
        </w:rPr>
        <w:lastRenderedPageBreak/>
        <w:drawing>
          <wp:inline distT="0" distB="0" distL="0" distR="0" wp14:anchorId="428D1AC8" wp14:editId="3A493882">
            <wp:extent cx="5731200" cy="303530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731200" cy="3035300"/>
                    </a:xfrm>
                    <a:prstGeom prst="rect">
                      <a:avLst/>
                    </a:prstGeom>
                    <a:ln/>
                  </pic:spPr>
                </pic:pic>
              </a:graphicData>
            </a:graphic>
          </wp:inline>
        </w:drawing>
      </w:r>
      <w:r>
        <w:rPr>
          <w:rFonts w:ascii="Century Gothic" w:eastAsia="Century Gothic" w:hAnsi="Century Gothic" w:cs="Century Gothic"/>
          <w:b/>
          <w:color w:val="F25528"/>
        </w:rPr>
        <w:t xml:space="preserve"> </w:t>
      </w:r>
    </w:p>
    <w:p w14:paraId="6251984B" w14:textId="77777777" w:rsidR="00DF1089" w:rsidRDefault="00475F11">
      <w:pPr>
        <w:spacing w:line="240" w:lineRule="auto"/>
        <w:jc w:val="both"/>
        <w:rPr>
          <w:rFonts w:ascii="Century Gothic" w:eastAsia="Century Gothic" w:hAnsi="Century Gothic" w:cs="Century Gothic"/>
          <w:i/>
        </w:rPr>
      </w:pPr>
      <w:r>
        <w:rPr>
          <w:rFonts w:ascii="Century Gothic" w:eastAsia="Century Gothic" w:hAnsi="Century Gothic" w:cs="Century Gothic"/>
          <w:b/>
          <w:i/>
        </w:rPr>
        <w:t>Respondents were asked:</w:t>
      </w:r>
      <w:r>
        <w:rPr>
          <w:rFonts w:ascii="Century Gothic" w:eastAsia="Century Gothic" w:hAnsi="Century Gothic" w:cs="Century Gothic"/>
          <w:i/>
        </w:rPr>
        <w:t xml:space="preserve"> In your opinion, to what extent do the armed forces of our country: </w:t>
      </w:r>
    </w:p>
    <w:p w14:paraId="6F4C54A1" w14:textId="77777777" w:rsidR="00DF1089" w:rsidRDefault="00475F11">
      <w:pPr>
        <w:spacing w:line="240" w:lineRule="auto"/>
        <w:ind w:left="432"/>
        <w:jc w:val="both"/>
        <w:rPr>
          <w:rFonts w:ascii="Century Gothic" w:eastAsia="Century Gothic" w:hAnsi="Century Gothic" w:cs="Century Gothic"/>
          <w:i/>
        </w:rPr>
      </w:pPr>
      <w:r>
        <w:rPr>
          <w:rFonts w:ascii="Century Gothic" w:eastAsia="Century Gothic" w:hAnsi="Century Gothic" w:cs="Century Gothic"/>
          <w:i/>
        </w:rPr>
        <w:t>Keep our country safe from external and internal security threats?</w:t>
      </w:r>
    </w:p>
    <w:p w14:paraId="5E578718" w14:textId="77777777" w:rsidR="00DF1089" w:rsidRDefault="00475F11">
      <w:pPr>
        <w:spacing w:line="240" w:lineRule="auto"/>
        <w:ind w:left="432"/>
        <w:jc w:val="both"/>
        <w:rPr>
          <w:rFonts w:ascii="Century Gothic" w:eastAsia="Century Gothic" w:hAnsi="Century Gothic" w:cs="Century Gothic"/>
          <w:i/>
        </w:rPr>
      </w:pPr>
      <w:r>
        <w:rPr>
          <w:rFonts w:ascii="Century Gothic" w:eastAsia="Century Gothic" w:hAnsi="Century Gothic" w:cs="Century Gothic"/>
          <w:i/>
        </w:rPr>
        <w:t xml:space="preserve">Operate in a professional manner and respect the rights of all citizens? </w:t>
      </w:r>
    </w:p>
    <w:p w14:paraId="5EE67F0E" w14:textId="77777777" w:rsidR="00DF1089" w:rsidRDefault="00475F11">
      <w:pPr>
        <w:spacing w:line="240" w:lineRule="auto"/>
        <w:ind w:left="432"/>
        <w:jc w:val="both"/>
        <w:rPr>
          <w:rFonts w:ascii="Century Gothic" w:eastAsia="Century Gothic" w:hAnsi="Century Gothic" w:cs="Century Gothic"/>
          <w:i/>
        </w:rPr>
      </w:pPr>
      <w:r>
        <w:rPr>
          <w:rFonts w:ascii="Century Gothic" w:eastAsia="Century Gothic" w:hAnsi="Century Gothic" w:cs="Century Gothic"/>
          <w:i/>
        </w:rPr>
        <w:t xml:space="preserve">Get the training and equipment needed to be effective? </w:t>
      </w:r>
    </w:p>
    <w:p w14:paraId="4BA52609" w14:textId="77777777" w:rsidR="00DF1089" w:rsidRDefault="00DF1089">
      <w:pPr>
        <w:rPr>
          <w:rFonts w:ascii="Century Gothic" w:eastAsia="Century Gothic" w:hAnsi="Century Gothic" w:cs="Century Gothic"/>
          <w:b/>
        </w:rPr>
      </w:pPr>
    </w:p>
    <w:p w14:paraId="19B0FAF8" w14:textId="77777777" w:rsidR="00DF1089" w:rsidRDefault="00475F11">
      <w:pPr>
        <w:spacing w:after="120" w:line="240" w:lineRule="auto"/>
        <w:jc w:val="both"/>
        <w:rPr>
          <w:rFonts w:ascii="Century Gothic" w:eastAsia="Century Gothic" w:hAnsi="Century Gothic" w:cs="Century Gothic"/>
          <w:b/>
          <w:color w:val="F25528"/>
        </w:rPr>
      </w:pPr>
      <w:r>
        <w:rPr>
          <w:rFonts w:ascii="Century Gothic" w:eastAsia="Century Gothic" w:hAnsi="Century Gothic" w:cs="Century Gothic"/>
          <w:b/>
          <w:color w:val="F25528"/>
        </w:rPr>
        <w:t>Do Tunisians accept less freedom in the name of security?</w:t>
      </w:r>
    </w:p>
    <w:p w14:paraId="3598AB73"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Even if citizens’ concerns about security have decreased somewhat compared to 2015, a majority of Tunisians appear willing to accept some limitations on personal freedoms in exchange for public security (Figure 9). More than three-fourths (79%) of respondents say that if public security is threatened, the government should be able to impose curfews and set up special roadblocks to prevent people from moving around. Similarly, 74%</w:t>
      </w:r>
      <w:r>
        <w:rPr>
          <w:rFonts w:ascii="Century Gothic" w:eastAsia="Century Gothic" w:hAnsi="Century Gothic" w:cs="Century Gothic"/>
          <w:vertAlign w:val="superscript"/>
        </w:rPr>
        <w:footnoteReference w:id="1"/>
      </w:r>
      <w:r>
        <w:rPr>
          <w:rFonts w:ascii="Century Gothic" w:eastAsia="Century Gothic" w:hAnsi="Century Gothic" w:cs="Century Gothic"/>
        </w:rPr>
        <w:t xml:space="preserve"> “agree” or “agree very strongly” that the government should have the right to regulate what is said in places of worship if public security is at risk.</w:t>
      </w:r>
    </w:p>
    <w:p w14:paraId="3CF62CD3"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 xml:space="preserve">Support for government monitoring of private communications is much less strong, but still, a majority (53%) say it should be able to monitor mobile phones and other communications to make sure that people are not plotting violence. </w:t>
      </w:r>
    </w:p>
    <w:p w14:paraId="4B227085" w14:textId="77777777" w:rsidR="00DF1089" w:rsidRDefault="00475F11">
      <w:pPr>
        <w:spacing w:after="200"/>
        <w:rPr>
          <w:rFonts w:ascii="Century Gothic" w:eastAsia="Century Gothic" w:hAnsi="Century Gothic" w:cs="Century Gothic"/>
          <w:b/>
        </w:rPr>
      </w:pPr>
      <w:r>
        <w:br w:type="page"/>
      </w:r>
    </w:p>
    <w:p w14:paraId="03437E4E"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lastRenderedPageBreak/>
        <w:t xml:space="preserve">Figure 9: Freedom vs. security </w:t>
      </w:r>
      <w:r>
        <w:rPr>
          <w:rFonts w:ascii="Century Gothic" w:eastAsia="Century Gothic" w:hAnsi="Century Gothic" w:cs="Century Gothic"/>
        </w:rPr>
        <w:t>| Tunisia | 2018</w:t>
      </w:r>
    </w:p>
    <w:p w14:paraId="4F511D99" w14:textId="77777777" w:rsidR="00DF1089" w:rsidRDefault="00475F11">
      <w:pPr>
        <w:spacing w:after="60" w:line="240" w:lineRule="auto"/>
        <w:jc w:val="both"/>
        <w:rPr>
          <w:rFonts w:ascii="Century Gothic" w:eastAsia="Century Gothic" w:hAnsi="Century Gothic" w:cs="Century Gothic"/>
          <w:b/>
          <w:color w:val="F25528"/>
        </w:rPr>
      </w:pPr>
      <w:r>
        <w:rPr>
          <w:rFonts w:ascii="Century Gothic" w:eastAsia="Century Gothic" w:hAnsi="Century Gothic" w:cs="Century Gothic"/>
          <w:b/>
          <w:noProof/>
          <w:color w:val="F25528"/>
        </w:rPr>
        <w:drawing>
          <wp:inline distT="0" distB="0" distL="0" distR="0" wp14:anchorId="2609A281" wp14:editId="5AABE915">
            <wp:extent cx="5273040" cy="3409950"/>
            <wp:effectExtent l="0" t="0" r="0" b="0"/>
            <wp:docPr id="3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5273040" cy="3409950"/>
                    </a:xfrm>
                    <a:prstGeom prst="rect">
                      <a:avLst/>
                    </a:prstGeom>
                    <a:ln/>
                  </pic:spPr>
                </pic:pic>
              </a:graphicData>
            </a:graphic>
          </wp:inline>
        </w:drawing>
      </w:r>
    </w:p>
    <w:p w14:paraId="75E95750" w14:textId="77777777" w:rsidR="00DF1089" w:rsidRDefault="00475F11">
      <w:pPr>
        <w:spacing w:line="240" w:lineRule="auto"/>
        <w:rPr>
          <w:rFonts w:ascii="Century Gothic" w:eastAsia="Century Gothic" w:hAnsi="Century Gothic" w:cs="Century Gothic"/>
          <w:i/>
        </w:rPr>
      </w:pPr>
      <w:r>
        <w:rPr>
          <w:rFonts w:ascii="Century Gothic" w:eastAsia="Century Gothic" w:hAnsi="Century Gothic" w:cs="Century Gothic"/>
          <w:b/>
          <w:i/>
        </w:rPr>
        <w:t>Respondents were asked</w:t>
      </w:r>
      <w:r>
        <w:rPr>
          <w:rFonts w:ascii="Century Gothic" w:eastAsia="Century Gothic" w:hAnsi="Century Gothic" w:cs="Century Gothic"/>
          <w:i/>
        </w:rPr>
        <w:t>:</w:t>
      </w:r>
    </w:p>
    <w:p w14:paraId="13C79C04" w14:textId="77777777" w:rsidR="00DF1089" w:rsidRDefault="00475F11">
      <w:pPr>
        <w:spacing w:line="240" w:lineRule="auto"/>
        <w:rPr>
          <w:rFonts w:ascii="Century Gothic" w:eastAsia="Century Gothic" w:hAnsi="Century Gothic" w:cs="Century Gothic"/>
          <w:i/>
        </w:rPr>
      </w:pPr>
      <w:r>
        <w:rPr>
          <w:rFonts w:ascii="Century Gothic" w:eastAsia="Century Gothic" w:hAnsi="Century Gothic" w:cs="Century Gothic"/>
          <w:i/>
        </w:rPr>
        <w:t xml:space="preserve">Which of the following statements is closest to your view? </w:t>
      </w:r>
    </w:p>
    <w:p w14:paraId="6BB8F3FB" w14:textId="77777777" w:rsidR="00DF1089" w:rsidRDefault="00475F11">
      <w:pPr>
        <w:spacing w:line="240" w:lineRule="auto"/>
        <w:ind w:left="432"/>
        <w:rPr>
          <w:rFonts w:ascii="Century Gothic" w:eastAsia="Century Gothic" w:hAnsi="Century Gothic" w:cs="Century Gothic"/>
          <w:i/>
        </w:rPr>
      </w:pPr>
      <w:r>
        <w:rPr>
          <w:rFonts w:ascii="Century Gothic" w:eastAsia="Century Gothic" w:hAnsi="Century Gothic" w:cs="Century Gothic"/>
          <w:i/>
        </w:rPr>
        <w:t xml:space="preserve">Statement 1: Even if faced with threats to public security, people should be free to move about the country at any time of day or night.  </w:t>
      </w:r>
    </w:p>
    <w:p w14:paraId="3174DCAB" w14:textId="77777777" w:rsidR="00DF1089" w:rsidRDefault="00475F11">
      <w:pPr>
        <w:spacing w:line="240" w:lineRule="auto"/>
        <w:ind w:left="432"/>
        <w:rPr>
          <w:rFonts w:ascii="Century Gothic" w:eastAsia="Century Gothic" w:hAnsi="Century Gothic" w:cs="Century Gothic"/>
          <w:b/>
        </w:rPr>
      </w:pPr>
      <w:r>
        <w:rPr>
          <w:rFonts w:ascii="Century Gothic" w:eastAsia="Century Gothic" w:hAnsi="Century Gothic" w:cs="Century Gothic"/>
          <w:i/>
        </w:rPr>
        <w:t>Statement 2: When faced with threats to public security, the government should be able to impose curfews and set up special roadblocks to prevent people from moving around.</w:t>
      </w:r>
    </w:p>
    <w:p w14:paraId="6B4268F4" w14:textId="77777777" w:rsidR="00DF1089" w:rsidRDefault="00475F11">
      <w:pPr>
        <w:spacing w:line="240" w:lineRule="auto"/>
        <w:jc w:val="both"/>
        <w:rPr>
          <w:rFonts w:ascii="Century Gothic" w:eastAsia="Century Gothic" w:hAnsi="Century Gothic" w:cs="Century Gothic"/>
          <w:i/>
        </w:rPr>
      </w:pPr>
      <w:r>
        <w:rPr>
          <w:rFonts w:ascii="Century Gothic" w:eastAsia="Century Gothic" w:hAnsi="Century Gothic" w:cs="Century Gothic"/>
          <w:i/>
        </w:rPr>
        <w:t xml:space="preserve">Which of the following statements is closest to your view? </w:t>
      </w:r>
    </w:p>
    <w:p w14:paraId="6DC15ADD" w14:textId="77777777" w:rsidR="00DF1089" w:rsidRDefault="00475F11">
      <w:pPr>
        <w:spacing w:line="240" w:lineRule="auto"/>
        <w:ind w:left="432"/>
        <w:jc w:val="both"/>
        <w:rPr>
          <w:rFonts w:ascii="Century Gothic" w:eastAsia="Century Gothic" w:hAnsi="Century Gothic" w:cs="Century Gothic"/>
          <w:i/>
        </w:rPr>
      </w:pPr>
      <w:r>
        <w:rPr>
          <w:rFonts w:ascii="Century Gothic" w:eastAsia="Century Gothic" w:hAnsi="Century Gothic" w:cs="Century Gothic"/>
          <w:i/>
        </w:rPr>
        <w:t xml:space="preserve">Statement 1:  Freedom of religion and worship are absolute, meaning that government should never limit what is said in a place of worship. </w:t>
      </w:r>
    </w:p>
    <w:p w14:paraId="2DC7C4CD" w14:textId="77777777" w:rsidR="00DF1089" w:rsidRDefault="00475F11">
      <w:pPr>
        <w:spacing w:line="240" w:lineRule="auto"/>
        <w:ind w:left="432"/>
        <w:jc w:val="both"/>
        <w:rPr>
          <w:rFonts w:ascii="Century Gothic" w:eastAsia="Century Gothic" w:hAnsi="Century Gothic" w:cs="Century Gothic"/>
          <w:i/>
        </w:rPr>
      </w:pPr>
      <w:r>
        <w:rPr>
          <w:rFonts w:ascii="Century Gothic" w:eastAsia="Century Gothic" w:hAnsi="Century Gothic" w:cs="Century Gothic"/>
          <w:i/>
        </w:rPr>
        <w:t>Statement 2: Government should have the power to regulate what is said in places of worship, especially if preachers or congregants threaten public security.</w:t>
      </w:r>
    </w:p>
    <w:p w14:paraId="63D5B154" w14:textId="77777777" w:rsidR="00DF1089" w:rsidRDefault="00475F11">
      <w:pPr>
        <w:spacing w:line="240" w:lineRule="auto"/>
        <w:rPr>
          <w:rFonts w:ascii="Century Gothic" w:eastAsia="Century Gothic" w:hAnsi="Century Gothic" w:cs="Century Gothic"/>
          <w:i/>
        </w:rPr>
      </w:pPr>
      <w:r>
        <w:rPr>
          <w:rFonts w:ascii="Century Gothic" w:eastAsia="Century Gothic" w:hAnsi="Century Gothic" w:cs="Century Gothic"/>
          <w:i/>
        </w:rPr>
        <w:t xml:space="preserve">Which of the following statements is closest to your </w:t>
      </w:r>
      <w:proofErr w:type="gramStart"/>
      <w:r>
        <w:rPr>
          <w:rFonts w:ascii="Century Gothic" w:eastAsia="Century Gothic" w:hAnsi="Century Gothic" w:cs="Century Gothic"/>
          <w:i/>
        </w:rPr>
        <w:t>view?.</w:t>
      </w:r>
      <w:proofErr w:type="gramEnd"/>
    </w:p>
    <w:p w14:paraId="1800E0F3" w14:textId="77777777" w:rsidR="00DF1089" w:rsidRDefault="00475F11">
      <w:pPr>
        <w:spacing w:line="240" w:lineRule="auto"/>
        <w:ind w:left="432"/>
        <w:rPr>
          <w:rFonts w:ascii="Century Gothic" w:eastAsia="Century Gothic" w:hAnsi="Century Gothic" w:cs="Century Gothic"/>
          <w:i/>
        </w:rPr>
      </w:pPr>
      <w:r>
        <w:rPr>
          <w:rFonts w:ascii="Century Gothic" w:eastAsia="Century Gothic" w:hAnsi="Century Gothic" w:cs="Century Gothic"/>
          <w:i/>
        </w:rPr>
        <w:t xml:space="preserve">Statement 1: Government should be able to monitor private communications, for example on mobile phones, to make sure that people are not plotting violence.  </w:t>
      </w:r>
    </w:p>
    <w:p w14:paraId="74C2804C" w14:textId="77777777" w:rsidR="00DF1089" w:rsidRDefault="00475F11">
      <w:pPr>
        <w:spacing w:line="240" w:lineRule="auto"/>
        <w:ind w:left="432"/>
        <w:rPr>
          <w:rFonts w:ascii="Century Gothic" w:eastAsia="Century Gothic" w:hAnsi="Century Gothic" w:cs="Century Gothic"/>
          <w:i/>
        </w:rPr>
      </w:pPr>
      <w:r>
        <w:rPr>
          <w:rFonts w:ascii="Century Gothic" w:eastAsia="Century Gothic" w:hAnsi="Century Gothic" w:cs="Century Gothic"/>
          <w:i/>
        </w:rPr>
        <w:t>Statement 2: People should have the right to communicate in private without a government agency reading or listening to what they are saying.</w:t>
      </w:r>
    </w:p>
    <w:p w14:paraId="64C0E263" w14:textId="77777777" w:rsidR="00DF1089" w:rsidRDefault="00475F11">
      <w:pPr>
        <w:spacing w:before="240" w:after="120" w:line="240" w:lineRule="auto"/>
        <w:rPr>
          <w:rFonts w:ascii="Century Gothic" w:eastAsia="Century Gothic" w:hAnsi="Century Gothic" w:cs="Century Gothic"/>
          <w:b/>
          <w:color w:val="F25528"/>
        </w:rPr>
      </w:pPr>
      <w:r>
        <w:rPr>
          <w:rFonts w:ascii="Century Gothic" w:eastAsia="Century Gothic" w:hAnsi="Century Gothic" w:cs="Century Gothic"/>
          <w:b/>
          <w:color w:val="F25528"/>
        </w:rPr>
        <w:t>Best way to deal with Tunisians who fought with ISIL</w:t>
      </w:r>
    </w:p>
    <w:p w14:paraId="56B9D6B1" w14:textId="77777777" w:rsidR="00DF1089" w:rsidRDefault="00475F11">
      <w:pPr>
        <w:spacing w:after="120" w:line="240" w:lineRule="auto"/>
        <w:rPr>
          <w:rFonts w:ascii="Century Gothic" w:eastAsia="Century Gothic" w:hAnsi="Century Gothic" w:cs="Century Gothic"/>
        </w:rPr>
      </w:pPr>
      <w:bookmarkStart w:id="31" w:name="_tyjcwt" w:colFirst="0" w:colLast="0"/>
      <w:bookmarkEnd w:id="31"/>
      <w:r>
        <w:rPr>
          <w:rFonts w:ascii="Century Gothic" w:eastAsia="Century Gothic" w:hAnsi="Century Gothic" w:cs="Century Gothic"/>
        </w:rPr>
        <w:t xml:space="preserve">In 2017, an estimated 6,000 Tunisians left the country to join the Islamic State (ISIL) (Bremmer, 2017). As the terrorist group crumbled, many returned home, and are seen as a potential security risk (Meko, 2018; </w:t>
      </w:r>
      <w:proofErr w:type="spellStart"/>
      <w:r>
        <w:rPr>
          <w:rFonts w:ascii="Century Gothic" w:eastAsia="Century Gothic" w:hAnsi="Century Gothic" w:cs="Century Gothic"/>
        </w:rPr>
        <w:t>Mintner</w:t>
      </w:r>
      <w:proofErr w:type="spellEnd"/>
      <w:r>
        <w:rPr>
          <w:rFonts w:ascii="Century Gothic" w:eastAsia="Century Gothic" w:hAnsi="Century Gothic" w:cs="Century Gothic"/>
        </w:rPr>
        <w:t>, 2019). When asked how the government should deal with these returned fighters, almost two-thirds of Tunisians say they should face legal consequences, ranging from being tried in court (34%) or being jailed (11%) to being executed (20%). About one in four respondents (27%) say they should be rehabilitated, while only 3% say they should be “left alone” (Figure 10).</w:t>
      </w:r>
    </w:p>
    <w:p w14:paraId="326E1F44" w14:textId="77777777" w:rsidR="00DF1089" w:rsidRDefault="00475F11">
      <w:pPr>
        <w:spacing w:after="200"/>
        <w:rPr>
          <w:rFonts w:ascii="Century Gothic" w:eastAsia="Century Gothic" w:hAnsi="Century Gothic" w:cs="Century Gothic"/>
          <w:b/>
        </w:rPr>
      </w:pPr>
      <w:r>
        <w:br w:type="page"/>
      </w:r>
    </w:p>
    <w:p w14:paraId="45B23ACF" w14:textId="77777777" w:rsidR="00DF1089" w:rsidRDefault="00475F11">
      <w:pPr>
        <w:spacing w:before="240" w:line="240" w:lineRule="auto"/>
        <w:rPr>
          <w:rFonts w:ascii="Century Gothic" w:eastAsia="Century Gothic" w:hAnsi="Century Gothic" w:cs="Century Gothic"/>
          <w:b/>
        </w:rPr>
      </w:pPr>
      <w:r>
        <w:rPr>
          <w:rFonts w:ascii="Century Gothic" w:eastAsia="Century Gothic" w:hAnsi="Century Gothic" w:cs="Century Gothic"/>
          <w:b/>
        </w:rPr>
        <w:lastRenderedPageBreak/>
        <w:t>Figure 10: How should government deal with Tunisians who fought with ISIL?</w:t>
      </w:r>
    </w:p>
    <w:p w14:paraId="6186FF7F" w14:textId="77777777" w:rsidR="00DF1089" w:rsidRDefault="00475F11">
      <w:pPr>
        <w:spacing w:after="120" w:line="240" w:lineRule="auto"/>
        <w:rPr>
          <w:rFonts w:ascii="Century Gothic" w:eastAsia="Century Gothic" w:hAnsi="Century Gothic" w:cs="Century Gothic"/>
          <w:b/>
        </w:rPr>
      </w:pPr>
      <w:r>
        <w:rPr>
          <w:rFonts w:ascii="Century Gothic" w:eastAsia="Century Gothic" w:hAnsi="Century Gothic" w:cs="Century Gothic"/>
        </w:rPr>
        <w:t>| Tunisia | 2018</w:t>
      </w:r>
    </w:p>
    <w:p w14:paraId="1304A559" w14:textId="77777777" w:rsidR="00DF1089" w:rsidRDefault="00475F11">
      <w:pPr>
        <w:spacing w:after="60" w:line="240" w:lineRule="auto"/>
        <w:rPr>
          <w:rFonts w:ascii="Century Gothic" w:eastAsia="Century Gothic" w:hAnsi="Century Gothic" w:cs="Century Gothic"/>
          <w:b/>
        </w:rPr>
      </w:pPr>
      <w:r>
        <w:rPr>
          <w:rFonts w:ascii="Century Gothic" w:eastAsia="Century Gothic" w:hAnsi="Century Gothic" w:cs="Century Gothic"/>
          <w:b/>
          <w:noProof/>
        </w:rPr>
        <w:drawing>
          <wp:inline distT="0" distB="0" distL="0" distR="0" wp14:anchorId="1019A9A4" wp14:editId="438DB858">
            <wp:extent cx="5731200" cy="2032000"/>
            <wp:effectExtent l="0" t="0" r="0" b="0"/>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731200" cy="2032000"/>
                    </a:xfrm>
                    <a:prstGeom prst="rect">
                      <a:avLst/>
                    </a:prstGeom>
                    <a:ln/>
                  </pic:spPr>
                </pic:pic>
              </a:graphicData>
            </a:graphic>
          </wp:inline>
        </w:drawing>
      </w:r>
    </w:p>
    <w:p w14:paraId="344804A0" w14:textId="77777777" w:rsidR="00DF1089" w:rsidRDefault="00475F11">
      <w:pPr>
        <w:spacing w:after="60" w:line="240" w:lineRule="auto"/>
        <w:rPr>
          <w:rFonts w:ascii="Century Gothic" w:eastAsia="Century Gothic" w:hAnsi="Century Gothic" w:cs="Century Gothic"/>
          <w:b/>
        </w:rPr>
      </w:pPr>
      <w:r>
        <w:rPr>
          <w:rFonts w:ascii="Century Gothic" w:eastAsia="Century Gothic" w:hAnsi="Century Gothic" w:cs="Century Gothic"/>
          <w:b/>
        </w:rPr>
        <w:t xml:space="preserve">Respondents were asked: In your opinion, how should our government deal with Tunisians who return to the country after fighting alongside Islamic State (ISIL)? </w:t>
      </w:r>
    </w:p>
    <w:p w14:paraId="49E637EE" w14:textId="77777777" w:rsidR="00DF1089" w:rsidRDefault="00475F11">
      <w:pPr>
        <w:spacing w:line="240" w:lineRule="auto"/>
        <w:rPr>
          <w:rFonts w:ascii="Century Gothic" w:eastAsia="Century Gothic" w:hAnsi="Century Gothic" w:cs="Century Gothic"/>
          <w:b/>
        </w:rPr>
      </w:pPr>
      <w:r>
        <w:rPr>
          <w:noProof/>
        </w:rPr>
        <mc:AlternateContent>
          <mc:Choice Requires="wps">
            <w:drawing>
              <wp:anchor distT="0" distB="0" distL="114300" distR="114300" simplePos="0" relativeHeight="251672576" behindDoc="0" locked="0" layoutInCell="1" hidden="0" allowOverlap="1" wp14:anchorId="2EE5D18D" wp14:editId="41A4CFEF">
                <wp:simplePos x="0" y="0"/>
                <wp:positionH relativeFrom="column">
                  <wp:posOffset>3632200</wp:posOffset>
                </wp:positionH>
                <wp:positionV relativeFrom="paragraph">
                  <wp:posOffset>114300</wp:posOffset>
                </wp:positionV>
                <wp:extent cx="2247900" cy="990600"/>
                <wp:effectExtent l="0" t="0" r="0" b="0"/>
                <wp:wrapNone/>
                <wp:docPr id="17" name="Freeform: Shape 17"/>
                <wp:cNvGraphicFramePr/>
                <a:graphic xmlns:a="http://schemas.openxmlformats.org/drawingml/2006/main">
                  <a:graphicData uri="http://schemas.microsoft.com/office/word/2010/wordprocessingShape">
                    <wps:wsp>
                      <wps:cNvSpPr/>
                      <wps:spPr>
                        <a:xfrm>
                          <a:off x="4226813" y="3289463"/>
                          <a:ext cx="2238375" cy="98107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50" y="11297"/>
                              </a:moveTo>
                              <a:lnTo>
                                <a:pt x="0" y="41172"/>
                              </a:lnTo>
                              <a:lnTo>
                                <a:pt x="-110042" y="53081"/>
                              </a:lnTo>
                              <a:lnTo>
                                <a:pt x="3750" y="98212"/>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41F5A37F" w14:textId="77777777" w:rsidR="00DF1089" w:rsidRDefault="00475F11">
                            <w:pPr>
                              <w:spacing w:line="240" w:lineRule="auto"/>
                              <w:textDirection w:val="btLr"/>
                            </w:pPr>
                            <w:r>
                              <w:rPr>
                                <w:rFonts w:ascii="Century Gothic" w:eastAsia="Century Gothic" w:hAnsi="Century Gothic" w:cs="Century Gothic"/>
                                <w:color w:val="FFFFFF"/>
                                <w:sz w:val="20"/>
                              </w:rPr>
                              <w:t>Brief conclusion should summarize and highlight implications or possible uses of the main findings. Don’t just repeat all the findings.</w:t>
                            </w:r>
                          </w:p>
                        </w:txbxContent>
                      </wps:txbx>
                      <wps:bodyPr spcFirstLastPara="1" wrap="square" lIns="91425" tIns="45700" rIns="91425" bIns="45700" anchor="ctr" anchorCtr="0">
                        <a:noAutofit/>
                      </wps:bodyPr>
                    </wps:wsp>
                  </a:graphicData>
                </a:graphic>
              </wp:anchor>
            </w:drawing>
          </mc:Choice>
          <mc:Fallback>
            <w:pict>
              <v:shape w14:anchorId="2EE5D18D" id="Freeform: Shape 17" o:spid="_x0000_s1036" style="position:absolute;margin-left:286pt;margin-top:9pt;width:177pt;height:78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" adj="-11796480,,5400" path="m,l120000,r,120000l,120000,,xem1250,11297nfl,41172,-110042,53081,3750,98212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41F5A37F" w14:textId="77777777" w:rsidR="00DF1089" w:rsidRDefault="00475F11">
                      <w:pPr>
                        <w:spacing w:line="240" w:lineRule="auto"/>
                        <w:textDirection w:val="btLr"/>
                      </w:pPr>
                      <w:r>
                        <w:rPr>
                          <w:rFonts w:ascii="Century Gothic" w:eastAsia="Century Gothic" w:hAnsi="Century Gothic" w:cs="Century Gothic"/>
                          <w:color w:val="FFFFFF"/>
                          <w:sz w:val="20"/>
                        </w:rPr>
                        <w:t>Brief conclusion should summarize and highlight implications or possible uses of the main findings. Don’t just repeat all the findings.</w:t>
                      </w:r>
                    </w:p>
                  </w:txbxContent>
                </v:textbox>
              </v:shape>
            </w:pict>
          </mc:Fallback>
        </mc:AlternateContent>
      </w:r>
    </w:p>
    <w:p w14:paraId="1FFC7C15" w14:textId="77777777" w:rsidR="00DF1089" w:rsidRDefault="00475F11">
      <w:pPr>
        <w:spacing w:after="120" w:line="240" w:lineRule="auto"/>
        <w:jc w:val="both"/>
        <w:rPr>
          <w:rFonts w:ascii="Century Gothic" w:eastAsia="Century Gothic" w:hAnsi="Century Gothic" w:cs="Century Gothic"/>
          <w:color w:val="3C3C3C"/>
        </w:rPr>
      </w:pPr>
      <w:r>
        <w:rPr>
          <w:rFonts w:ascii="Century Gothic" w:eastAsia="Century Gothic" w:hAnsi="Century Gothic" w:cs="Century Gothic"/>
          <w:b/>
          <w:color w:val="F25528"/>
        </w:rPr>
        <w:t>Conclusion</w:t>
      </w:r>
      <w:r>
        <w:rPr>
          <w:rFonts w:ascii="Century Gothic" w:eastAsia="Century Gothic" w:hAnsi="Century Gothic" w:cs="Century Gothic"/>
          <w:color w:val="3C3C3C"/>
        </w:rPr>
        <w:t xml:space="preserve"> </w:t>
      </w:r>
    </w:p>
    <w:p w14:paraId="3430E435"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 xml:space="preserve">The most recent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survey suggests that Tunisians are less concerned about security now than they were in the violent year of 2015. Still, the issue of crime and security remains high among citizens’ priority problems, and only a quarter of Tunisians think their personal safety has improved. However, most Tunisians give the military high marks on protecting the country, and most would accept limitations on their freedom of movement, their right to private communication, and their religious liberty to help ensure public safety.</w:t>
      </w:r>
    </w:p>
    <w:p w14:paraId="52AF9008"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For policy makers and civil society, these findings point to a need for strategies to increase citizens’ feeling of personal safety without requiring them to sacrifice personal freedoms.</w:t>
      </w:r>
    </w:p>
    <w:p w14:paraId="34356763" w14:textId="77777777" w:rsidR="00DF1089" w:rsidRDefault="00DF1089">
      <w:pPr>
        <w:spacing w:after="120" w:line="240" w:lineRule="auto"/>
        <w:rPr>
          <w:rFonts w:ascii="Century Gothic" w:eastAsia="Century Gothic" w:hAnsi="Century Gothic" w:cs="Century Gothic"/>
        </w:rPr>
      </w:pPr>
    </w:p>
    <w:p w14:paraId="7FCC0AB1" w14:textId="77777777" w:rsidR="00DF1089" w:rsidRDefault="00475F11">
      <w:pPr>
        <w:spacing w:before="240" w:after="120" w:line="240" w:lineRule="auto"/>
        <w:rPr>
          <w:rFonts w:ascii="Century Gothic" w:eastAsia="Century Gothic" w:hAnsi="Century Gothic" w:cs="Century Gothic"/>
          <w:color w:val="3C3C3C"/>
        </w:rPr>
      </w:pPr>
      <w:r>
        <w:rPr>
          <w:noProof/>
        </w:rPr>
        <mc:AlternateContent>
          <mc:Choice Requires="wps">
            <w:drawing>
              <wp:anchor distT="91440" distB="91440" distL="114300" distR="114300" simplePos="0" relativeHeight="251673600" behindDoc="0" locked="0" layoutInCell="1" hidden="0" allowOverlap="1" wp14:anchorId="6AC9E920" wp14:editId="5F0160A4">
                <wp:simplePos x="0" y="0"/>
                <wp:positionH relativeFrom="column">
                  <wp:posOffset>787400</wp:posOffset>
                </wp:positionH>
                <wp:positionV relativeFrom="paragraph">
                  <wp:posOffset>91440</wp:posOffset>
                </wp:positionV>
                <wp:extent cx="3943350" cy="1104900"/>
                <wp:effectExtent l="0" t="0" r="0" b="0"/>
                <wp:wrapSquare wrapText="bothSides" distT="91440" distB="91440" distL="114300" distR="114300"/>
                <wp:docPr id="14" name="Rectangle 14"/>
                <wp:cNvGraphicFramePr/>
                <a:graphic xmlns:a="http://schemas.openxmlformats.org/drawingml/2006/main">
                  <a:graphicData uri="http://schemas.microsoft.com/office/word/2010/wordprocessingShape">
                    <wps:wsp>
                      <wps:cNvSpPr/>
                      <wps:spPr>
                        <a:xfrm>
                          <a:off x="3379088" y="3232313"/>
                          <a:ext cx="3933825" cy="1095375"/>
                        </a:xfrm>
                        <a:prstGeom prst="rect">
                          <a:avLst/>
                        </a:prstGeom>
                        <a:noFill/>
                        <a:ln>
                          <a:noFill/>
                        </a:ln>
                      </wps:spPr>
                      <wps:txbx>
                        <w:txbxContent>
                          <w:p w14:paraId="6F1C5A9D" w14:textId="77777777" w:rsidR="00DF1089" w:rsidRDefault="00475F11">
                            <w:pPr>
                              <w:spacing w:before="240" w:line="240" w:lineRule="auto"/>
                              <w:jc w:val="center"/>
                              <w:textDirection w:val="btLr"/>
                            </w:pPr>
                            <w:r>
                              <w:rPr>
                                <w:rFonts w:ascii="Calibri" w:eastAsia="Calibri" w:hAnsi="Calibri" w:cs="Calibri"/>
                                <w:color w:val="FF4E00"/>
                              </w:rPr>
                              <w:t xml:space="preserve">Do your own analysis of </w:t>
                            </w:r>
                            <w:proofErr w:type="spellStart"/>
                            <w:r>
                              <w:rPr>
                                <w:rFonts w:ascii="Calibri" w:eastAsia="Calibri" w:hAnsi="Calibri" w:cs="Calibri"/>
                                <w:color w:val="FF4E00"/>
                              </w:rPr>
                              <w:t>Afrobarometer</w:t>
                            </w:r>
                            <w:proofErr w:type="spellEnd"/>
                            <w:r>
                              <w:rPr>
                                <w:rFonts w:ascii="Calibri" w:eastAsia="Calibri" w:hAnsi="Calibri" w:cs="Calibri"/>
                                <w:color w:val="FF4E00"/>
                              </w:rPr>
                              <w:t xml:space="preserve"> data – on any question, for any country and survey round. It’s easy and free at www.afrobarometer.org/online-data-analysis.</w:t>
                            </w:r>
                          </w:p>
                        </w:txbxContent>
                      </wps:txbx>
                      <wps:bodyPr spcFirstLastPara="1" wrap="square" lIns="91425" tIns="91425" rIns="91425" bIns="45700" anchor="t" anchorCtr="0">
                        <a:noAutofit/>
                      </wps:bodyPr>
                    </wps:wsp>
                  </a:graphicData>
                </a:graphic>
              </wp:anchor>
            </w:drawing>
          </mc:Choice>
          <mc:Fallback>
            <w:pict>
              <v:rect w14:anchorId="6AC9E920" id="Rectangle 14" o:spid="_x0000_s1037" style="position:absolute;margin-left:62pt;margin-top:7.2pt;width:310.5pt;height:87pt;z-index:251673600;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" filled="f" stroked="f">
                <v:textbox inset="2.53958mm,2.53958mm,2.53958mm,1.2694mm">
                  <w:txbxContent>
                    <w:p w14:paraId="6F1C5A9D" w14:textId="77777777" w:rsidR="00DF1089" w:rsidRDefault="00475F11">
                      <w:pPr>
                        <w:spacing w:before="240" w:line="240" w:lineRule="auto"/>
                        <w:jc w:val="center"/>
                        <w:textDirection w:val="btLr"/>
                      </w:pPr>
                      <w:r>
                        <w:rPr>
                          <w:rFonts w:ascii="Calibri" w:eastAsia="Calibri" w:hAnsi="Calibri" w:cs="Calibri"/>
                          <w:color w:val="FF4E00"/>
                        </w:rPr>
                        <w:t xml:space="preserve">Do your own analysis of </w:t>
                      </w:r>
                      <w:proofErr w:type="spellStart"/>
                      <w:r>
                        <w:rPr>
                          <w:rFonts w:ascii="Calibri" w:eastAsia="Calibri" w:hAnsi="Calibri" w:cs="Calibri"/>
                          <w:color w:val="FF4E00"/>
                        </w:rPr>
                        <w:t>Afrobarometer</w:t>
                      </w:r>
                      <w:proofErr w:type="spellEnd"/>
                      <w:r>
                        <w:rPr>
                          <w:rFonts w:ascii="Calibri" w:eastAsia="Calibri" w:hAnsi="Calibri" w:cs="Calibri"/>
                          <w:color w:val="FF4E00"/>
                        </w:rPr>
                        <w:t xml:space="preserve"> data – on any question, for any country and survey round. It’s easy and free at www.afrobarometer.org/online-data-analysis.</w:t>
                      </w:r>
                    </w:p>
                  </w:txbxContent>
                </v:textbox>
                <w10:wrap type="square"/>
              </v:rect>
            </w:pict>
          </mc:Fallback>
        </mc:AlternateContent>
      </w:r>
    </w:p>
    <w:p w14:paraId="51C31E50" w14:textId="77777777" w:rsidR="00DF1089" w:rsidRDefault="00DF1089">
      <w:pPr>
        <w:spacing w:before="240" w:after="120" w:line="240" w:lineRule="auto"/>
        <w:rPr>
          <w:rFonts w:ascii="Century Gothic" w:eastAsia="Century Gothic" w:hAnsi="Century Gothic" w:cs="Century Gothic"/>
          <w:color w:val="3C3C3C"/>
        </w:rPr>
      </w:pPr>
    </w:p>
    <w:p w14:paraId="456EC033" w14:textId="77777777" w:rsidR="00DF1089" w:rsidRDefault="00DF1089">
      <w:pPr>
        <w:spacing w:before="240" w:after="120" w:line="240" w:lineRule="auto"/>
        <w:rPr>
          <w:rFonts w:ascii="Century Gothic" w:eastAsia="Century Gothic" w:hAnsi="Century Gothic" w:cs="Century Gothic"/>
          <w:color w:val="3C3C3C"/>
        </w:rPr>
      </w:pPr>
    </w:p>
    <w:p w14:paraId="44D035E6" w14:textId="77777777" w:rsidR="00DF1089" w:rsidRDefault="00DF1089">
      <w:pPr>
        <w:spacing w:before="240" w:after="120" w:line="240" w:lineRule="auto"/>
        <w:rPr>
          <w:rFonts w:ascii="Century Gothic" w:eastAsia="Century Gothic" w:hAnsi="Century Gothic" w:cs="Century Gothic"/>
          <w:color w:val="3C3C3C"/>
        </w:rPr>
      </w:pPr>
    </w:p>
    <w:p w14:paraId="02B09C70" w14:textId="77777777" w:rsidR="00DF1089" w:rsidRDefault="00DF1089">
      <w:pPr>
        <w:spacing w:before="240" w:after="120" w:line="240" w:lineRule="auto"/>
        <w:jc w:val="both"/>
        <w:rPr>
          <w:rFonts w:ascii="Century Gothic" w:eastAsia="Century Gothic" w:hAnsi="Century Gothic" w:cs="Century Gothic"/>
          <w:color w:val="3C3C3C"/>
        </w:rPr>
      </w:pPr>
    </w:p>
    <w:p w14:paraId="4C6E2D08" w14:textId="77777777" w:rsidR="00DF1089" w:rsidRDefault="00475F11">
      <w:pPr>
        <w:spacing w:after="200"/>
        <w:rPr>
          <w:rFonts w:ascii="Century Gothic" w:eastAsia="Century Gothic" w:hAnsi="Century Gothic" w:cs="Century Gothic"/>
          <w:b/>
          <w:color w:val="F25528"/>
        </w:rPr>
      </w:pPr>
      <w:r>
        <w:br w:type="page"/>
      </w:r>
    </w:p>
    <w:p w14:paraId="39C27C87" w14:textId="77777777" w:rsidR="00DF1089" w:rsidRDefault="00475F11">
      <w:pPr>
        <w:spacing w:after="120" w:line="240" w:lineRule="auto"/>
        <w:jc w:val="both"/>
        <w:rPr>
          <w:rFonts w:ascii="Century Gothic" w:eastAsia="Century Gothic" w:hAnsi="Century Gothic" w:cs="Century Gothic"/>
          <w:b/>
          <w:color w:val="F25528"/>
        </w:rPr>
      </w:pPr>
      <w:r>
        <w:rPr>
          <w:rFonts w:ascii="Century Gothic" w:eastAsia="Century Gothic" w:hAnsi="Century Gothic" w:cs="Century Gothic"/>
          <w:b/>
          <w:color w:val="F25528"/>
        </w:rPr>
        <w:lastRenderedPageBreak/>
        <w:t xml:space="preserve">References </w:t>
      </w:r>
    </w:p>
    <w:p w14:paraId="753011BE" w14:textId="77777777" w:rsidR="00DF1089" w:rsidRDefault="00475F11">
      <w:pPr>
        <w:spacing w:after="60" w:line="240" w:lineRule="auto"/>
        <w:ind w:left="288"/>
        <w:rPr>
          <w:rFonts w:ascii="Calibri" w:eastAsia="Calibri" w:hAnsi="Calibri" w:cs="Calibri"/>
        </w:rPr>
      </w:pPr>
      <w:r>
        <w:rPr>
          <w:rFonts w:ascii="Calibri" w:eastAsia="Calibri" w:hAnsi="Calibri" w:cs="Calibri"/>
        </w:rPr>
        <w:t>Al Jazeera. (2013).</w:t>
      </w:r>
      <w:r>
        <w:rPr>
          <w:rFonts w:ascii="Calibri" w:eastAsia="Calibri" w:hAnsi="Calibri" w:cs="Calibri"/>
          <w:b/>
        </w:rPr>
        <w:t xml:space="preserve"> </w:t>
      </w:r>
      <w:hyperlink r:id="rId24">
        <w:r>
          <w:rPr>
            <w:rFonts w:ascii="Calibri" w:eastAsia="Calibri" w:hAnsi="Calibri" w:cs="Calibri"/>
            <w:color w:val="0000FF"/>
            <w:u w:val="single"/>
          </w:rPr>
          <w:t xml:space="preserve">Who killed Tunisia's </w:t>
        </w:r>
        <w:proofErr w:type="spellStart"/>
        <w:r>
          <w:rPr>
            <w:rFonts w:ascii="Calibri" w:eastAsia="Calibri" w:hAnsi="Calibri" w:cs="Calibri"/>
            <w:color w:val="0000FF"/>
            <w:u w:val="single"/>
          </w:rPr>
          <w:t>Chokri</w:t>
        </w:r>
        <w:proofErr w:type="spellEnd"/>
        <w:r>
          <w:rPr>
            <w:rFonts w:ascii="Calibri" w:eastAsia="Calibri" w:hAnsi="Calibri" w:cs="Calibri"/>
            <w:color w:val="0000FF"/>
            <w:u w:val="single"/>
          </w:rPr>
          <w:t xml:space="preserve"> </w:t>
        </w:r>
        <w:proofErr w:type="spellStart"/>
        <w:r>
          <w:rPr>
            <w:rFonts w:ascii="Calibri" w:eastAsia="Calibri" w:hAnsi="Calibri" w:cs="Calibri"/>
            <w:color w:val="0000FF"/>
            <w:u w:val="single"/>
          </w:rPr>
          <w:t>Belaid</w:t>
        </w:r>
        <w:proofErr w:type="spellEnd"/>
        <w:r>
          <w:rPr>
            <w:rFonts w:ascii="Calibri" w:eastAsia="Calibri" w:hAnsi="Calibri" w:cs="Calibri"/>
            <w:color w:val="0000FF"/>
            <w:u w:val="single"/>
          </w:rPr>
          <w:t>?</w:t>
        </w:r>
      </w:hyperlink>
      <w:r>
        <w:rPr>
          <w:rFonts w:ascii="Calibri" w:eastAsia="Calibri" w:hAnsi="Calibri" w:cs="Calibri"/>
        </w:rPr>
        <w:t xml:space="preserve"> 12 </w:t>
      </w:r>
      <w:proofErr w:type="gramStart"/>
      <w:r>
        <w:rPr>
          <w:rFonts w:ascii="Calibri" w:eastAsia="Calibri" w:hAnsi="Calibri" w:cs="Calibri"/>
        </w:rPr>
        <w:t>September..</w:t>
      </w:r>
      <w:proofErr w:type="gramEnd"/>
      <w:r>
        <w:rPr>
          <w:noProof/>
        </w:rPr>
        <mc:AlternateContent>
          <mc:Choice Requires="wps">
            <w:drawing>
              <wp:anchor distT="0" distB="0" distL="114300" distR="114300" simplePos="0" relativeHeight="251674624" behindDoc="0" locked="0" layoutInCell="1" hidden="0" allowOverlap="1" wp14:anchorId="52E562B2" wp14:editId="45082ED0">
                <wp:simplePos x="0" y="0"/>
                <wp:positionH relativeFrom="column">
                  <wp:posOffset>3708400</wp:posOffset>
                </wp:positionH>
                <wp:positionV relativeFrom="paragraph">
                  <wp:posOffset>0</wp:posOffset>
                </wp:positionV>
                <wp:extent cx="2247900" cy="1628775"/>
                <wp:effectExtent l="0" t="0" r="0" b="0"/>
                <wp:wrapNone/>
                <wp:docPr id="15" name="Freeform: Shape 15"/>
                <wp:cNvGraphicFramePr/>
                <a:graphic xmlns:a="http://schemas.openxmlformats.org/drawingml/2006/main">
                  <a:graphicData uri="http://schemas.microsoft.com/office/word/2010/wordprocessingShape">
                    <wps:wsp>
                      <wps:cNvSpPr/>
                      <wps:spPr>
                        <a:xfrm>
                          <a:off x="4226813" y="2970375"/>
                          <a:ext cx="2238375" cy="161925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50" y="11297"/>
                              </a:moveTo>
                              <a:lnTo>
                                <a:pt x="0" y="41172"/>
                              </a:lnTo>
                              <a:lnTo>
                                <a:pt x="-110042" y="53081"/>
                              </a:lnTo>
                              <a:lnTo>
                                <a:pt x="3750" y="98212"/>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334DBF9A" w14:textId="77777777" w:rsidR="00DF1089" w:rsidRDefault="00475F11">
                            <w:pPr>
                              <w:spacing w:line="240" w:lineRule="auto"/>
                              <w:textDirection w:val="btLr"/>
                            </w:pPr>
                            <w:r>
                              <w:rPr>
                                <w:rFonts w:ascii="Century Gothic" w:eastAsia="Century Gothic" w:hAnsi="Century Gothic" w:cs="Century Gothic"/>
                                <w:color w:val="FFFFFF"/>
                                <w:sz w:val="20"/>
                              </w:rPr>
                              <w:t>Use American Psychological Association style (follow examples shown here).</w:t>
                            </w:r>
                          </w:p>
                          <w:p w14:paraId="48BC3822" w14:textId="77777777" w:rsidR="00DF1089" w:rsidRDefault="00DF1089">
                            <w:pPr>
                              <w:spacing w:line="240" w:lineRule="auto"/>
                              <w:textDirection w:val="btLr"/>
                            </w:pPr>
                          </w:p>
                          <w:p w14:paraId="77C24B3D" w14:textId="77777777" w:rsidR="00DF1089" w:rsidRDefault="00475F11">
                            <w:pPr>
                              <w:spacing w:line="240" w:lineRule="auto"/>
                              <w:textDirection w:val="btLr"/>
                            </w:pPr>
                            <w:r>
                              <w:rPr>
                                <w:rFonts w:ascii="Century Gothic" w:eastAsia="Century Gothic" w:hAnsi="Century Gothic" w:cs="Century Gothic"/>
                                <w:color w:val="FFFFFF"/>
                                <w:sz w:val="20"/>
                              </w:rPr>
                              <w:t>Wherever possible, provide a link (make the title a link, not as a separate URL).</w:t>
                            </w:r>
                          </w:p>
                        </w:txbxContent>
                      </wps:txbx>
                      <wps:bodyPr spcFirstLastPara="1" wrap="square" lIns="91425" tIns="45700" rIns="91425" bIns="45700" anchor="ctr" anchorCtr="0">
                        <a:noAutofit/>
                      </wps:bodyPr>
                    </wps:wsp>
                  </a:graphicData>
                </a:graphic>
              </wp:anchor>
            </w:drawing>
          </mc:Choice>
          <mc:Fallback>
            <w:pict>
              <v:shape w14:anchorId="52E562B2" id="Freeform: Shape 15" o:spid="_x0000_s1038" style="position:absolute;left:0;text-align:left;margin-left:292pt;margin-top:0;width:177pt;height:128.2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" adj="-11796480,,5400" path="m,l120000,r,120000l,120000,,xem1250,11297nfl,41172,-110042,53081,3750,98212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334DBF9A" w14:textId="77777777" w:rsidR="00DF1089" w:rsidRDefault="00475F11">
                      <w:pPr>
                        <w:spacing w:line="240" w:lineRule="auto"/>
                        <w:textDirection w:val="btLr"/>
                      </w:pPr>
                      <w:r>
                        <w:rPr>
                          <w:rFonts w:ascii="Century Gothic" w:eastAsia="Century Gothic" w:hAnsi="Century Gothic" w:cs="Century Gothic"/>
                          <w:color w:val="FFFFFF"/>
                          <w:sz w:val="20"/>
                        </w:rPr>
                        <w:t>Use American Psychological Association style (follow examples shown here).</w:t>
                      </w:r>
                    </w:p>
                    <w:p w14:paraId="48BC3822" w14:textId="77777777" w:rsidR="00DF1089" w:rsidRDefault="00DF1089">
                      <w:pPr>
                        <w:spacing w:line="240" w:lineRule="auto"/>
                        <w:textDirection w:val="btLr"/>
                      </w:pPr>
                    </w:p>
                    <w:p w14:paraId="77C24B3D" w14:textId="77777777" w:rsidR="00DF1089" w:rsidRDefault="00475F11">
                      <w:pPr>
                        <w:spacing w:line="240" w:lineRule="auto"/>
                        <w:textDirection w:val="btLr"/>
                      </w:pPr>
                      <w:r>
                        <w:rPr>
                          <w:rFonts w:ascii="Century Gothic" w:eastAsia="Century Gothic" w:hAnsi="Century Gothic" w:cs="Century Gothic"/>
                          <w:color w:val="FFFFFF"/>
                          <w:sz w:val="20"/>
                        </w:rPr>
                        <w:t>Wherever possible, provide a link (make the title a link, not as a separate URL).</w:t>
                      </w:r>
                    </w:p>
                  </w:txbxContent>
                </v:textbox>
              </v:shape>
            </w:pict>
          </mc:Fallback>
        </mc:AlternateContent>
      </w:r>
    </w:p>
    <w:p w14:paraId="5025A9E6" w14:textId="77777777" w:rsidR="00DF1089" w:rsidRDefault="00475F11">
      <w:pPr>
        <w:spacing w:after="60" w:line="240" w:lineRule="auto"/>
        <w:ind w:left="288"/>
        <w:rPr>
          <w:rFonts w:ascii="Calibri" w:eastAsia="Calibri" w:hAnsi="Calibri" w:cs="Calibri"/>
        </w:rPr>
      </w:pPr>
      <w:r>
        <w:rPr>
          <w:rFonts w:ascii="Calibri" w:eastAsia="Calibri" w:hAnsi="Calibri" w:cs="Calibri"/>
        </w:rPr>
        <w:t xml:space="preserve">Arab Weekly. (2019). </w:t>
      </w:r>
      <w:hyperlink r:id="rId25">
        <w:r>
          <w:rPr>
            <w:rFonts w:ascii="Calibri" w:eastAsia="Calibri" w:hAnsi="Calibri" w:cs="Calibri"/>
            <w:color w:val="0000FF"/>
            <w:u w:val="single"/>
          </w:rPr>
          <w:t>Tunisian security forces stymie jihadists’ effort to forge new ‘emirate.’</w:t>
        </w:r>
      </w:hyperlink>
      <w:r>
        <w:rPr>
          <w:rFonts w:ascii="Calibri" w:eastAsia="Calibri" w:hAnsi="Calibri" w:cs="Calibri"/>
        </w:rPr>
        <w:t xml:space="preserve"> 5 </w:t>
      </w:r>
      <w:proofErr w:type="gramStart"/>
      <w:r>
        <w:rPr>
          <w:rFonts w:ascii="Calibri" w:eastAsia="Calibri" w:hAnsi="Calibri" w:cs="Calibri"/>
        </w:rPr>
        <w:t>January..</w:t>
      </w:r>
      <w:proofErr w:type="gramEnd"/>
      <w:r>
        <w:rPr>
          <w:rFonts w:ascii="Calibri" w:eastAsia="Calibri" w:hAnsi="Calibri" w:cs="Calibri"/>
        </w:rPr>
        <w:t xml:space="preserve"> </w:t>
      </w:r>
    </w:p>
    <w:p w14:paraId="4FF3AA68" w14:textId="77777777" w:rsidR="00DF1089" w:rsidRDefault="00475F11">
      <w:pPr>
        <w:spacing w:after="60" w:line="240" w:lineRule="auto"/>
        <w:ind w:left="288"/>
        <w:rPr>
          <w:rFonts w:ascii="Calibri" w:eastAsia="Calibri" w:hAnsi="Calibri" w:cs="Calibri"/>
        </w:rPr>
      </w:pPr>
      <w:r>
        <w:rPr>
          <w:rFonts w:ascii="Calibri" w:eastAsia="Calibri" w:hAnsi="Calibri" w:cs="Calibri"/>
        </w:rPr>
        <w:t xml:space="preserve">BBC News. (2017). </w:t>
      </w:r>
      <w:hyperlink r:id="rId26">
        <w:r>
          <w:rPr>
            <w:rFonts w:ascii="Calibri" w:eastAsia="Calibri" w:hAnsi="Calibri" w:cs="Calibri"/>
            <w:color w:val="0000FF"/>
            <w:u w:val="single"/>
          </w:rPr>
          <w:t>Tunisia profile – timeline. A chronology of key events</w:t>
        </w:r>
      </w:hyperlink>
      <w:r>
        <w:rPr>
          <w:rFonts w:ascii="Calibri" w:eastAsia="Calibri" w:hAnsi="Calibri" w:cs="Calibri"/>
        </w:rPr>
        <w:t xml:space="preserve">. 1 </w:t>
      </w:r>
      <w:proofErr w:type="gramStart"/>
      <w:r>
        <w:rPr>
          <w:rFonts w:ascii="Calibri" w:eastAsia="Calibri" w:hAnsi="Calibri" w:cs="Calibri"/>
        </w:rPr>
        <w:t>November..</w:t>
      </w:r>
      <w:proofErr w:type="gramEnd"/>
    </w:p>
    <w:p w14:paraId="51DD270E" w14:textId="77777777" w:rsidR="00DF1089" w:rsidRDefault="00475F11">
      <w:pPr>
        <w:spacing w:after="60" w:line="240" w:lineRule="auto"/>
        <w:ind w:left="288"/>
        <w:rPr>
          <w:rFonts w:ascii="Calibri" w:eastAsia="Calibri" w:hAnsi="Calibri" w:cs="Calibri"/>
        </w:rPr>
      </w:pPr>
      <w:r>
        <w:rPr>
          <w:rFonts w:ascii="Calibri" w:eastAsia="Calibri" w:hAnsi="Calibri" w:cs="Calibri"/>
        </w:rPr>
        <w:t xml:space="preserve">BBC News. (2018). Tunis attack: Woman blows herself up in Tunisia. </w:t>
      </w:r>
      <w:hyperlink r:id="rId27">
        <w:r>
          <w:rPr>
            <w:rFonts w:ascii="Calibri" w:eastAsia="Calibri" w:hAnsi="Calibri" w:cs="Calibri"/>
          </w:rPr>
          <w:t>https://www.bbc.com/news/world-africa-46017905</w:t>
        </w:r>
      </w:hyperlink>
      <w:r>
        <w:rPr>
          <w:rFonts w:ascii="Calibri" w:eastAsia="Calibri" w:hAnsi="Calibri" w:cs="Calibri"/>
        </w:rPr>
        <w:t>.</w:t>
      </w:r>
    </w:p>
    <w:p w14:paraId="2C3024AC" w14:textId="77777777" w:rsidR="00DF1089" w:rsidRDefault="00475F11">
      <w:pPr>
        <w:spacing w:after="60" w:line="240" w:lineRule="auto"/>
        <w:ind w:left="288"/>
        <w:rPr>
          <w:rFonts w:ascii="Calibri" w:eastAsia="Calibri" w:hAnsi="Calibri" w:cs="Calibri"/>
        </w:rPr>
      </w:pPr>
      <w:r>
        <w:rPr>
          <w:rFonts w:ascii="Calibri" w:eastAsia="Calibri" w:hAnsi="Calibri" w:cs="Calibri"/>
        </w:rPr>
        <w:t xml:space="preserve">Bremmer, I. (2017). </w:t>
      </w:r>
      <w:hyperlink r:id="rId28">
        <w:r>
          <w:rPr>
            <w:rFonts w:ascii="Calibri" w:eastAsia="Calibri" w:hAnsi="Calibri" w:cs="Calibri"/>
            <w:color w:val="0000FF"/>
            <w:u w:val="single"/>
          </w:rPr>
          <w:t>The top 5 countries where ISIS gets its foreign recruits</w:t>
        </w:r>
      </w:hyperlink>
      <w:r>
        <w:rPr>
          <w:rFonts w:ascii="Calibri" w:eastAsia="Calibri" w:hAnsi="Calibri" w:cs="Calibri"/>
        </w:rPr>
        <w:t xml:space="preserve">. 14 April. </w:t>
      </w:r>
    </w:p>
    <w:p w14:paraId="4DFB9321" w14:textId="77777777" w:rsidR="00DF1089" w:rsidRDefault="00475F11">
      <w:pPr>
        <w:spacing w:after="60" w:line="240" w:lineRule="auto"/>
        <w:ind w:left="288"/>
        <w:rPr>
          <w:rFonts w:ascii="Calibri" w:eastAsia="Calibri" w:hAnsi="Calibri" w:cs="Calibri"/>
        </w:rPr>
      </w:pPr>
      <w:r>
        <w:rPr>
          <w:rFonts w:ascii="Calibri" w:eastAsia="Calibri" w:hAnsi="Calibri" w:cs="Calibri"/>
        </w:rPr>
        <w:t xml:space="preserve">Meko, T. (2018). </w:t>
      </w:r>
      <w:hyperlink r:id="rId29">
        <w:r>
          <w:rPr>
            <w:rFonts w:ascii="Calibri" w:eastAsia="Calibri" w:hAnsi="Calibri" w:cs="Calibri"/>
            <w:color w:val="0000FF"/>
            <w:u w:val="single"/>
          </w:rPr>
          <w:t>Now that the Islamic State has fallen in Iraq and Syria, where are all its fighters going?</w:t>
        </w:r>
      </w:hyperlink>
      <w:r>
        <w:rPr>
          <w:rFonts w:ascii="Calibri" w:eastAsia="Calibri" w:hAnsi="Calibri" w:cs="Calibri"/>
        </w:rPr>
        <w:t xml:space="preserve"> Washington </w:t>
      </w:r>
      <w:proofErr w:type="gramStart"/>
      <w:r>
        <w:rPr>
          <w:rFonts w:ascii="Calibri" w:eastAsia="Calibri" w:hAnsi="Calibri" w:cs="Calibri"/>
        </w:rPr>
        <w:t>Post..</w:t>
      </w:r>
      <w:proofErr w:type="gramEnd"/>
    </w:p>
    <w:p w14:paraId="47483F1E" w14:textId="77777777" w:rsidR="00DF1089" w:rsidRDefault="00475F11">
      <w:pPr>
        <w:spacing w:after="60" w:line="240" w:lineRule="auto"/>
        <w:ind w:left="288"/>
        <w:rPr>
          <w:rFonts w:ascii="Calibri" w:eastAsia="Calibri" w:hAnsi="Calibri" w:cs="Calibri"/>
        </w:rPr>
      </w:pPr>
      <w:r>
        <w:rPr>
          <w:rFonts w:ascii="Calibri" w:eastAsia="Calibri" w:hAnsi="Calibri" w:cs="Calibri"/>
        </w:rPr>
        <w:t xml:space="preserve">Middle East Monitor. (2019a). </w:t>
      </w:r>
      <w:hyperlink r:id="rId30">
        <w:r>
          <w:rPr>
            <w:rFonts w:ascii="Calibri" w:eastAsia="Calibri" w:hAnsi="Calibri" w:cs="Calibri"/>
            <w:color w:val="0000FF"/>
            <w:u w:val="single"/>
          </w:rPr>
          <w:t>Tunisia protests against ‘government policies.’</w:t>
        </w:r>
      </w:hyperlink>
      <w:r>
        <w:rPr>
          <w:rFonts w:ascii="Calibri" w:eastAsia="Calibri" w:hAnsi="Calibri" w:cs="Calibri"/>
        </w:rPr>
        <w:t xml:space="preserve"> 5 April. </w:t>
      </w:r>
    </w:p>
    <w:p w14:paraId="39AA2B7B" w14:textId="77777777" w:rsidR="00DF1089" w:rsidRDefault="00DF1089">
      <w:pPr>
        <w:spacing w:after="60" w:line="240" w:lineRule="auto"/>
        <w:ind w:left="288"/>
        <w:rPr>
          <w:rFonts w:ascii="Calibri" w:eastAsia="Calibri" w:hAnsi="Calibri" w:cs="Calibri"/>
        </w:rPr>
      </w:pPr>
    </w:p>
    <w:p w14:paraId="5052CF65" w14:textId="77777777" w:rsidR="00DF1089" w:rsidRDefault="00DF1089">
      <w:pPr>
        <w:spacing w:after="60" w:line="240" w:lineRule="auto"/>
        <w:ind w:left="288"/>
        <w:rPr>
          <w:rFonts w:ascii="Calibri" w:eastAsia="Calibri" w:hAnsi="Calibri" w:cs="Calibri"/>
        </w:rPr>
      </w:pPr>
    </w:p>
    <w:p w14:paraId="13EB3AFF" w14:textId="77777777" w:rsidR="00DF1089" w:rsidRDefault="00DF1089">
      <w:pPr>
        <w:spacing w:after="60" w:line="240" w:lineRule="auto"/>
        <w:ind w:left="288"/>
        <w:rPr>
          <w:rFonts w:ascii="Calibri" w:eastAsia="Calibri" w:hAnsi="Calibri" w:cs="Calibri"/>
        </w:rPr>
      </w:pPr>
    </w:p>
    <w:p w14:paraId="4243124B" w14:textId="77777777" w:rsidR="00DF1089" w:rsidRDefault="00DF1089">
      <w:pPr>
        <w:spacing w:before="240" w:after="120" w:line="240" w:lineRule="auto"/>
        <w:rPr>
          <w:rFonts w:ascii="Century Gothic" w:eastAsia="Century Gothic" w:hAnsi="Century Gothic" w:cs="Century Gothic"/>
          <w:b/>
        </w:rPr>
      </w:pPr>
    </w:p>
    <w:p w14:paraId="22218FEE" w14:textId="77777777" w:rsidR="00DF1089" w:rsidRDefault="00DF1089">
      <w:pPr>
        <w:spacing w:before="240" w:after="120" w:line="240" w:lineRule="auto"/>
        <w:rPr>
          <w:rFonts w:ascii="Century Gothic" w:eastAsia="Century Gothic" w:hAnsi="Century Gothic" w:cs="Century Gothic"/>
          <w:b/>
        </w:rPr>
      </w:pPr>
    </w:p>
    <w:p w14:paraId="7C9B5847" w14:textId="77777777" w:rsidR="00DF1089" w:rsidRDefault="00475F11">
      <w:pPr>
        <w:keepNext/>
        <w:keepLines/>
        <w:pBdr>
          <w:top w:val="dashed" w:sz="4" w:space="1" w:color="404040"/>
          <w:left w:val="dashed" w:sz="4" w:space="4" w:color="404040"/>
          <w:bottom w:val="dashed" w:sz="4" w:space="1" w:color="404040"/>
          <w:right w:val="dashed" w:sz="4" w:space="4" w:color="404040"/>
        </w:pBdr>
        <w:spacing w:after="120" w:line="240" w:lineRule="auto"/>
        <w:rPr>
          <w:rFonts w:ascii="Century Gothic" w:eastAsia="Century Gothic" w:hAnsi="Century Gothic" w:cs="Century Gothic"/>
        </w:rPr>
      </w:pPr>
      <w:r>
        <w:rPr>
          <w:rFonts w:ascii="Century Gothic" w:eastAsia="Century Gothic" w:hAnsi="Century Gothic" w:cs="Century Gothic"/>
          <w:b/>
        </w:rPr>
        <w:t xml:space="preserve">[ Author’s </w:t>
      </w:r>
      <w:proofErr w:type="gramStart"/>
      <w:r>
        <w:rPr>
          <w:rFonts w:ascii="Century Gothic" w:eastAsia="Century Gothic" w:hAnsi="Century Gothic" w:cs="Century Gothic"/>
          <w:b/>
        </w:rPr>
        <w:t>Name ]</w:t>
      </w:r>
      <w:proofErr w:type="gramEnd"/>
      <w:r>
        <w:rPr>
          <w:rFonts w:ascii="Century Gothic" w:eastAsia="Century Gothic" w:hAnsi="Century Gothic" w:cs="Century Gothic"/>
        </w:rPr>
        <w:t xml:space="preserve"> is [title] for [organisation] in [location]. Email: [address].</w:t>
      </w:r>
    </w:p>
    <w:p w14:paraId="6E968C2F" w14:textId="77777777" w:rsidR="00DF1089" w:rsidRDefault="00475F11">
      <w:pPr>
        <w:keepNext/>
        <w:keepLines/>
        <w:pBdr>
          <w:top w:val="dashed" w:sz="4" w:space="1" w:color="404040"/>
          <w:left w:val="dashed" w:sz="4" w:space="4" w:color="404040"/>
          <w:bottom w:val="dashed" w:sz="4" w:space="1" w:color="404040"/>
          <w:right w:val="dashed" w:sz="4" w:space="4" w:color="404040"/>
        </w:pBdr>
        <w:spacing w:after="120" w:line="240" w:lineRule="auto"/>
        <w:rPr>
          <w:rFonts w:ascii="Century Gothic" w:eastAsia="Century Gothic" w:hAnsi="Century Gothic" w:cs="Century Gothic"/>
        </w:rPr>
      </w:pPr>
      <w:r>
        <w:rPr>
          <w:rFonts w:ascii="Century Gothic" w:eastAsia="Century Gothic" w:hAnsi="Century Gothic" w:cs="Century Gothic"/>
          <w:b/>
        </w:rPr>
        <w:t xml:space="preserve">[ Author’s </w:t>
      </w:r>
      <w:proofErr w:type="gramStart"/>
      <w:r>
        <w:rPr>
          <w:rFonts w:ascii="Century Gothic" w:eastAsia="Century Gothic" w:hAnsi="Century Gothic" w:cs="Century Gothic"/>
          <w:b/>
        </w:rPr>
        <w:t>Name ]</w:t>
      </w:r>
      <w:proofErr w:type="gramEnd"/>
      <w:r>
        <w:rPr>
          <w:rFonts w:ascii="Century Gothic" w:eastAsia="Century Gothic" w:hAnsi="Century Gothic" w:cs="Century Gothic"/>
        </w:rPr>
        <w:t xml:space="preserve"> is [title] for [organisation] in [location]. Email: [address].             </w:t>
      </w:r>
    </w:p>
    <w:p w14:paraId="208CD299" w14:textId="77777777" w:rsidR="00DF1089" w:rsidRDefault="00475F11">
      <w:pPr>
        <w:keepNext/>
        <w:keepLines/>
        <w:pBdr>
          <w:top w:val="dashed" w:sz="4" w:space="1" w:color="404040"/>
          <w:left w:val="dashed" w:sz="4" w:space="4" w:color="404040"/>
          <w:bottom w:val="dashed" w:sz="4" w:space="1" w:color="404040"/>
          <w:right w:val="dashed" w:sz="4" w:space="4" w:color="404040"/>
        </w:pBdr>
        <w:tabs>
          <w:tab w:val="left" w:pos="6420"/>
        </w:tabs>
        <w:spacing w:after="120" w:line="240" w:lineRule="auto"/>
        <w:rPr>
          <w:rFonts w:ascii="Century Gothic" w:eastAsia="Century Gothic" w:hAnsi="Century Gothic" w:cs="Century Gothic"/>
        </w:rPr>
      </w:pP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a </w:t>
      </w:r>
      <w:proofErr w:type="spellStart"/>
      <w:r>
        <w:rPr>
          <w:rFonts w:ascii="Century Gothic" w:eastAsia="Century Gothic" w:hAnsi="Century Gothic" w:cs="Century Gothic"/>
        </w:rPr>
        <w:t>nonprofit</w:t>
      </w:r>
      <w:proofErr w:type="spellEnd"/>
      <w:r>
        <w:rPr>
          <w:rFonts w:ascii="Century Gothic" w:eastAsia="Century Gothic" w:hAnsi="Century Gothic" w:cs="Century Gothic"/>
        </w:rPr>
        <w:t xml:space="preserve"> corporation with headquarters in Ghana, directs a pan-African, non-partisan research network. Regional coordination of national partners in about 35 countries is provided by the Ghana </w:t>
      </w:r>
      <w:proofErr w:type="spellStart"/>
      <w:r>
        <w:rPr>
          <w:rFonts w:ascii="Century Gothic" w:eastAsia="Century Gothic" w:hAnsi="Century Gothic" w:cs="Century Gothic"/>
        </w:rPr>
        <w:t>Center</w:t>
      </w:r>
      <w:proofErr w:type="spellEnd"/>
      <w:r>
        <w:rPr>
          <w:rFonts w:ascii="Century Gothic" w:eastAsia="Century Gothic" w:hAnsi="Century Gothic" w:cs="Century Gothic"/>
        </w:rPr>
        <w:t xml:space="preserve"> for Democratic Development (CDD-Ghana), the Institute for Justice and Reconciliation (IJR) in South Africa, and the Institute for Development Studies (IDS) at the University of Nairobi in Kenya. Michigan State University (MSU) and the University of Cape Town (UCT) provide technical support to the network.</w:t>
      </w:r>
    </w:p>
    <w:p w14:paraId="5578043C" w14:textId="77777777" w:rsidR="00DF1089" w:rsidRDefault="00475F11">
      <w:pPr>
        <w:keepNext/>
        <w:keepLines/>
        <w:pBdr>
          <w:top w:val="dashed" w:sz="4" w:space="1" w:color="404040"/>
          <w:left w:val="dashed" w:sz="4" w:space="4" w:color="404040"/>
          <w:bottom w:val="dashed" w:sz="4" w:space="1" w:color="404040"/>
          <w:right w:val="dashed" w:sz="4" w:space="4" w:color="404040"/>
        </w:pBdr>
        <w:tabs>
          <w:tab w:val="left" w:pos="6420"/>
        </w:tabs>
        <w:spacing w:after="120" w:line="240" w:lineRule="auto"/>
        <w:rPr>
          <w:rFonts w:ascii="Century Gothic" w:eastAsia="Century Gothic" w:hAnsi="Century Gothic" w:cs="Century Gothic"/>
        </w:rPr>
      </w:pPr>
      <w:r>
        <w:rPr>
          <w:rFonts w:ascii="Century Gothic" w:eastAsia="Century Gothic" w:hAnsi="Century Gothic" w:cs="Century Gothic"/>
        </w:rPr>
        <w:t xml:space="preserve">Financial support for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Round 8 has been provided by the Swedish International Development Cooperation Agency (SIDA), the Mo Ibrahim Foundation, the Open Society Foundations, the William and Flora Hewlett Foundation, and the U.S. Agency for International Development (USAID) via the U.S. Institute of Peace.</w:t>
      </w:r>
    </w:p>
    <w:p w14:paraId="784744AA" w14:textId="77777777" w:rsidR="00DF1089" w:rsidRDefault="00475F11">
      <w:pPr>
        <w:keepNext/>
        <w:keepLines/>
        <w:pBdr>
          <w:top w:val="dashed" w:sz="4" w:space="1" w:color="404040"/>
          <w:left w:val="dashed" w:sz="4" w:space="4" w:color="404040"/>
          <w:bottom w:val="dashed" w:sz="4" w:space="1" w:color="404040"/>
          <w:right w:val="dashed" w:sz="4" w:space="4" w:color="404040"/>
        </w:pBdr>
        <w:tabs>
          <w:tab w:val="left" w:pos="6420"/>
        </w:tabs>
        <w:spacing w:after="120" w:line="240" w:lineRule="auto"/>
        <w:rPr>
          <w:rFonts w:ascii="Century Gothic" w:eastAsia="Century Gothic" w:hAnsi="Century Gothic" w:cs="Century Gothic"/>
        </w:rPr>
      </w:pPr>
      <w:r>
        <w:rPr>
          <w:rFonts w:ascii="Century Gothic" w:eastAsia="Century Gothic" w:hAnsi="Century Gothic" w:cs="Century Gothic"/>
        </w:rPr>
        <w:t xml:space="preserve">Donations help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give voice to African citizens. Please consider making a contribution (at www.afrobarometer.org) or contact Felix Biga (felixbiga@afrobarometer.org) to discuss institutional funding.</w:t>
      </w:r>
    </w:p>
    <w:p w14:paraId="612229EA" w14:textId="77777777" w:rsidR="00DF1089" w:rsidRDefault="00475F11">
      <w:pPr>
        <w:keepNext/>
        <w:keepLines/>
        <w:pBdr>
          <w:top w:val="dashed" w:sz="4" w:space="1" w:color="404040"/>
          <w:left w:val="dashed" w:sz="4" w:space="4" w:color="404040"/>
          <w:bottom w:val="dashed" w:sz="4" w:space="1" w:color="404040"/>
          <w:right w:val="dashed" w:sz="4" w:space="4" w:color="404040"/>
        </w:pBdr>
        <w:tabs>
          <w:tab w:val="left" w:pos="6420"/>
        </w:tabs>
        <w:spacing w:after="120" w:line="240" w:lineRule="auto"/>
        <w:rPr>
          <w:rFonts w:ascii="Century Gothic" w:eastAsia="Century Gothic" w:hAnsi="Century Gothic" w:cs="Century Gothic"/>
        </w:rPr>
      </w:pPr>
      <w:r>
        <w:rPr>
          <w:rFonts w:ascii="Century Gothic" w:eastAsia="Century Gothic" w:hAnsi="Century Gothic" w:cs="Century Gothic"/>
        </w:rPr>
        <w:t>Follow our releases on #VoicesAfrica.</w:t>
      </w:r>
      <w:r>
        <w:rPr>
          <w:rFonts w:ascii="Century Gothic" w:eastAsia="Century Gothic" w:hAnsi="Century Gothic" w:cs="Century Gothic"/>
        </w:rPr>
        <w:tab/>
      </w:r>
      <w:r>
        <w:rPr>
          <w:noProof/>
        </w:rPr>
        <w:drawing>
          <wp:anchor distT="0" distB="0" distL="114300" distR="0" simplePos="0" relativeHeight="251675648" behindDoc="0" locked="0" layoutInCell="1" hidden="0" allowOverlap="1" wp14:anchorId="65F8CDD5" wp14:editId="14FD5047">
            <wp:simplePos x="0" y="0"/>
            <wp:positionH relativeFrom="column">
              <wp:posOffset>800100</wp:posOffset>
            </wp:positionH>
            <wp:positionV relativeFrom="paragraph">
              <wp:posOffset>224155</wp:posOffset>
            </wp:positionV>
            <wp:extent cx="173355" cy="173355"/>
            <wp:effectExtent l="0" t="0" r="0" b="0"/>
            <wp:wrapNone/>
            <wp:docPr id="28" name="image10.png" descr="Image result for facebook icon"/>
            <wp:cNvGraphicFramePr/>
            <a:graphic xmlns:a="http://schemas.openxmlformats.org/drawingml/2006/main">
              <a:graphicData uri="http://schemas.openxmlformats.org/drawingml/2006/picture">
                <pic:pic xmlns:pic="http://schemas.openxmlformats.org/drawingml/2006/picture">
                  <pic:nvPicPr>
                    <pic:cNvPr id="0" name="image10.png" descr="Image result for facebook icon"/>
                    <pic:cNvPicPr preferRelativeResize="0"/>
                  </pic:nvPicPr>
                  <pic:blipFill>
                    <a:blip r:embed="rId31"/>
                    <a:srcRect/>
                    <a:stretch>
                      <a:fillRect/>
                    </a:stretch>
                  </pic:blipFill>
                  <pic:spPr>
                    <a:xfrm>
                      <a:off x="0" y="0"/>
                      <a:ext cx="173355" cy="173355"/>
                    </a:xfrm>
                    <a:prstGeom prst="rect">
                      <a:avLst/>
                    </a:prstGeom>
                    <a:ln/>
                  </pic:spPr>
                </pic:pic>
              </a:graphicData>
            </a:graphic>
          </wp:anchor>
        </w:drawing>
      </w:r>
      <w:r>
        <w:rPr>
          <w:noProof/>
        </w:rPr>
        <w:drawing>
          <wp:anchor distT="0" distB="0" distL="0" distR="0" simplePos="0" relativeHeight="251676672" behindDoc="0" locked="0" layoutInCell="1" hidden="0" allowOverlap="1" wp14:anchorId="54FD7CD9" wp14:editId="1BAB6E7F">
            <wp:simplePos x="0" y="0"/>
            <wp:positionH relativeFrom="column">
              <wp:posOffset>3962400</wp:posOffset>
            </wp:positionH>
            <wp:positionV relativeFrom="paragraph">
              <wp:posOffset>182880</wp:posOffset>
            </wp:positionV>
            <wp:extent cx="255905" cy="255905"/>
            <wp:effectExtent l="0" t="0" r="0" b="0"/>
            <wp:wrapSquare wrapText="bothSides" distT="0" distB="0" distL="0" distR="0"/>
            <wp:docPr id="29" name="image11.jpg" descr="https://encrypted-tbn1.gstatic.com/images?q=tbn:ANd9GcQUwBmsPGtE8Tqai7o6FY29JyXi5cBkzJsNcelpuCahg35VxCL-2TaFNd_k6w"/>
            <wp:cNvGraphicFramePr/>
            <a:graphic xmlns:a="http://schemas.openxmlformats.org/drawingml/2006/main">
              <a:graphicData uri="http://schemas.openxmlformats.org/drawingml/2006/picture">
                <pic:pic xmlns:pic="http://schemas.openxmlformats.org/drawingml/2006/picture">
                  <pic:nvPicPr>
                    <pic:cNvPr id="0" name="image11.jpg" descr="https://encrypted-tbn1.gstatic.com/images?q=tbn:ANd9GcQUwBmsPGtE8Tqai7o6FY29JyXi5cBkzJsNcelpuCahg35VxCL-2TaFNd_k6w"/>
                    <pic:cNvPicPr preferRelativeResize="0"/>
                  </pic:nvPicPr>
                  <pic:blipFill>
                    <a:blip r:embed="rId32"/>
                    <a:srcRect/>
                    <a:stretch>
                      <a:fillRect/>
                    </a:stretch>
                  </pic:blipFill>
                  <pic:spPr>
                    <a:xfrm>
                      <a:off x="0" y="0"/>
                      <a:ext cx="255905" cy="255905"/>
                    </a:xfrm>
                    <a:prstGeom prst="rect">
                      <a:avLst/>
                    </a:prstGeom>
                    <a:ln/>
                  </pic:spPr>
                </pic:pic>
              </a:graphicData>
            </a:graphic>
          </wp:anchor>
        </w:drawing>
      </w:r>
      <w:r>
        <w:rPr>
          <w:noProof/>
        </w:rPr>
        <w:drawing>
          <wp:anchor distT="0" distB="0" distL="114300" distR="0" simplePos="0" relativeHeight="251677696" behindDoc="0" locked="0" layoutInCell="1" hidden="0" allowOverlap="1" wp14:anchorId="1ABAB390" wp14:editId="07876259">
            <wp:simplePos x="0" y="0"/>
            <wp:positionH relativeFrom="column">
              <wp:posOffset>2314575</wp:posOffset>
            </wp:positionH>
            <wp:positionV relativeFrom="paragraph">
              <wp:posOffset>213359</wp:posOffset>
            </wp:positionV>
            <wp:extent cx="274320" cy="219075"/>
            <wp:effectExtent l="0" t="0" r="0" b="0"/>
            <wp:wrapNone/>
            <wp:docPr id="27" name="image8.jpg" descr="Image result for twitter icon"/>
            <wp:cNvGraphicFramePr/>
            <a:graphic xmlns:a="http://schemas.openxmlformats.org/drawingml/2006/main">
              <a:graphicData uri="http://schemas.openxmlformats.org/drawingml/2006/picture">
                <pic:pic xmlns:pic="http://schemas.openxmlformats.org/drawingml/2006/picture">
                  <pic:nvPicPr>
                    <pic:cNvPr id="0" name="image8.jpg" descr="Image result for twitter icon"/>
                    <pic:cNvPicPr preferRelativeResize="0"/>
                  </pic:nvPicPr>
                  <pic:blipFill>
                    <a:blip r:embed="rId33"/>
                    <a:srcRect r="16522"/>
                    <a:stretch>
                      <a:fillRect/>
                    </a:stretch>
                  </pic:blipFill>
                  <pic:spPr>
                    <a:xfrm>
                      <a:off x="0" y="0"/>
                      <a:ext cx="274320" cy="219075"/>
                    </a:xfrm>
                    <a:prstGeom prst="rect">
                      <a:avLst/>
                    </a:prstGeom>
                    <a:ln/>
                  </pic:spPr>
                </pic:pic>
              </a:graphicData>
            </a:graphic>
          </wp:anchor>
        </w:drawing>
      </w:r>
    </w:p>
    <w:p w14:paraId="76AECF18" w14:textId="77777777" w:rsidR="00DF1089" w:rsidRDefault="00475F11">
      <w:pPr>
        <w:keepNext/>
        <w:keepLines/>
        <w:pBdr>
          <w:top w:val="dashed" w:sz="4" w:space="1" w:color="404040"/>
          <w:left w:val="dashed" w:sz="4" w:space="4" w:color="404040"/>
          <w:bottom w:val="dashed" w:sz="4" w:space="1" w:color="404040"/>
          <w:right w:val="dashed" w:sz="4" w:space="4" w:color="404040"/>
        </w:pBdr>
        <w:spacing w:after="120" w:line="240" w:lineRule="auto"/>
        <w:rPr>
          <w:rFonts w:ascii="Century Gothic" w:eastAsia="Century Gothic" w:hAnsi="Century Gothic" w:cs="Century Gothic"/>
        </w:rPr>
      </w:pPr>
      <w:r>
        <w:rPr>
          <w:rFonts w:ascii="Century Gothic" w:eastAsia="Century Gothic" w:hAnsi="Century Gothic" w:cs="Century Gothic"/>
        </w:rPr>
        <w:t xml:space="preserve">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@Afrobarometer                         </w:t>
      </w:r>
    </w:p>
    <w:p w14:paraId="2B4BCACC" w14:textId="77777777" w:rsidR="00DF1089" w:rsidRDefault="00475F11">
      <w:pPr>
        <w:keepNext/>
        <w:keepLines/>
        <w:pBdr>
          <w:top w:val="dashed" w:sz="4" w:space="1" w:color="404040"/>
          <w:left w:val="dashed" w:sz="4" w:space="4" w:color="404040"/>
          <w:bottom w:val="dashed" w:sz="4" w:space="1" w:color="404040"/>
          <w:right w:val="dashed" w:sz="4" w:space="4" w:color="404040"/>
        </w:pBdr>
        <w:spacing w:before="240" w:after="120" w:line="240" w:lineRule="auto"/>
        <w:rPr>
          <w:rFonts w:ascii="Century Gothic" w:eastAsia="Century Gothic" w:hAnsi="Century Gothic" w:cs="Century Gothic"/>
          <w:b/>
          <w:color w:val="7F7F7F"/>
        </w:rPr>
      </w:pPr>
      <w:proofErr w:type="spellStart"/>
      <w:r>
        <w:rPr>
          <w:rFonts w:ascii="Century Gothic" w:eastAsia="Century Gothic" w:hAnsi="Century Gothic" w:cs="Century Gothic"/>
          <w:b/>
          <w:color w:val="7F7F7F"/>
        </w:rPr>
        <w:t>Afrobarometer</w:t>
      </w:r>
      <w:proofErr w:type="spellEnd"/>
      <w:r>
        <w:rPr>
          <w:rFonts w:ascii="Century Gothic" w:eastAsia="Century Gothic" w:hAnsi="Century Gothic" w:cs="Century Gothic"/>
          <w:b/>
          <w:color w:val="7F7F7F"/>
        </w:rPr>
        <w:t xml:space="preserve"> Dispatch No. X | XX Month 2017</w:t>
      </w:r>
    </w:p>
    <w:p w14:paraId="15AFD059" w14:textId="77777777" w:rsidR="00DF1089" w:rsidRDefault="00DF1089">
      <w:pPr>
        <w:spacing w:after="60" w:line="240" w:lineRule="auto"/>
        <w:ind w:left="288"/>
        <w:rPr>
          <w:rFonts w:ascii="Calibri" w:eastAsia="Calibri" w:hAnsi="Calibri" w:cs="Calibri"/>
        </w:rPr>
      </w:pPr>
    </w:p>
    <w:p w14:paraId="14D8B0D0" w14:textId="77777777" w:rsidR="00DF1089" w:rsidRDefault="00DF1089">
      <w:pPr>
        <w:spacing w:after="60" w:line="240" w:lineRule="auto"/>
        <w:ind w:left="288"/>
        <w:rPr>
          <w:rFonts w:ascii="Calibri" w:eastAsia="Calibri" w:hAnsi="Calibri" w:cs="Calibri"/>
        </w:rPr>
      </w:pPr>
    </w:p>
    <w:p w14:paraId="5803E42B" w14:textId="77777777" w:rsidR="00DF1089" w:rsidRDefault="00DF1089">
      <w:pPr>
        <w:spacing w:after="60" w:line="240" w:lineRule="auto"/>
        <w:ind w:left="288"/>
        <w:rPr>
          <w:rFonts w:ascii="Calibri" w:eastAsia="Calibri" w:hAnsi="Calibri" w:cs="Calibri"/>
        </w:rPr>
      </w:pPr>
    </w:p>
    <w:p w14:paraId="28551FD6" w14:textId="77777777" w:rsidR="00DF1089" w:rsidRDefault="00DF1089"/>
    <w:sectPr w:rsidR="00DF1089">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Ronald Makanga" w:date="2021-03-04T06:30:00Z" w:initials="RM">
    <w:p w14:paraId="4921CEF4" w14:textId="77777777" w:rsidR="006A5FDC" w:rsidRDefault="006A5FDC">
      <w:pPr>
        <w:pStyle w:val="CommentText"/>
      </w:pPr>
      <w:r>
        <w:rPr>
          <w:rStyle w:val="CommentReference"/>
        </w:rPr>
        <w:annotationRef/>
      </w:r>
      <w:r>
        <w:t>Your task is to show the part of women participation in governance still trailing.</w:t>
      </w:r>
    </w:p>
    <w:p w14:paraId="147435FE" w14:textId="77777777" w:rsidR="006A5FDC" w:rsidRDefault="006A5FDC">
      <w:pPr>
        <w:pStyle w:val="CommentText"/>
      </w:pPr>
    </w:p>
    <w:p w14:paraId="5DD83672" w14:textId="4CB4B3D9" w:rsidR="00073042" w:rsidRDefault="00073042">
      <w:pPr>
        <w:pStyle w:val="CommentText"/>
      </w:pPr>
      <w:r>
        <w:t xml:space="preserve">We can as well use but women political participation still trails </w:t>
      </w:r>
    </w:p>
  </w:comment>
  <w:comment w:id="5" w:author="Ronald Makanga" w:date="2021-03-04T06:31:00Z" w:initials="RM">
    <w:p w14:paraId="0A01C8F8" w14:textId="75142530" w:rsidR="006A5FDC" w:rsidRDefault="006A5FDC">
      <w:pPr>
        <w:pStyle w:val="CommentText"/>
      </w:pPr>
      <w:r>
        <w:rPr>
          <w:rStyle w:val="CommentReference"/>
        </w:rPr>
        <w:annotationRef/>
      </w:r>
      <w:r>
        <w:t xml:space="preserve">It means don’t explain the findings? Simply show that the problem </w:t>
      </w:r>
      <w:proofErr w:type="gramStart"/>
      <w:r>
        <w:t>exist</w:t>
      </w:r>
      <w:proofErr w:type="gramEnd"/>
      <w:r>
        <w:t xml:space="preserve"> but don’t try to explain unless you are doing a policy paper </w:t>
      </w:r>
    </w:p>
  </w:comment>
  <w:comment w:id="12" w:author="Ronald Makanga" w:date="2021-03-04T06:30:00Z" w:initials="RM">
    <w:p w14:paraId="69B20D3E" w14:textId="397B7DD6" w:rsidR="006A5FDC" w:rsidRDefault="006A5FDC">
      <w:pPr>
        <w:pStyle w:val="CommentText"/>
      </w:pPr>
      <w:r>
        <w:rPr>
          <w:rStyle w:val="CommentReference"/>
        </w:rPr>
        <w:annotationRef/>
      </w:r>
      <w:r>
        <w:rPr>
          <w:rStyle w:val="CommentReference"/>
        </w:rPr>
        <w:t xml:space="preserve">Don’t include percentages you can still use the words like majority, large majorities </w:t>
      </w:r>
    </w:p>
  </w:comment>
  <w:comment w:id="14" w:author="Ronald Makanga" w:date="2021-03-04T06:33:00Z" w:initials="RM">
    <w:p w14:paraId="51974D9D" w14:textId="7A5B8078" w:rsidR="006A5FDC" w:rsidRDefault="006A5FDC">
      <w:pPr>
        <w:pStyle w:val="CommentText"/>
      </w:pPr>
      <w:r>
        <w:rPr>
          <w:rStyle w:val="CommentReference"/>
        </w:rPr>
        <w:annotationRef/>
      </w:r>
      <w:r>
        <w:t xml:space="preserve">Please give a story about the other part. Women participation still trailing </w:t>
      </w:r>
    </w:p>
  </w:comment>
  <w:comment w:id="19" w:author="Ronald Makanga" w:date="2021-03-04T06:38:00Z" w:initials="RM">
    <w:p w14:paraId="4B64655F" w14:textId="04430F80" w:rsidR="00073042" w:rsidRDefault="00073042">
      <w:pPr>
        <w:pStyle w:val="CommentText"/>
      </w:pPr>
      <w:r>
        <w:rPr>
          <w:rStyle w:val="CommentReference"/>
        </w:rPr>
        <w:annotationRef/>
      </w:r>
      <w:r>
        <w:t xml:space="preserve">Show </w:t>
      </w:r>
      <w:proofErr w:type="spellStart"/>
      <w:r>
        <w:t>atleast</w:t>
      </w:r>
      <w:proofErr w:type="spellEnd"/>
      <w:r>
        <w:t xml:space="preserve"> four key findings. Findings that show support for gender equality, equal women etc on one side and the ones that show that women still trail behind in political participation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D83672" w15:done="0"/>
  <w15:commentEx w15:paraId="0A01C8F8" w15:done="0"/>
  <w15:commentEx w15:paraId="69B20D3E" w15:done="0"/>
  <w15:commentEx w15:paraId="51974D9D" w15:done="0"/>
  <w15:commentEx w15:paraId="4B6465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AFD0C" w16cex:dateUtc="2021-03-04T03:30:00Z"/>
  <w16cex:commentExtensible w16cex:durableId="23EAFD46" w16cex:dateUtc="2021-03-04T03:31:00Z"/>
  <w16cex:commentExtensible w16cex:durableId="23EAFCE8" w16cex:dateUtc="2021-03-04T03:30:00Z"/>
  <w16cex:commentExtensible w16cex:durableId="23EAFDC7" w16cex:dateUtc="2021-03-04T03:33:00Z"/>
  <w16cex:commentExtensible w16cex:durableId="23EAFEF2" w16cex:dateUtc="2021-03-04T0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D83672" w16cid:durableId="23EAFD0C"/>
  <w16cid:commentId w16cid:paraId="0A01C8F8" w16cid:durableId="23EAFD46"/>
  <w16cid:commentId w16cid:paraId="69B20D3E" w16cid:durableId="23EAFCE8"/>
  <w16cid:commentId w16cid:paraId="51974D9D" w16cid:durableId="23EAFDC7"/>
  <w16cid:commentId w16cid:paraId="4B64655F" w16cid:durableId="23EAFE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21104" w14:textId="77777777" w:rsidR="00745899" w:rsidRDefault="00745899">
      <w:pPr>
        <w:spacing w:line="240" w:lineRule="auto"/>
      </w:pPr>
      <w:r>
        <w:separator/>
      </w:r>
    </w:p>
  </w:endnote>
  <w:endnote w:type="continuationSeparator" w:id="0">
    <w:p w14:paraId="592E46C5" w14:textId="77777777" w:rsidR="00745899" w:rsidRDefault="007458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804CF2" w14:textId="77777777" w:rsidR="00745899" w:rsidRDefault="00745899">
      <w:pPr>
        <w:spacing w:line="240" w:lineRule="auto"/>
      </w:pPr>
      <w:r>
        <w:separator/>
      </w:r>
    </w:p>
  </w:footnote>
  <w:footnote w:type="continuationSeparator" w:id="0">
    <w:p w14:paraId="7DD92AC3" w14:textId="77777777" w:rsidR="00745899" w:rsidRDefault="00745899">
      <w:pPr>
        <w:spacing w:line="240" w:lineRule="auto"/>
      </w:pPr>
      <w:r>
        <w:continuationSeparator/>
      </w:r>
    </w:p>
  </w:footnote>
  <w:footnote w:id="1">
    <w:p w14:paraId="2F21F7F4" w14:textId="77777777" w:rsidR="00DF1089" w:rsidRDefault="00475F11">
      <w:pPr>
        <w:spacing w:line="240" w:lineRule="auto"/>
        <w:rPr>
          <w:rFonts w:ascii="Century Gothic" w:eastAsia="Century Gothic" w:hAnsi="Century Gothic" w:cs="Century Gothic"/>
          <w:b/>
          <w:sz w:val="20"/>
          <w:szCs w:val="20"/>
        </w:rPr>
      </w:pPr>
      <w:r>
        <w:rPr>
          <w:vertAlign w:val="superscript"/>
        </w:rPr>
        <w:footnoteRef/>
      </w:r>
      <w:r>
        <w:rPr>
          <w:rFonts w:ascii="Calibri" w:eastAsia="Calibri" w:hAnsi="Calibri" w:cs="Calibri"/>
          <w:sz w:val="20"/>
          <w:szCs w:val="20"/>
        </w:rPr>
        <w:t xml:space="preserve"> Due to rounding, percentages for combined categories may differ slightly from the sum of sub-categories (e.g. 52% “agree very strongly” and 21% “agree” combine to 74%).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347E84"/>
    <w:multiLevelType w:val="multilevel"/>
    <w:tmpl w:val="E10C3FF4"/>
    <w:lvl w:ilvl="0">
      <w:start w:val="1"/>
      <w:numFmt w:val="bullet"/>
      <w:lvlText w:val="▪"/>
      <w:lvlJc w:val="left"/>
      <w:pPr>
        <w:ind w:left="720" w:hanging="360"/>
      </w:pPr>
      <w:rPr>
        <w:rFonts w:ascii="Noto Sans Symbols" w:eastAsia="Noto Sans Symbols" w:hAnsi="Noto Sans Symbols" w:cs="Noto Sans Symbols"/>
        <w:b/>
        <w:i w:val="0"/>
        <w:color w:val="FF4E00"/>
        <w:sz w:val="36"/>
        <w:szCs w:val="3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
    <w15:presenceInfo w15:providerId="None" w15:userId="Chris"/>
  </w15:person>
  <w15:person w15:author="Ronald Makanga">
    <w15:presenceInfo w15:providerId="AD" w15:userId="S-1-5-21-3331203421-3786951205-852665937-7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2NDUyMjU1srQwMTVU0lEKTi0uzszPAykwqgUAxdXHDywAAAA="/>
  </w:docVars>
  <w:rsids>
    <w:rsidRoot w:val="00DF1089"/>
    <w:rsid w:val="0000361E"/>
    <w:rsid w:val="00073042"/>
    <w:rsid w:val="001501FE"/>
    <w:rsid w:val="001A672C"/>
    <w:rsid w:val="00235532"/>
    <w:rsid w:val="00322139"/>
    <w:rsid w:val="00385AED"/>
    <w:rsid w:val="003F755B"/>
    <w:rsid w:val="004624AA"/>
    <w:rsid w:val="00475F11"/>
    <w:rsid w:val="006A5FDC"/>
    <w:rsid w:val="00745899"/>
    <w:rsid w:val="007733E6"/>
    <w:rsid w:val="00996383"/>
    <w:rsid w:val="009C7577"/>
    <w:rsid w:val="00A00B16"/>
    <w:rsid w:val="00A159A3"/>
    <w:rsid w:val="00D01E16"/>
    <w:rsid w:val="00D36C4F"/>
    <w:rsid w:val="00DF1089"/>
    <w:rsid w:val="00E27639"/>
    <w:rsid w:val="00EB157F"/>
    <w:rsid w:val="00EE5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3EBD"/>
  <w15:docId w15:val="{81FD9880-983F-4CF2-9E9C-615BF0FB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6A5FDC"/>
    <w:rPr>
      <w:sz w:val="16"/>
      <w:szCs w:val="16"/>
    </w:rPr>
  </w:style>
  <w:style w:type="paragraph" w:styleId="CommentText">
    <w:name w:val="annotation text"/>
    <w:basedOn w:val="Normal"/>
    <w:link w:val="CommentTextChar"/>
    <w:uiPriority w:val="99"/>
    <w:semiHidden/>
    <w:unhideWhenUsed/>
    <w:rsid w:val="006A5FDC"/>
    <w:pPr>
      <w:spacing w:line="240" w:lineRule="auto"/>
    </w:pPr>
    <w:rPr>
      <w:sz w:val="20"/>
      <w:szCs w:val="20"/>
    </w:rPr>
  </w:style>
  <w:style w:type="character" w:customStyle="1" w:styleId="CommentTextChar">
    <w:name w:val="Comment Text Char"/>
    <w:basedOn w:val="DefaultParagraphFont"/>
    <w:link w:val="CommentText"/>
    <w:uiPriority w:val="99"/>
    <w:semiHidden/>
    <w:rsid w:val="006A5FDC"/>
    <w:rPr>
      <w:sz w:val="20"/>
      <w:szCs w:val="20"/>
    </w:rPr>
  </w:style>
  <w:style w:type="paragraph" w:styleId="CommentSubject">
    <w:name w:val="annotation subject"/>
    <w:basedOn w:val="CommentText"/>
    <w:next w:val="CommentText"/>
    <w:link w:val="CommentSubjectChar"/>
    <w:uiPriority w:val="99"/>
    <w:semiHidden/>
    <w:unhideWhenUsed/>
    <w:rsid w:val="006A5FDC"/>
    <w:rPr>
      <w:b/>
      <w:bCs/>
    </w:rPr>
  </w:style>
  <w:style w:type="character" w:customStyle="1" w:styleId="CommentSubjectChar">
    <w:name w:val="Comment Subject Char"/>
    <w:basedOn w:val="CommentTextChar"/>
    <w:link w:val="CommentSubject"/>
    <w:uiPriority w:val="99"/>
    <w:semiHidden/>
    <w:rsid w:val="006A5FDC"/>
    <w:rPr>
      <w:b/>
      <w:bCs/>
      <w:sz w:val="20"/>
      <w:szCs w:val="20"/>
    </w:rPr>
  </w:style>
  <w:style w:type="paragraph" w:styleId="BalloonText">
    <w:name w:val="Balloon Text"/>
    <w:basedOn w:val="Normal"/>
    <w:link w:val="BalloonTextChar"/>
    <w:uiPriority w:val="99"/>
    <w:semiHidden/>
    <w:unhideWhenUsed/>
    <w:rsid w:val="00D36C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C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yperlink" Target="https://www.bbc.com/news/world-africa-14107720"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yperlink" Target="https://thearabweekly.com/tunisian-security-forces-stymie-jihadists-effort-forge-new-emirate" TargetMode="External"/><Relationship Id="rId33"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hyperlink" Target="https://www.washingtonpost.com/graphics/2018/world/isis-returning-fight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hyperlink" Target="https://www.aljazeera.com/indepth/features/2013/09/201394183325728267.html" TargetMode="External"/><Relationship Id="rId32" Type="http://schemas.openxmlformats.org/officeDocument/2006/relationships/image" Target="media/image15.jpg"/><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hyperlink" Target="http://time.com/4739488/isis-iraq-syria-tunisia-saudi-arabia-russia/" TargetMode="External"/><Relationship Id="rId36"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image" Target="media/image14.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hyperlink" Target="https://www.bbc.com/news/world-africa-46017905" TargetMode="External"/><Relationship Id="rId30" Type="http://schemas.openxmlformats.org/officeDocument/2006/relationships/hyperlink" Target="https://www.middleeastmonitor.com/20190405-tunisia-protests-against-government-policies/" TargetMode="Externa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2586</Words>
  <Characters>14742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Hatchile 06</dc:creator>
  <cp:lastModifiedBy>Chris</cp:lastModifiedBy>
  <cp:revision>2</cp:revision>
  <dcterms:created xsi:type="dcterms:W3CDTF">2021-03-07T14:50:00Z</dcterms:created>
  <dcterms:modified xsi:type="dcterms:W3CDTF">2021-03-07T14:50:00Z</dcterms:modified>
</cp:coreProperties>
</file>